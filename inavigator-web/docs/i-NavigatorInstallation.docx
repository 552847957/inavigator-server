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92D96" w:rsidTr="00A20562">
        <w:trPr>
          <w:trHeight w:val="2880"/>
          <w:jc w:val="center"/>
        </w:trPr>
        <w:tc>
          <w:tcPr>
            <w:tcW w:w="5000" w:type="pct"/>
          </w:tcPr>
          <w:p w:rsidR="00D92D96" w:rsidRPr="00DA3E57" w:rsidRDefault="00D92D96" w:rsidP="00A20562">
            <w:pPr>
              <w:pStyle w:val="aa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92D96" w:rsidTr="00A2056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92D96" w:rsidRPr="00267BC3" w:rsidRDefault="00D92D96" w:rsidP="00A20562">
            <w:pPr>
              <w:pStyle w:val="aa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  <w:lang w:val="en-US"/>
              </w:rPr>
              <w:t>i</w:t>
            </w:r>
            <w:proofErr w:type="spellEnd"/>
            <w:r>
              <w:rPr>
                <w:rFonts w:ascii="Cambria" w:hAnsi="Cambria"/>
                <w:sz w:val="80"/>
                <w:szCs w:val="80"/>
                <w:lang w:val="en-US"/>
              </w:rPr>
              <w:t>-Navigator</w:t>
            </w:r>
          </w:p>
        </w:tc>
      </w:tr>
      <w:tr w:rsidR="00D92D96" w:rsidTr="00A2056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92D96" w:rsidRPr="006708A7" w:rsidRDefault="006708A7" w:rsidP="006708A7">
            <w:pPr>
              <w:pStyle w:val="aa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Общее р</w:t>
            </w:r>
            <w:r w:rsidR="00D92D96" w:rsidRPr="00DA3E57">
              <w:rPr>
                <w:rFonts w:ascii="Times New Roman" w:hAnsi="Times New Roman"/>
                <w:sz w:val="40"/>
                <w:szCs w:val="40"/>
              </w:rPr>
              <w:t xml:space="preserve">уководство по </w:t>
            </w:r>
            <w:r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D92D96" w:rsidRDefault="00D92D96" w:rsidP="00D92D96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2D96" w:rsidRDefault="00D92D96" w:rsidP="00D92D96">
          <w:pPr>
            <w:pStyle w:val="a4"/>
          </w:pPr>
          <w:r>
            <w:t>Оглавление</w:t>
          </w:r>
        </w:p>
        <w:p w:rsidR="00821139" w:rsidRDefault="0094662D">
          <w:pPr>
            <w:pStyle w:val="12"/>
            <w:tabs>
              <w:tab w:val="left" w:pos="440"/>
              <w:tab w:val="right" w:leader="dot" w:pos="9345"/>
            </w:tabs>
            <w:rPr>
              <w:ins w:id="4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D92D96">
            <w:instrText xml:space="preserve"> TOC \o "1-3" \h \z \u </w:instrText>
          </w:r>
          <w:r>
            <w:fldChar w:fldCharType="separate"/>
          </w:r>
          <w:ins w:id="5" w:author="Карпов Владислав Владимирович" w:date="2018-10-02T19:43:00Z">
            <w:r w:rsidR="00821139" w:rsidRPr="001A278E">
              <w:rPr>
                <w:rStyle w:val="a5"/>
                <w:noProof/>
              </w:rPr>
              <w:fldChar w:fldCharType="begin"/>
            </w:r>
            <w:r w:rsidR="00821139" w:rsidRPr="001A278E">
              <w:rPr>
                <w:rStyle w:val="a5"/>
                <w:noProof/>
              </w:rPr>
              <w:instrText xml:space="preserve"> </w:instrText>
            </w:r>
            <w:r w:rsidR="00821139">
              <w:rPr>
                <w:noProof/>
              </w:rPr>
              <w:instrText>HYPERLINK \l "_Toc526272758"</w:instrText>
            </w:r>
            <w:r w:rsidR="00821139" w:rsidRPr="001A278E">
              <w:rPr>
                <w:rStyle w:val="a5"/>
                <w:noProof/>
              </w:rPr>
              <w:instrText xml:space="preserve"> </w:instrText>
            </w:r>
            <w:r w:rsidR="00821139" w:rsidRPr="001A278E">
              <w:rPr>
                <w:rStyle w:val="a5"/>
                <w:noProof/>
              </w:rPr>
            </w:r>
            <w:r w:rsidR="00821139" w:rsidRPr="001A278E">
              <w:rPr>
                <w:rStyle w:val="a5"/>
                <w:noProof/>
              </w:rPr>
              <w:fldChar w:fldCharType="separate"/>
            </w:r>
            <w:r w:rsidR="00821139" w:rsidRPr="001A278E">
              <w:rPr>
                <w:rStyle w:val="a5"/>
                <w:noProof/>
              </w:rPr>
              <w:t>1.</w:t>
            </w:r>
            <w:r w:rsidR="0082113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21139" w:rsidRPr="001A278E">
              <w:rPr>
                <w:rStyle w:val="a5"/>
                <w:noProof/>
              </w:rPr>
              <w:t>Введение</w:t>
            </w:r>
            <w:r w:rsidR="00821139">
              <w:rPr>
                <w:noProof/>
                <w:webHidden/>
              </w:rPr>
              <w:tab/>
            </w:r>
            <w:r w:rsidR="00821139">
              <w:rPr>
                <w:noProof/>
                <w:webHidden/>
              </w:rPr>
              <w:fldChar w:fldCharType="begin"/>
            </w:r>
            <w:r w:rsidR="00821139">
              <w:rPr>
                <w:noProof/>
                <w:webHidden/>
              </w:rPr>
              <w:instrText xml:space="preserve"> PAGEREF _Toc526272758 \h </w:instrText>
            </w:r>
            <w:r w:rsidR="00821139">
              <w:rPr>
                <w:noProof/>
                <w:webHidden/>
              </w:rPr>
            </w:r>
          </w:ins>
          <w:r w:rsidR="00821139">
            <w:rPr>
              <w:noProof/>
              <w:webHidden/>
            </w:rPr>
            <w:fldChar w:fldCharType="separate"/>
          </w:r>
          <w:ins w:id="6" w:author="Карпов Владислав Владимирович" w:date="2018-10-02T19:43:00Z">
            <w:r w:rsidR="00821139">
              <w:rPr>
                <w:noProof/>
                <w:webHidden/>
              </w:rPr>
              <w:t>3</w:t>
            </w:r>
            <w:r w:rsidR="00821139">
              <w:rPr>
                <w:noProof/>
                <w:webHidden/>
              </w:rPr>
              <w:fldChar w:fldCharType="end"/>
            </w:r>
            <w:r w:rsidR="00821139"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440"/>
              <w:tab w:val="right" w:leader="dot" w:pos="9345"/>
            </w:tabs>
            <w:rPr>
              <w:ins w:id="7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8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"_Toc526272759"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Карпов Владислав Владимирович" w:date="2018-10-02T19:4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440"/>
              <w:tab w:val="right" w:leader="dot" w:pos="9345"/>
            </w:tabs>
            <w:rPr>
              <w:ins w:id="10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11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"_Toc526272760"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noProof/>
              </w:rPr>
              <w:t>Описание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Карпов Владислав Владимирович" w:date="2018-10-02T19:4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440"/>
              <w:tab w:val="right" w:leader="dot" w:pos="9345"/>
            </w:tabs>
            <w:rPr>
              <w:ins w:id="13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14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"_Toc526272761"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noProof/>
              </w:rPr>
              <w:t>Среда установки, ее параметры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Карпов Владислав Владимирович" w:date="2018-10-02T19:4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16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17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"_Toc526272762"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 xml:space="preserve">Требования к системному программному обеспечению 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MSSQL</w:t>
            </w:r>
            <w:r w:rsidRPr="001A278E">
              <w:rPr>
                <w:rStyle w:val="a5"/>
                <w:i/>
                <w:iCs/>
                <w:noProof/>
              </w:rPr>
              <w:t xml:space="preserve"> 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Карпов Владислав Владимирович" w:date="2018-10-02T19:4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19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20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"_Toc526272763"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Требования к системному программному обеспечению WAS Alpha для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Карпов Владислав Владимирович" w:date="2018-10-02T19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22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23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"_Toc526272764"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 xml:space="preserve">Требования к системному программному обеспечению WAS Alpha для 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online</w:t>
            </w:r>
            <w:r w:rsidRPr="001A278E">
              <w:rPr>
                <w:rStyle w:val="a5"/>
                <w:i/>
                <w:iCs/>
                <w:noProof/>
              </w:rPr>
              <w:t>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Карпов Владислав Владимирович" w:date="2018-10-02T19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25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26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"_Toc526272765"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Требования к системному программному обеспечению WAS Sigma (Config+Online)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Карпов Владислав Владимирович" w:date="2018-10-02T19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28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29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"_Toc526272766"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Требования к системному программному обеспечению MSSQL Sigma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Карпов Владислав Владимирович" w:date="2018-10-02T19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31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32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"_Toc526272767"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Требования к системному программному обеспечению WAS Sigma (Offline)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Карпов Владислав Владимирович" w:date="2018-10-02T19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22"/>
            <w:tabs>
              <w:tab w:val="right" w:leader="dot" w:pos="9345"/>
            </w:tabs>
            <w:rPr>
              <w:ins w:id="34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35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"_Toc526272768"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 xml:space="preserve">4.7 Требования к системному программному обеспечению </w:t>
            </w:r>
            <w:r w:rsidRPr="001A278E">
              <w:rPr>
                <w:rStyle w:val="a5"/>
                <w:noProof/>
                <w:lang w:val="en-US"/>
              </w:rPr>
              <w:t>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Карпов Владислав Владимирович" w:date="2018-10-02T19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440"/>
              <w:tab w:val="right" w:leader="dot" w:pos="9345"/>
            </w:tabs>
            <w:rPr>
              <w:ins w:id="37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38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"_Toc526272769"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noProof/>
              </w:rPr>
              <w:t>Требования к аппаратным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Карпов Владислав Владимирович" w:date="2018-10-02T19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40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41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"_Toc526272770"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 xml:space="preserve">Рекомендуемая конфигурация 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MSSQL</w:t>
            </w:r>
            <w:r w:rsidRPr="001A278E">
              <w:rPr>
                <w:rStyle w:val="a5"/>
                <w:i/>
                <w:iCs/>
                <w:noProof/>
              </w:rPr>
              <w:t xml:space="preserve">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Карпов Владислав Владимирович" w:date="2018-10-02T19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43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44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"_Toc526272771"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Рекомендуемая конфигурация WAS Alpha для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Карпов Владислав Владимирович" w:date="2018-10-02T19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46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47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"_Toc526272772"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 xml:space="preserve">Рекомендуемая конфигурация WAS Alpha для 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online</w:t>
            </w:r>
            <w:r w:rsidRPr="001A278E">
              <w:rPr>
                <w:rStyle w:val="a5"/>
                <w:i/>
                <w:iCs/>
                <w:noProof/>
              </w:rPr>
              <w:t>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Карпов Владислав Владимирович" w:date="2018-10-02T19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49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50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"_Toc526272773"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Рекомендуемая конфигурация WAS Sigma (Config+Online)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Карпов Владислав Владимирович" w:date="2018-10-02T19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52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53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"_Toc526272774"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Рекомендуемая конфигурация MSSQL Sigma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Карпов Владислав Владимирович" w:date="2018-10-02T19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55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56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"_Toc526272775"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Рекомендуемая конфигурация WAS Sigma (Offline)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Карпов Владислав Владимирович" w:date="2018-10-02T19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right" w:leader="dot" w:pos="9345"/>
            </w:tabs>
            <w:rPr>
              <w:ins w:id="58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59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"_Toc526272776"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 xml:space="preserve">5.7  Рекомендуемая конфигурация </w:t>
            </w:r>
            <w:r w:rsidRPr="001A278E">
              <w:rPr>
                <w:rStyle w:val="a5"/>
                <w:noProof/>
                <w:lang w:val="en-US"/>
              </w:rPr>
              <w:t>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Карпов Владислав Владимирович" w:date="2018-10-02T19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440"/>
              <w:tab w:val="right" w:leader="dot" w:pos="9345"/>
            </w:tabs>
            <w:rPr>
              <w:ins w:id="61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62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"_Toc526272777"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noProof/>
              </w:rPr>
              <w:t>Порядок установки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Карпов Владислав Владимирович" w:date="2018-10-02T19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64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65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"_Toc526272778"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Подготовка к  установке при обновлении (смене)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Карпов Владислав Владимирович" w:date="2018-10-02T19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67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68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"_Toc526272779"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Установка требуемого системного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Карпов Владислав Владимирович" w:date="2018-10-02T19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70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71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"_Toc526272780"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Обеспечение физического доступа между частями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Карпов Владислав Владимирович" w:date="2018-10-02T19:43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73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74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"_Toc526272781"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Подключение и настройка файлоперекладчика к серверам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Карпов Владислав Владимирович" w:date="2018-10-02T19:43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76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77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"_Toc526272782"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 xml:space="preserve">Установка и настройка ПО для АС 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i</w:t>
            </w:r>
            <w:r w:rsidRPr="001A278E">
              <w:rPr>
                <w:rStyle w:val="a5"/>
                <w:i/>
                <w:iCs/>
                <w:noProof/>
              </w:rPr>
              <w:t>-</w:t>
            </w:r>
            <w:r w:rsidRPr="001A278E">
              <w:rPr>
                <w:rStyle w:val="a5"/>
                <w:i/>
                <w:iCs/>
                <w:noProof/>
                <w:lang w:val="en-US"/>
              </w:rPr>
              <w:t>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Карпов Владислав Владимирович" w:date="2018-10-02T19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79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80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"_Toc526272794"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План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Карпов Владислав Владимирович" w:date="2018-10-02T19:4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82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83" w:author="Карпов Владислав Владимирович" w:date="2018-10-02T19:43:00Z">
            <w:r w:rsidRPr="001A278E">
              <w:rPr>
                <w:rStyle w:val="a5"/>
                <w:noProof/>
              </w:rPr>
              <w:lastRenderedPageBreak/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"_Toc526272795"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Настройка системы, выполняемая администратора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Карпов Владислав Владимирович" w:date="2018-10-02T19:4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660"/>
              <w:tab w:val="right" w:leader="dot" w:pos="9345"/>
            </w:tabs>
            <w:rPr>
              <w:ins w:id="85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86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"_Toc526272796"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i/>
                <w:iCs/>
                <w:noProof/>
              </w:rPr>
              <w:t>6.8.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Карпов Владислав Владимирович" w:date="2018-10-02T19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821139" w:rsidRDefault="00821139">
          <w:pPr>
            <w:pStyle w:val="12"/>
            <w:tabs>
              <w:tab w:val="left" w:pos="440"/>
              <w:tab w:val="right" w:leader="dot" w:pos="9345"/>
            </w:tabs>
            <w:rPr>
              <w:ins w:id="88" w:author="Карпов Владислав Владимирович" w:date="2018-10-02T19:43:00Z"/>
              <w:rFonts w:asciiTheme="minorHAnsi" w:eastAsiaTheme="minorEastAsia" w:hAnsiTheme="minorHAnsi" w:cstheme="minorBidi"/>
              <w:noProof/>
              <w:lang w:eastAsia="ru-RU"/>
            </w:rPr>
          </w:pPr>
          <w:ins w:id="89" w:author="Карпов Владислав Владимирович" w:date="2018-10-02T19:43:00Z">
            <w:r w:rsidRPr="001A278E">
              <w:rPr>
                <w:rStyle w:val="a5"/>
                <w:noProof/>
              </w:rPr>
              <w:fldChar w:fldCharType="begin"/>
            </w:r>
            <w:r w:rsidRPr="001A278E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"_Toc526272797"</w:instrText>
            </w:r>
            <w:r w:rsidRPr="001A278E">
              <w:rPr>
                <w:rStyle w:val="a5"/>
                <w:noProof/>
              </w:rPr>
              <w:instrText xml:space="preserve"> </w:instrText>
            </w:r>
            <w:r w:rsidRPr="001A278E">
              <w:rPr>
                <w:rStyle w:val="a5"/>
                <w:noProof/>
              </w:rPr>
            </w:r>
            <w:r w:rsidRPr="001A278E">
              <w:rPr>
                <w:rStyle w:val="a5"/>
                <w:noProof/>
              </w:rPr>
              <w:fldChar w:fldCharType="separate"/>
            </w:r>
            <w:r w:rsidRPr="001A278E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278E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Карпов Владислав Владимирович" w:date="2018-10-02T19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1A278E">
              <w:rPr>
                <w:rStyle w:val="a5"/>
                <w:noProof/>
              </w:rPr>
              <w:fldChar w:fldCharType="end"/>
            </w:r>
          </w:ins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91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92" w:author="Карпов Владислав Владимирович" w:date="2018-10-02T18:49:00Z">
            <w:r w:rsidRPr="00001DBE" w:rsidDel="00001DBE">
              <w:rPr>
                <w:noProof/>
                <w:rPrChange w:id="93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1.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94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Введение</w:delText>
            </w:r>
            <w:r w:rsidDel="00001DBE">
              <w:rPr>
                <w:noProof/>
                <w:webHidden/>
              </w:rPr>
              <w:tab/>
              <w:delText>3</w:delText>
            </w:r>
          </w:del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95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96" w:author="Карпов Владислав Владимирович" w:date="2018-10-02T18:49:00Z">
            <w:r w:rsidRPr="00001DBE" w:rsidDel="00001DBE">
              <w:rPr>
                <w:noProof/>
                <w:rPrChange w:id="97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2.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98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Перечень сокращений</w:delText>
            </w:r>
            <w:r w:rsidDel="00001DBE">
              <w:rPr>
                <w:noProof/>
                <w:webHidden/>
              </w:rPr>
              <w:tab/>
              <w:delText>3</w:delText>
            </w:r>
          </w:del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99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00" w:author="Карпов Владислав Владимирович" w:date="2018-10-02T18:49:00Z">
            <w:r w:rsidRPr="00001DBE" w:rsidDel="00001DBE">
              <w:rPr>
                <w:noProof/>
                <w:rPrChange w:id="101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3.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102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Описание дистрибутива</w:delText>
            </w:r>
            <w:r w:rsidDel="00001DBE">
              <w:rPr>
                <w:noProof/>
                <w:webHidden/>
              </w:rPr>
              <w:tab/>
              <w:delText>3</w:delText>
            </w:r>
          </w:del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103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04" w:author="Карпов Владислав Владимирович" w:date="2018-10-02T18:49:00Z">
            <w:r w:rsidRPr="00001DBE" w:rsidDel="00001DBE">
              <w:rPr>
                <w:noProof/>
                <w:rPrChange w:id="105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4.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106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Среда установки, ее параметры и настройки</w:delText>
            </w:r>
            <w:r w:rsidDel="00001DBE">
              <w:rPr>
                <w:noProof/>
                <w:webHidden/>
              </w:rPr>
              <w:tab/>
            </w:r>
            <w:r w:rsidDel="00001DBE">
              <w:rPr>
                <w:noProof/>
                <w:webHidden/>
              </w:rPr>
              <w:delText>4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07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08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09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4.1.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10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Требования к системному программному обеспечению </w:delText>
            </w:r>
            <w:r w:rsidRPr="00001DBE" w:rsidDel="00001DBE">
              <w:rPr>
                <w:i/>
                <w:iCs/>
                <w:noProof/>
                <w:lang w:val="en-US"/>
                <w:rPrChange w:id="111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MSSQL</w:delText>
            </w:r>
            <w:r w:rsidRPr="00001DBE" w:rsidDel="00001DBE">
              <w:rPr>
                <w:i/>
                <w:iCs/>
                <w:noProof/>
                <w:rPrChange w:id="112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 </w:delText>
            </w:r>
            <w:r w:rsidRPr="00001DBE" w:rsidDel="00001DBE">
              <w:rPr>
                <w:i/>
                <w:iCs/>
                <w:noProof/>
                <w:lang w:val="en-US"/>
                <w:rPrChange w:id="113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Alpha</w:delText>
            </w:r>
            <w:r w:rsidDel="00001DBE">
              <w:rPr>
                <w:noProof/>
                <w:webHidden/>
              </w:rPr>
              <w:tab/>
              <w:delText>4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14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15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16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4.2.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17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Требования к системному программному обеспечению WAS Alpha для генератора</w:delText>
            </w:r>
            <w:r w:rsidDel="00001DBE">
              <w:rPr>
                <w:noProof/>
                <w:webHidden/>
              </w:rPr>
              <w:tab/>
              <w:delText>5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18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19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20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4.3.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21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Требования к системному программному обеспечению WAS Alpha для </w:delText>
            </w:r>
            <w:r w:rsidRPr="00001DBE" w:rsidDel="00001DBE">
              <w:rPr>
                <w:i/>
                <w:iCs/>
                <w:noProof/>
                <w:lang w:val="en-US"/>
                <w:rPrChange w:id="122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online</w:delText>
            </w:r>
            <w:r w:rsidRPr="00001DBE" w:rsidDel="00001DBE">
              <w:rPr>
                <w:i/>
                <w:iCs/>
                <w:noProof/>
                <w:rPrChange w:id="123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-запросов</w:delText>
            </w:r>
            <w:r w:rsidDel="00001DBE">
              <w:rPr>
                <w:noProof/>
                <w:webHidden/>
              </w:rPr>
              <w:tab/>
              <w:delText>5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24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25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26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4.4.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27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Требования к системному программному обеспечению WAS Sigma (Config+Online)</w:delText>
            </w:r>
            <w:r w:rsidDel="00001DBE">
              <w:rPr>
                <w:noProof/>
                <w:webHidden/>
              </w:rPr>
              <w:tab/>
              <w:delText>5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28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29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30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4.5.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31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Требования к системному программному обеспечению MSSQL Sigma</w:delText>
            </w:r>
            <w:r w:rsidDel="00001DBE">
              <w:rPr>
                <w:noProof/>
                <w:webHidden/>
              </w:rPr>
              <w:tab/>
              <w:delText>5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32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33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34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4.6.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35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Требования к системному программному обеспечению WAS Sigma (Offline)</w:delText>
            </w:r>
            <w:r w:rsidDel="00001DBE">
              <w:rPr>
                <w:noProof/>
                <w:webHidden/>
              </w:rPr>
              <w:tab/>
              <w:delText>6</w:delText>
            </w:r>
          </w:del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136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37" w:author="Карпов Владислав Владимирович" w:date="2018-10-02T18:49:00Z">
            <w:r w:rsidRPr="00001DBE" w:rsidDel="00001DBE">
              <w:rPr>
                <w:noProof/>
                <w:lang w:val="en-US"/>
                <w:rPrChange w:id="138" w:author="Карпов Владислав Владимирович" w:date="2018-10-02T18:49:00Z">
                  <w:rPr>
                    <w:rStyle w:val="a5"/>
                    <w:noProof/>
                    <w:lang w:val="en-US"/>
                  </w:rPr>
                </w:rPrChange>
              </w:rPr>
              <w:delText>5.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139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Требования к аппаратным ресурсам</w:delText>
            </w:r>
            <w:r w:rsidDel="00001DBE">
              <w:rPr>
                <w:noProof/>
                <w:webHidden/>
              </w:rPr>
              <w:tab/>
              <w:delText>6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40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41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42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5.1.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43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Рекомендуемая конфигурация </w:delText>
            </w:r>
            <w:r w:rsidRPr="00001DBE" w:rsidDel="00001DBE">
              <w:rPr>
                <w:i/>
                <w:iCs/>
                <w:noProof/>
                <w:lang w:val="en-US"/>
                <w:rPrChange w:id="144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MSSQL</w:delText>
            </w:r>
            <w:r w:rsidRPr="00001DBE" w:rsidDel="00001DBE">
              <w:rPr>
                <w:i/>
                <w:iCs/>
                <w:noProof/>
                <w:rPrChange w:id="145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 Alpha</w:delText>
            </w:r>
            <w:r w:rsidDel="00001DBE">
              <w:rPr>
                <w:noProof/>
                <w:webHidden/>
              </w:rPr>
              <w:tab/>
              <w:delText>6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46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47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48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5.2.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49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Рекомендуемая конфигурация WAS Alpha для генератора</w:delText>
            </w:r>
            <w:r w:rsidDel="00001DBE">
              <w:rPr>
                <w:noProof/>
                <w:webHidden/>
              </w:rPr>
              <w:tab/>
              <w:delText>6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50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51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52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5.3.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53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Рекомендуемая конфигурация WAS Alpha для </w:delText>
            </w:r>
            <w:r w:rsidRPr="00001DBE" w:rsidDel="00001DBE">
              <w:rPr>
                <w:i/>
                <w:iCs/>
                <w:noProof/>
                <w:lang w:val="en-US"/>
                <w:rPrChange w:id="154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online</w:delText>
            </w:r>
            <w:r w:rsidRPr="00001DBE" w:rsidDel="00001DBE">
              <w:rPr>
                <w:i/>
                <w:iCs/>
                <w:noProof/>
                <w:rPrChange w:id="155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-запросов</w:delText>
            </w:r>
            <w:r w:rsidDel="00001DBE">
              <w:rPr>
                <w:noProof/>
                <w:webHidden/>
              </w:rPr>
              <w:tab/>
              <w:delText>7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56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57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58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5.4.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59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Рекомендуемая конфигурация WAS Sigma (Config+Online)</w:delText>
            </w:r>
            <w:r w:rsidDel="00001DBE">
              <w:rPr>
                <w:noProof/>
                <w:webHidden/>
              </w:rPr>
              <w:tab/>
              <w:delText>7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60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61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62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5.5.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63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Рекомендуемая конфигурация MSSQL Sigma</w:delText>
            </w:r>
            <w:r w:rsidDel="00001DBE">
              <w:rPr>
                <w:noProof/>
                <w:webHidden/>
              </w:rPr>
              <w:tab/>
              <w:delText>7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64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65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66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5.6.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67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Рекомендуемая конфигурация WAS Sigma (Offline)</w:delText>
            </w:r>
            <w:r w:rsidDel="00001DBE">
              <w:rPr>
                <w:noProof/>
                <w:webHidden/>
              </w:rPr>
              <w:tab/>
              <w:delText>8</w:delText>
            </w:r>
          </w:del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168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69" w:author="Карпов Владислав Владимирович" w:date="2018-10-02T18:49:00Z">
            <w:r w:rsidRPr="00001DBE" w:rsidDel="00001DBE">
              <w:rPr>
                <w:noProof/>
                <w:rPrChange w:id="170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6.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171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Порядок установки системы</w:delText>
            </w:r>
            <w:r w:rsidDel="00001DBE">
              <w:rPr>
                <w:noProof/>
                <w:webHidden/>
              </w:rPr>
              <w:tab/>
              <w:delText>8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72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73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74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6.1.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75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Подготовка к  установке при обновлении (смене) версии</w:delText>
            </w:r>
            <w:r w:rsidDel="00001DBE">
              <w:rPr>
                <w:noProof/>
                <w:webHidden/>
              </w:rPr>
              <w:tab/>
              <w:delText>8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76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77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78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6.2.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79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Установка требуемого системного ПО</w:delText>
            </w:r>
            <w:r w:rsidDel="00001DBE">
              <w:rPr>
                <w:noProof/>
                <w:webHidden/>
              </w:rPr>
              <w:tab/>
              <w:delText>8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80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81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82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6.3.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83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Обеспечение физического доступа между частями приложения</w:delText>
            </w:r>
            <w:r w:rsidDel="00001DBE">
              <w:rPr>
                <w:noProof/>
                <w:webHidden/>
              </w:rPr>
              <w:tab/>
              <w:delText>9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84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85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86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6.4.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87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Подключение и настройка файлоперекладчика к серверам</w:delText>
            </w:r>
            <w:r w:rsidDel="00001DBE">
              <w:rPr>
                <w:noProof/>
                <w:webHidden/>
              </w:rPr>
              <w:tab/>
              <w:delText>10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88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89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90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6.5.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91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 xml:space="preserve">Установка и настройка ПО для АС </w:delText>
            </w:r>
            <w:r w:rsidRPr="00001DBE" w:rsidDel="00001DBE">
              <w:rPr>
                <w:i/>
                <w:iCs/>
                <w:noProof/>
                <w:lang w:val="en-US"/>
                <w:rPrChange w:id="192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i</w:delText>
            </w:r>
            <w:r w:rsidRPr="00001DBE" w:rsidDel="00001DBE">
              <w:rPr>
                <w:i/>
                <w:iCs/>
                <w:noProof/>
                <w:rPrChange w:id="193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-</w:delText>
            </w:r>
            <w:r w:rsidRPr="00001DBE" w:rsidDel="00001DBE">
              <w:rPr>
                <w:i/>
                <w:iCs/>
                <w:noProof/>
                <w:lang w:val="en-US"/>
                <w:rPrChange w:id="194" w:author="Карпов Владислав Владимирович" w:date="2018-10-02T18:49:00Z">
                  <w:rPr>
                    <w:rStyle w:val="a5"/>
                    <w:i/>
                    <w:iCs/>
                    <w:noProof/>
                    <w:lang w:val="en-US"/>
                  </w:rPr>
                </w:rPrChange>
              </w:rPr>
              <w:delText>Navigator</w:delText>
            </w:r>
            <w:r w:rsidDel="00001DBE">
              <w:rPr>
                <w:noProof/>
                <w:webHidden/>
              </w:rPr>
              <w:tab/>
              <w:delText>11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95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196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197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lastRenderedPageBreak/>
              <w:delText>6.6.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198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План проверки</w:delText>
            </w:r>
            <w:r w:rsidDel="00001DBE">
              <w:rPr>
                <w:noProof/>
                <w:webHidden/>
              </w:rPr>
              <w:tab/>
              <w:delText>13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199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200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201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6.7.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202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Настройка системы, выполняемая администратора АС</w:delText>
            </w:r>
            <w:r w:rsidDel="00001DBE">
              <w:rPr>
                <w:noProof/>
                <w:webHidden/>
              </w:rPr>
              <w:tab/>
              <w:delText>14</w:delText>
            </w:r>
          </w:del>
        </w:p>
        <w:p w:rsidR="009C1309" w:rsidDel="00001DBE" w:rsidRDefault="009C1309">
          <w:pPr>
            <w:pStyle w:val="12"/>
            <w:tabs>
              <w:tab w:val="left" w:pos="660"/>
              <w:tab w:val="right" w:leader="dot" w:pos="9345"/>
            </w:tabs>
            <w:rPr>
              <w:del w:id="203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204" w:author="Карпов Владислав Владимирович" w:date="2018-10-02T18:49:00Z">
            <w:r w:rsidRPr="00001DBE" w:rsidDel="00001DBE">
              <w:rPr>
                <w:i/>
                <w:iCs/>
                <w:noProof/>
                <w:rPrChange w:id="205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6.8.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i/>
                <w:iCs/>
                <w:noProof/>
                <w:rPrChange w:id="206" w:author="Карпов Владислав Владимирович" w:date="2018-10-02T18:49:00Z">
                  <w:rPr>
                    <w:rStyle w:val="a5"/>
                    <w:i/>
                    <w:iCs/>
                    <w:noProof/>
                  </w:rPr>
                </w:rPrChange>
              </w:rPr>
              <w:delText>План отката при обновлении системы</w:delText>
            </w:r>
            <w:r w:rsidDel="00001DBE">
              <w:rPr>
                <w:noProof/>
                <w:webHidden/>
              </w:rPr>
              <w:tab/>
              <w:delText>17</w:delText>
            </w:r>
          </w:del>
        </w:p>
        <w:p w:rsidR="009C1309" w:rsidDel="00001DBE" w:rsidRDefault="009C1309">
          <w:pPr>
            <w:pStyle w:val="12"/>
            <w:tabs>
              <w:tab w:val="left" w:pos="440"/>
              <w:tab w:val="right" w:leader="dot" w:pos="9345"/>
            </w:tabs>
            <w:rPr>
              <w:del w:id="207" w:author="Карпов Владислав Владимирович" w:date="2018-10-02T18:49:00Z"/>
              <w:rFonts w:asciiTheme="minorHAnsi" w:eastAsiaTheme="minorEastAsia" w:hAnsiTheme="minorHAnsi" w:cstheme="minorBidi"/>
              <w:noProof/>
              <w:lang w:eastAsia="ru-RU"/>
            </w:rPr>
          </w:pPr>
          <w:del w:id="208" w:author="Карпов Владислав Владимирович" w:date="2018-10-02T18:49:00Z">
            <w:r w:rsidRPr="00001DBE" w:rsidDel="00001DBE">
              <w:rPr>
                <w:noProof/>
                <w:rPrChange w:id="209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7.</w:delText>
            </w:r>
            <w:r w:rsidDel="00001DB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01DBE" w:rsidDel="00001DBE">
              <w:rPr>
                <w:noProof/>
                <w:rPrChange w:id="210" w:author="Карпов Владислав Владимирович" w:date="2018-10-02T18:49:00Z">
                  <w:rPr>
                    <w:rStyle w:val="a5"/>
                    <w:noProof/>
                  </w:rPr>
                </w:rPrChange>
              </w:rPr>
              <w:delText>Перечень возможных аварийных сообщений и описание действий по ним</w:delText>
            </w:r>
            <w:r w:rsidDel="00001DBE">
              <w:rPr>
                <w:noProof/>
                <w:webHidden/>
              </w:rPr>
              <w:tab/>
              <w:delText>17</w:delText>
            </w:r>
          </w:del>
        </w:p>
        <w:p w:rsidR="00D92D96" w:rsidRDefault="0094662D" w:rsidP="00D92D96">
          <w:r>
            <w:rPr>
              <w:b/>
              <w:bCs/>
            </w:rPr>
            <w:fldChar w:fldCharType="end"/>
          </w:r>
        </w:p>
      </w:sdtContent>
    </w:sdt>
    <w:p w:rsidR="00D92D96" w:rsidRDefault="00D92D96" w:rsidP="00D92D96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92D96" w:rsidRDefault="00D92D96" w:rsidP="001C57AD">
      <w:pPr>
        <w:pStyle w:val="1"/>
        <w:numPr>
          <w:ilvl w:val="0"/>
          <w:numId w:val="2"/>
        </w:numPr>
      </w:pPr>
      <w:bookmarkStart w:id="211" w:name="_Toc385232858"/>
      <w:bookmarkStart w:id="212" w:name="_Toc526272758"/>
      <w:r>
        <w:lastRenderedPageBreak/>
        <w:t>Введение</w:t>
      </w:r>
      <w:bookmarkEnd w:id="211"/>
      <w:bookmarkEnd w:id="212"/>
    </w:p>
    <w:p w:rsidR="00D92D96" w:rsidRDefault="00D92D96" w:rsidP="001C57AD">
      <w:pPr>
        <w:pStyle w:val="1"/>
        <w:numPr>
          <w:ilvl w:val="0"/>
          <w:numId w:val="2"/>
        </w:numPr>
      </w:pPr>
      <w:bookmarkStart w:id="213" w:name="_Toc385232859"/>
      <w:bookmarkStart w:id="214" w:name="_Toc526272759"/>
      <w:r>
        <w:t>Перечень сокращений</w:t>
      </w:r>
      <w:bookmarkEnd w:id="213"/>
      <w:bookmarkEnd w:id="214"/>
    </w:p>
    <w:p w:rsidR="00D92D96" w:rsidRDefault="00D92D96" w:rsidP="00D92D96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92D96" w:rsidTr="00A20562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92D96" w:rsidRDefault="00D92D96" w:rsidP="00A20562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92D96" w:rsidRDefault="00D92D96" w:rsidP="00A20562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Сбербанк России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D92D96" w:rsidP="00A20562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0D7A9C" w:rsidP="00A20562">
            <w:pPr>
              <w:ind w:left="57" w:firstLine="35"/>
            </w:pPr>
            <w:r>
              <w:t>База данных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D92D96" w:rsidP="00A20562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D92D96" w:rsidP="00A20562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  <w:tr w:rsidR="00A723F6" w:rsidRPr="000A16EE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23F6" w:rsidRPr="00A723F6" w:rsidRDefault="00A723F6" w:rsidP="00A20562">
            <w:pPr>
              <w:spacing w:line="256" w:lineRule="auto"/>
              <w:ind w:firstLine="177"/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23F6" w:rsidRPr="00A723F6" w:rsidRDefault="00A723F6" w:rsidP="00A20562">
            <w:pPr>
              <w:spacing w:line="256" w:lineRule="auto"/>
              <w:ind w:left="57" w:firstLine="35"/>
              <w:rPr>
                <w:lang w:val="en-US"/>
              </w:rPr>
            </w:pPr>
            <w:r>
              <w:rPr>
                <w:lang w:val="en-US"/>
              </w:rPr>
              <w:t>IBM</w:t>
            </w:r>
            <w:r w:rsidR="00C64243">
              <w:rPr>
                <w:lang w:val="en-US"/>
              </w:rPr>
              <w:t xml:space="preserve"> WebSphere</w:t>
            </w:r>
            <w:r>
              <w:rPr>
                <w:lang w:val="en-US"/>
              </w:rPr>
              <w:t xml:space="preserve"> Web Application Server</w:t>
            </w:r>
          </w:p>
        </w:tc>
      </w:tr>
    </w:tbl>
    <w:p w:rsidR="00D92D96" w:rsidRPr="00C64243" w:rsidRDefault="00D92D96" w:rsidP="00D92D96">
      <w:pPr>
        <w:rPr>
          <w:lang w:val="en-US"/>
        </w:rPr>
      </w:pPr>
    </w:p>
    <w:p w:rsidR="00D92D96" w:rsidRDefault="00D92D96" w:rsidP="001C57AD">
      <w:pPr>
        <w:pStyle w:val="1"/>
        <w:numPr>
          <w:ilvl w:val="0"/>
          <w:numId w:val="2"/>
        </w:numPr>
      </w:pPr>
      <w:bookmarkStart w:id="215" w:name="_Toc385232860"/>
      <w:bookmarkStart w:id="216" w:name="_Toc526272760"/>
      <w:r>
        <w:t>Описание дистрибутива</w:t>
      </w:r>
      <w:bookmarkEnd w:id="215"/>
      <w:bookmarkEnd w:id="216"/>
    </w:p>
    <w:p w:rsidR="00716B76" w:rsidRPr="00C55AEB" w:rsidRDefault="000D7A9C" w:rsidP="00716B76">
      <w:r>
        <w:t>Дистрибутив</w:t>
      </w:r>
      <w:r w:rsidR="00A723F6">
        <w:t xml:space="preserve"> состоит из нескольких </w:t>
      </w:r>
      <w:r w:rsidR="00E01818">
        <w:t xml:space="preserve">компонентов. </w:t>
      </w:r>
      <w:proofErr w:type="gramStart"/>
      <w:r w:rsidR="00E01818">
        <w:t xml:space="preserve">Каждый компонент выполнен в виде </w:t>
      </w:r>
      <w:r w:rsidR="00A723F6">
        <w:rPr>
          <w:lang w:val="en-US"/>
        </w:rPr>
        <w:t>WAR</w:t>
      </w:r>
      <w:r w:rsidR="00A723F6">
        <w:t>-приложени</w:t>
      </w:r>
      <w:r w:rsidR="00E01818">
        <w:t>я</w:t>
      </w:r>
      <w:r w:rsidR="00A723F6">
        <w:t>, подготовленн</w:t>
      </w:r>
      <w:r w:rsidR="00E01818">
        <w:t>ого</w:t>
      </w:r>
      <w:r w:rsidR="00A723F6">
        <w:t xml:space="preserve"> для развёртывания на платформе </w:t>
      </w:r>
      <w:r>
        <w:rPr>
          <w:lang w:val="en-US"/>
        </w:rPr>
        <w:t>IBM</w:t>
      </w:r>
      <w:r w:rsidRPr="000D7A9C">
        <w:t xml:space="preserve"> </w:t>
      </w:r>
      <w:r>
        <w:rPr>
          <w:lang w:val="en-US"/>
        </w:rPr>
        <w:t>Web</w:t>
      </w:r>
      <w:r w:rsidRPr="000D7A9C">
        <w:t xml:space="preserve"> </w:t>
      </w:r>
      <w:r>
        <w:rPr>
          <w:lang w:val="en-US"/>
        </w:rPr>
        <w:t>Application</w:t>
      </w:r>
      <w:r w:rsidRPr="000D7A9C">
        <w:t xml:space="preserve"> </w:t>
      </w:r>
      <w:r>
        <w:rPr>
          <w:lang w:val="en-US"/>
        </w:rPr>
        <w:t>Server</w:t>
      </w:r>
      <w:r w:rsidRPr="000D7A9C">
        <w:t xml:space="preserve"> (</w:t>
      </w:r>
      <w:r w:rsidR="00A723F6">
        <w:rPr>
          <w:lang w:val="en-US"/>
        </w:rPr>
        <w:t>WAS</w:t>
      </w:r>
      <w:r w:rsidRPr="000D7A9C">
        <w:t>)</w:t>
      </w:r>
      <w:r w:rsidR="00C55AEB" w:rsidRPr="00C55AEB">
        <w:t>:</w:t>
      </w:r>
      <w:proofErr w:type="gramEnd"/>
    </w:p>
    <w:p w:rsidR="000612F5" w:rsidRPr="00A723F6" w:rsidRDefault="00A723F6" w:rsidP="001C57AD">
      <w:pPr>
        <w:pStyle w:val="a3"/>
        <w:numPr>
          <w:ilvl w:val="0"/>
          <w:numId w:val="6"/>
        </w:numPr>
      </w:pPr>
      <w:r>
        <w:t xml:space="preserve">Приложение </w:t>
      </w:r>
      <w:r>
        <w:rPr>
          <w:lang w:val="en-US"/>
        </w:rPr>
        <w:t>Sync</w:t>
      </w:r>
      <w:r w:rsidRPr="00E01818">
        <w:t xml:space="preserve"> </w:t>
      </w:r>
      <w:r>
        <w:rPr>
          <w:lang w:val="en-US"/>
        </w:rPr>
        <w:t>Generator</w:t>
      </w:r>
      <w:r w:rsidR="007D1B9B" w:rsidRPr="007D1B9B">
        <w:t xml:space="preserve"> </w:t>
      </w:r>
    </w:p>
    <w:p w:rsidR="00A723F6" w:rsidRPr="00A723F6" w:rsidRDefault="00A723F6" w:rsidP="001C57AD">
      <w:pPr>
        <w:pStyle w:val="a3"/>
        <w:numPr>
          <w:ilvl w:val="0"/>
          <w:numId w:val="6"/>
        </w:numPr>
      </w:pPr>
      <w:r>
        <w:t xml:space="preserve">Приложение </w:t>
      </w:r>
      <w:r>
        <w:rPr>
          <w:lang w:val="en-US"/>
        </w:rPr>
        <w:t>SQL</w:t>
      </w:r>
      <w:r w:rsidRPr="00E01818">
        <w:t xml:space="preserve"> </w:t>
      </w:r>
      <w:r>
        <w:rPr>
          <w:lang w:val="en-US"/>
        </w:rPr>
        <w:t>Proxy</w:t>
      </w:r>
      <w:r w:rsidRPr="00E01818">
        <w:t xml:space="preserve"> </w:t>
      </w:r>
      <w:r>
        <w:rPr>
          <w:lang w:val="en-US"/>
        </w:rPr>
        <w:t>Server</w:t>
      </w:r>
    </w:p>
    <w:p w:rsidR="00A723F6" w:rsidRPr="00A723F6" w:rsidRDefault="00A723F6" w:rsidP="001C57AD">
      <w:pPr>
        <w:pStyle w:val="a3"/>
        <w:numPr>
          <w:ilvl w:val="0"/>
          <w:numId w:val="6"/>
        </w:numPr>
      </w:pPr>
      <w:r>
        <w:t xml:space="preserve">Приложение </w:t>
      </w:r>
      <w:r>
        <w:rPr>
          <w:lang w:val="en-US"/>
        </w:rPr>
        <w:t>Configuration</w:t>
      </w:r>
      <w:r w:rsidRPr="00E01818">
        <w:t xml:space="preserve"> </w:t>
      </w:r>
      <w:r>
        <w:rPr>
          <w:lang w:val="en-US"/>
        </w:rPr>
        <w:t>Server</w:t>
      </w:r>
    </w:p>
    <w:p w:rsidR="00C55AEB" w:rsidRPr="00513E90" w:rsidRDefault="00A723F6" w:rsidP="001C57AD">
      <w:pPr>
        <w:pStyle w:val="a3"/>
        <w:numPr>
          <w:ilvl w:val="0"/>
          <w:numId w:val="6"/>
        </w:numPr>
      </w:pPr>
      <w:r>
        <w:t xml:space="preserve">Приложение </w:t>
      </w:r>
      <w:r>
        <w:rPr>
          <w:lang w:val="en-US"/>
        </w:rPr>
        <w:t>Sync</w:t>
      </w:r>
      <w:r w:rsidRPr="00E01818">
        <w:t xml:space="preserve"> </w:t>
      </w:r>
      <w:r>
        <w:rPr>
          <w:lang w:val="en-US"/>
        </w:rPr>
        <w:t>Cache</w:t>
      </w:r>
      <w:r w:rsidRPr="00E01818">
        <w:t xml:space="preserve"> </w:t>
      </w:r>
      <w:r>
        <w:rPr>
          <w:lang w:val="en-US"/>
        </w:rPr>
        <w:t>Server</w:t>
      </w:r>
    </w:p>
    <w:p w:rsidR="00513E90" w:rsidRPr="00513E90" w:rsidRDefault="00513E90" w:rsidP="001C57AD">
      <w:pPr>
        <w:pStyle w:val="a3"/>
        <w:numPr>
          <w:ilvl w:val="0"/>
          <w:numId w:val="6"/>
        </w:numPr>
      </w:pPr>
      <w:r>
        <w:t xml:space="preserve">Приложение </w:t>
      </w:r>
      <w:r>
        <w:rPr>
          <w:lang w:val="en-US"/>
        </w:rPr>
        <w:t>Monitor Alpha Server</w:t>
      </w:r>
    </w:p>
    <w:p w:rsidR="00513E90" w:rsidRPr="004A3560" w:rsidRDefault="00513E90" w:rsidP="001C57AD">
      <w:pPr>
        <w:pStyle w:val="a3"/>
        <w:numPr>
          <w:ilvl w:val="0"/>
          <w:numId w:val="6"/>
        </w:numPr>
      </w:pPr>
      <w:r>
        <w:t xml:space="preserve">Приложение </w:t>
      </w:r>
      <w:r>
        <w:rPr>
          <w:lang w:val="en-US"/>
        </w:rPr>
        <w:t>Monitor Sigma Server</w:t>
      </w:r>
    </w:p>
    <w:p w:rsidR="004A3560" w:rsidRDefault="004A3560" w:rsidP="001C57AD">
      <w:pPr>
        <w:pStyle w:val="a3"/>
        <w:numPr>
          <w:ilvl w:val="0"/>
          <w:numId w:val="6"/>
        </w:numPr>
        <w:rPr>
          <w:ins w:id="217" w:author="Карпов Владислав Владимирович" w:date="2018-10-02T18:24:00Z"/>
        </w:rPr>
      </w:pPr>
      <w:r>
        <w:t xml:space="preserve">Приложение </w:t>
      </w:r>
      <w:proofErr w:type="spellStart"/>
      <w:r>
        <w:rPr>
          <w:lang w:val="en-US"/>
        </w:rPr>
        <w:t>DpSmsProxy</w:t>
      </w:r>
      <w:proofErr w:type="spellEnd"/>
      <w:r>
        <w:rPr>
          <w:lang w:val="en-US"/>
        </w:rPr>
        <w:t xml:space="preserve"> Server</w:t>
      </w:r>
    </w:p>
    <w:p w:rsidR="000A16EE" w:rsidRPr="00A723F6" w:rsidRDefault="000A16EE" w:rsidP="001C57AD">
      <w:pPr>
        <w:pStyle w:val="a3"/>
        <w:numPr>
          <w:ilvl w:val="0"/>
          <w:numId w:val="6"/>
        </w:numPr>
      </w:pPr>
      <w:ins w:id="218" w:author="Карпов Владислав Владимирович" w:date="2018-10-02T18:24:00Z">
        <w:r>
          <w:t xml:space="preserve">Приложение </w:t>
        </w:r>
        <w:proofErr w:type="spellStart"/>
        <w:r>
          <w:rPr>
            <w:lang w:val="en-US"/>
          </w:rPr>
          <w:t>iNavigator</w:t>
        </w:r>
        <w:proofErr w:type="spellEnd"/>
        <w:r w:rsidRPr="000A16EE">
          <w:rPr>
            <w:rPrChange w:id="219" w:author="Карпов Владислав Владимирович" w:date="2018-10-02T18:25:00Z">
              <w:rPr>
                <w:lang w:val="en-US"/>
              </w:rPr>
            </w:rPrChange>
          </w:rPr>
          <w:t>3 (</w:t>
        </w:r>
        <w:r>
          <w:t>серверная и клиентская часть)</w:t>
        </w:r>
      </w:ins>
    </w:p>
    <w:p w:rsidR="00125FC0" w:rsidRPr="00125FC0" w:rsidRDefault="00125FC0" w:rsidP="00A723F6">
      <w:r>
        <w:t>Для каждого приложения в  дистрибутиве архив, содержащий</w:t>
      </w:r>
      <w:r w:rsidRPr="00125FC0">
        <w:t>:</w:t>
      </w:r>
    </w:p>
    <w:p w:rsidR="00125FC0" w:rsidRDefault="00125FC0" w:rsidP="001C57AD">
      <w:pPr>
        <w:pStyle w:val="a3"/>
        <w:numPr>
          <w:ilvl w:val="0"/>
          <w:numId w:val="16"/>
        </w:numPr>
      </w:pPr>
      <w:r>
        <w:lastRenderedPageBreak/>
        <w:t xml:space="preserve">Каталог </w:t>
      </w:r>
      <w:r>
        <w:rPr>
          <w:lang w:val="en-US"/>
        </w:rPr>
        <w:t>doc</w:t>
      </w:r>
      <w:r w:rsidRPr="00125FC0">
        <w:t xml:space="preserve"> </w:t>
      </w:r>
      <w:r>
        <w:t>с руководством по установке данного компонента</w:t>
      </w:r>
    </w:p>
    <w:p w:rsidR="00125FC0" w:rsidRDefault="00125FC0" w:rsidP="001C57AD">
      <w:pPr>
        <w:pStyle w:val="a3"/>
        <w:numPr>
          <w:ilvl w:val="0"/>
          <w:numId w:val="16"/>
        </w:numPr>
      </w:pPr>
      <w:r>
        <w:t xml:space="preserve">Каталог </w:t>
      </w:r>
      <w:proofErr w:type="spellStart"/>
      <w:r>
        <w:rPr>
          <w:lang w:val="en-US"/>
        </w:rPr>
        <w:t>sql</w:t>
      </w:r>
      <w:proofErr w:type="spellEnd"/>
      <w:r w:rsidRPr="00125FC0">
        <w:t xml:space="preserve"> </w:t>
      </w:r>
      <w:r>
        <w:t>со скриптом для установки БД</w:t>
      </w:r>
    </w:p>
    <w:p w:rsidR="00125FC0" w:rsidRDefault="00125FC0" w:rsidP="001C57AD">
      <w:pPr>
        <w:pStyle w:val="a3"/>
        <w:numPr>
          <w:ilvl w:val="0"/>
          <w:numId w:val="16"/>
        </w:numPr>
      </w:pPr>
      <w:r>
        <w:t xml:space="preserve">Каталог </w:t>
      </w:r>
      <w:r>
        <w:rPr>
          <w:lang w:val="en-US"/>
        </w:rPr>
        <w:t>web</w:t>
      </w:r>
      <w:r w:rsidRPr="00125FC0">
        <w:t xml:space="preserve"> </w:t>
      </w:r>
      <w:r>
        <w:t xml:space="preserve">со </w:t>
      </w:r>
      <w:r>
        <w:rPr>
          <w:lang w:val="en-US"/>
        </w:rPr>
        <w:t>war</w:t>
      </w:r>
      <w:r>
        <w:t xml:space="preserve">-файлом для установки приложения </w:t>
      </w:r>
      <w:r>
        <w:rPr>
          <w:lang w:val="en-US"/>
        </w:rPr>
        <w:t>WAS</w:t>
      </w:r>
    </w:p>
    <w:p w:rsidR="00125FC0" w:rsidRPr="00125FC0" w:rsidRDefault="00125FC0" w:rsidP="00125FC0">
      <w:pPr>
        <w:pStyle w:val="a3"/>
      </w:pPr>
    </w:p>
    <w:p w:rsidR="00A723F6" w:rsidRPr="00125FC0" w:rsidRDefault="00125FC0" w:rsidP="00A723F6">
      <w:r>
        <w:t>Для установки каждого компонента</w:t>
      </w:r>
    </w:p>
    <w:p w:rsidR="000D7A9C" w:rsidRDefault="000D7A9C" w:rsidP="00A723F6">
      <w:r>
        <w:t xml:space="preserve">АС </w:t>
      </w:r>
      <w:proofErr w:type="gramStart"/>
      <w:r>
        <w:t>реализована</w:t>
      </w:r>
      <w:proofErr w:type="gramEnd"/>
      <w:r>
        <w:t xml:space="preserve"> таким образом, что требует инсталляции своих компонентов на нескольких </w:t>
      </w:r>
      <w:r w:rsidR="00E01818">
        <w:t xml:space="preserve">аппаратных серверах. Выделено </w:t>
      </w:r>
      <w:ins w:id="220" w:author="Карпов Владислав Владимирович" w:date="2018-10-02T18:25:00Z">
        <w:r w:rsidR="000A16EE">
          <w:t>7</w:t>
        </w:r>
      </w:ins>
      <w:del w:id="221" w:author="Карпов Владислав Владимирович" w:date="2018-10-02T18:25:00Z">
        <w:r w:rsidR="00D90828" w:rsidRPr="00D90828" w:rsidDel="000A16EE">
          <w:delText>6</w:delText>
        </w:r>
      </w:del>
      <w:r w:rsidR="00D90828">
        <w:t xml:space="preserve"> типов</w:t>
      </w:r>
      <w:r w:rsidR="00E01818">
        <w:t xml:space="preserve"> серверов по их сетевому расположению, ресурсному оснащению, и набору программных средств:</w:t>
      </w:r>
    </w:p>
    <w:p w:rsidR="00B01608" w:rsidRDefault="00B01608" w:rsidP="001C57AD">
      <w:pPr>
        <w:pStyle w:val="a3"/>
        <w:numPr>
          <w:ilvl w:val="0"/>
          <w:numId w:val="7"/>
        </w:numPr>
      </w:pPr>
      <w:r w:rsidRPr="001F37DD">
        <w:t xml:space="preserve">MSSQL </w:t>
      </w:r>
      <w:r>
        <w:rPr>
          <w:lang w:val="en-US"/>
        </w:rPr>
        <w:t>Alpha</w:t>
      </w:r>
      <w:r>
        <w:t>– один кластер в составе двух серверов</w:t>
      </w:r>
    </w:p>
    <w:p w:rsidR="00E01818" w:rsidRDefault="001F37DD" w:rsidP="001C57AD">
      <w:pPr>
        <w:pStyle w:val="a3"/>
        <w:numPr>
          <w:ilvl w:val="0"/>
          <w:numId w:val="7"/>
        </w:numPr>
      </w:pPr>
      <w:r w:rsidRPr="001F37DD">
        <w:t xml:space="preserve">WAS </w:t>
      </w:r>
      <w:proofErr w:type="spellStart"/>
      <w:r w:rsidRPr="001F37DD">
        <w:t>Alpha</w:t>
      </w:r>
      <w:proofErr w:type="spellEnd"/>
      <w:r>
        <w:t xml:space="preserve"> </w:t>
      </w:r>
      <w:r w:rsidR="00513E90">
        <w:t xml:space="preserve">для генератора </w:t>
      </w:r>
      <w:r w:rsidR="00E01818">
        <w:t>–</w:t>
      </w:r>
      <w:r>
        <w:t xml:space="preserve"> один кластер в составе двух</w:t>
      </w:r>
      <w:r w:rsidR="00E01818">
        <w:t xml:space="preserve"> сервер</w:t>
      </w:r>
      <w:r>
        <w:t>ов</w:t>
      </w:r>
    </w:p>
    <w:p w:rsidR="00513E90" w:rsidRPr="003C0E33" w:rsidRDefault="00513E90" w:rsidP="001C57AD">
      <w:pPr>
        <w:pStyle w:val="a3"/>
        <w:numPr>
          <w:ilvl w:val="0"/>
          <w:numId w:val="7"/>
        </w:numPr>
        <w:rPr>
          <w:ins w:id="222" w:author="Карпов Владислав Владимирович" w:date="2018-10-02T14:04:00Z"/>
          <w:rPrChange w:id="223" w:author="Карпов Владислав Владимирович" w:date="2018-10-02T14:04:00Z">
            <w:rPr>
              <w:ins w:id="224" w:author="Карпов Владислав Владимирович" w:date="2018-10-02T14:04:00Z"/>
              <w:lang w:val="en-US"/>
            </w:rPr>
          </w:rPrChange>
        </w:rPr>
      </w:pPr>
      <w:r w:rsidRPr="001F37DD">
        <w:t xml:space="preserve">WAS </w:t>
      </w:r>
      <w:proofErr w:type="spellStart"/>
      <w:r w:rsidRPr="001F37DD">
        <w:t>Alpha</w:t>
      </w:r>
      <w:proofErr w:type="spellEnd"/>
      <w:r>
        <w:t xml:space="preserve"> для </w:t>
      </w:r>
      <w:r w:rsidRPr="00513E90">
        <w:rPr>
          <w:lang w:val="en-US"/>
        </w:rPr>
        <w:t>online</w:t>
      </w:r>
      <w:r w:rsidRPr="00513E90">
        <w:t>-</w:t>
      </w:r>
      <w:r>
        <w:t>запросов – один кластер в составе двух серверов</w:t>
      </w:r>
    </w:p>
    <w:p w:rsidR="003C0E33" w:rsidRPr="00B01608" w:rsidRDefault="003C0E33" w:rsidP="001C57AD">
      <w:pPr>
        <w:pStyle w:val="a3"/>
        <w:numPr>
          <w:ilvl w:val="0"/>
          <w:numId w:val="7"/>
        </w:numPr>
      </w:pPr>
      <w:ins w:id="225" w:author="Карпов Владислав Владимирович" w:date="2018-10-02T14:04:00Z">
        <w:r>
          <w:rPr>
            <w:lang w:val="en-US"/>
          </w:rPr>
          <w:t>WAS</w:t>
        </w:r>
        <w:r w:rsidRPr="003C0E33">
          <w:rPr>
            <w:rPrChange w:id="226" w:author="Карпов Владислав Владимирович" w:date="2018-10-02T14:05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Alpha</w:t>
        </w:r>
        <w:r w:rsidRPr="003C0E33">
          <w:rPr>
            <w:rPrChange w:id="227" w:author="Карпов Владислав Владимирович" w:date="2018-10-02T14:05:00Z">
              <w:rPr>
                <w:lang w:val="en-US"/>
              </w:rPr>
            </w:rPrChange>
          </w:rPr>
          <w:t xml:space="preserve"> </w:t>
        </w:r>
        <w:r>
          <w:t xml:space="preserve">для </w:t>
        </w:r>
        <w:proofErr w:type="spellStart"/>
        <w:r>
          <w:rPr>
            <w:lang w:val="en-US"/>
          </w:rPr>
          <w:t>syncserver</w:t>
        </w:r>
      </w:ins>
      <w:proofErr w:type="spellEnd"/>
      <w:ins w:id="228" w:author="Карпов Владислав Владимирович" w:date="2018-10-02T14:05:00Z">
        <w:r w:rsidRPr="003C0E33">
          <w:rPr>
            <w:rPrChange w:id="229" w:author="Карпов Владислав Владимирович" w:date="2018-10-02T14:05:00Z">
              <w:rPr>
                <w:lang w:val="en-US"/>
              </w:rPr>
            </w:rPrChange>
          </w:rPr>
          <w:t xml:space="preserve"> – </w:t>
        </w:r>
        <w:r>
          <w:rPr>
            <w:lang w:val="en-US"/>
          </w:rPr>
          <w:t>n</w:t>
        </w:r>
        <w:r w:rsidRPr="003C0E33">
          <w:rPr>
            <w:rPrChange w:id="230" w:author="Карпов Владислав Владимирович" w:date="2018-10-02T14:05:00Z">
              <w:rPr>
                <w:lang w:val="en-US"/>
              </w:rPr>
            </w:rPrChange>
          </w:rPr>
          <w:t xml:space="preserve"> </w:t>
        </w:r>
        <w:r>
          <w:t xml:space="preserve">кластеров в составе </w:t>
        </w:r>
        <w:r>
          <w:rPr>
            <w:lang w:val="en-US"/>
          </w:rPr>
          <w:t>n</w:t>
        </w:r>
        <w:r>
          <w:t xml:space="preserve"> серверов</w:t>
        </w:r>
      </w:ins>
    </w:p>
    <w:p w:rsidR="00B01608" w:rsidRDefault="00B01608" w:rsidP="001C57AD">
      <w:pPr>
        <w:pStyle w:val="a3"/>
        <w:numPr>
          <w:ilvl w:val="0"/>
          <w:numId w:val="7"/>
        </w:numPr>
      </w:pPr>
      <w:r w:rsidRPr="001F37DD">
        <w:t xml:space="preserve">MSSQL </w:t>
      </w:r>
      <w:proofErr w:type="spellStart"/>
      <w:r w:rsidRPr="001F37DD">
        <w:t>Sigma</w:t>
      </w:r>
      <w:proofErr w:type="spellEnd"/>
      <w:r>
        <w:t xml:space="preserve"> – один кластер в составе двух серверов</w:t>
      </w:r>
    </w:p>
    <w:p w:rsidR="00E01818" w:rsidRPr="001F37DD" w:rsidRDefault="001F37DD" w:rsidP="001C57AD">
      <w:pPr>
        <w:pStyle w:val="a3"/>
        <w:numPr>
          <w:ilvl w:val="0"/>
          <w:numId w:val="7"/>
        </w:numPr>
      </w:pP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(</w:t>
      </w:r>
      <w:proofErr w:type="spellStart"/>
      <w:r>
        <w:rPr>
          <w:lang w:val="en-US"/>
        </w:rPr>
        <w:t>Config</w:t>
      </w:r>
      <w:proofErr w:type="spellEnd"/>
      <w:r w:rsidRPr="001F37DD">
        <w:t>+</w:t>
      </w:r>
      <w:r>
        <w:rPr>
          <w:lang w:val="en-US"/>
        </w:rPr>
        <w:t>Online</w:t>
      </w:r>
      <w:r w:rsidRPr="001F37DD">
        <w:t xml:space="preserve">) </w:t>
      </w:r>
      <w:r w:rsidR="00E01818" w:rsidRPr="001F37DD">
        <w:t xml:space="preserve">– </w:t>
      </w:r>
      <w:r w:rsidR="00E01818">
        <w:t>один</w:t>
      </w:r>
      <w:r w:rsidR="00E01818" w:rsidRPr="001F37DD">
        <w:t xml:space="preserve"> </w:t>
      </w:r>
      <w:r>
        <w:t xml:space="preserve">кластер в составе двух </w:t>
      </w:r>
      <w:r w:rsidR="00E01818">
        <w:t>сервер</w:t>
      </w:r>
      <w:r>
        <w:t>ов</w:t>
      </w:r>
    </w:p>
    <w:p w:rsidR="002D1073" w:rsidRDefault="001F37DD" w:rsidP="001C57AD">
      <w:pPr>
        <w:pStyle w:val="a3"/>
        <w:numPr>
          <w:ilvl w:val="0"/>
          <w:numId w:val="7"/>
        </w:numPr>
        <w:rPr>
          <w:ins w:id="231" w:author="Карпов Владислав Владимирович" w:date="2018-10-02T18:25:00Z"/>
        </w:rPr>
      </w:pP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(</w:t>
      </w:r>
      <w:r>
        <w:rPr>
          <w:lang w:val="en-US"/>
        </w:rPr>
        <w:t>Offline</w:t>
      </w:r>
      <w:r w:rsidRPr="001F37DD">
        <w:t xml:space="preserve">) </w:t>
      </w:r>
      <w:r w:rsidR="00E01818">
        <w:t>– в зависимости от потребности, ни одного сервера или несколько серверов</w:t>
      </w:r>
    </w:p>
    <w:p w:rsidR="000A16EE" w:rsidRDefault="000A16EE" w:rsidP="001C57AD">
      <w:pPr>
        <w:pStyle w:val="a3"/>
        <w:numPr>
          <w:ilvl w:val="0"/>
          <w:numId w:val="7"/>
        </w:numPr>
      </w:pPr>
      <w:proofErr w:type="spellStart"/>
      <w:ins w:id="232" w:author="Карпов Владислав Владимирович" w:date="2018-10-02T18:25:00Z">
        <w:r>
          <w:rPr>
            <w:lang w:val="en-US"/>
          </w:rPr>
          <w:t>FildFly</w:t>
        </w:r>
        <w:proofErr w:type="spellEnd"/>
        <w:r w:rsidRPr="000A16EE">
          <w:rPr>
            <w:rPrChange w:id="233" w:author="Карпов Владислав Владимирович" w:date="2018-10-02T18:26:00Z">
              <w:rPr>
                <w:lang w:val="en-US"/>
              </w:rPr>
            </w:rPrChange>
          </w:rPr>
          <w:t xml:space="preserve"> </w:t>
        </w:r>
      </w:ins>
      <w:proofErr w:type="spellStart"/>
      <w:ins w:id="234" w:author="Карпов Владислав Владимирович" w:date="2018-10-02T18:26:00Z">
        <w:r>
          <w:t>сервре</w:t>
        </w:r>
        <w:proofErr w:type="spellEnd"/>
        <w:r>
          <w:t xml:space="preserve"> – в зависимости от потребностей один или несколько серверов</w:t>
        </w:r>
      </w:ins>
    </w:p>
    <w:p w:rsidR="001A2A78" w:rsidRDefault="001A2A78" w:rsidP="001A2A78">
      <w:r>
        <w:t xml:space="preserve">Инструкция по инсталляции АС включает настоящую инструкцию, а также инструкции по инсталляции каждого отдельного </w:t>
      </w:r>
      <w:r>
        <w:rPr>
          <w:lang w:val="en-US"/>
        </w:rPr>
        <w:t>WAR</w:t>
      </w:r>
      <w:r w:rsidRPr="001A2A78">
        <w:t>-</w:t>
      </w:r>
      <w:r>
        <w:t>приложения, которые дополняют её:</w:t>
      </w:r>
    </w:p>
    <w:p w:rsidR="001A2A78" w:rsidRDefault="001A2A78" w:rsidP="001C57AD">
      <w:pPr>
        <w:pStyle w:val="a3"/>
        <w:numPr>
          <w:ilvl w:val="0"/>
          <w:numId w:val="13"/>
        </w:numPr>
      </w:pPr>
      <w:r w:rsidRPr="001A2A78">
        <w:t>GeneratorSetup.docx</w:t>
      </w:r>
    </w:p>
    <w:p w:rsidR="001A2A78" w:rsidRDefault="001A2A78" w:rsidP="001C57AD">
      <w:pPr>
        <w:pStyle w:val="a3"/>
        <w:numPr>
          <w:ilvl w:val="0"/>
          <w:numId w:val="13"/>
        </w:numPr>
      </w:pPr>
      <w:r w:rsidRPr="001A2A78">
        <w:t>ProxyServerSetup.docx</w:t>
      </w:r>
    </w:p>
    <w:p w:rsidR="001A2A78" w:rsidRDefault="001A2A78" w:rsidP="001C57AD">
      <w:pPr>
        <w:pStyle w:val="a3"/>
        <w:numPr>
          <w:ilvl w:val="0"/>
          <w:numId w:val="13"/>
        </w:numPr>
      </w:pPr>
      <w:r w:rsidRPr="001A2A78">
        <w:t>CacheServerSetup.docx</w:t>
      </w:r>
    </w:p>
    <w:p w:rsidR="001A2A78" w:rsidRPr="00513E90" w:rsidRDefault="001A2A78" w:rsidP="001C57AD">
      <w:pPr>
        <w:pStyle w:val="a3"/>
        <w:numPr>
          <w:ilvl w:val="0"/>
          <w:numId w:val="13"/>
        </w:numPr>
      </w:pPr>
      <w:r w:rsidRPr="001A2A78">
        <w:t>CacheServerSetup.docx</w:t>
      </w:r>
    </w:p>
    <w:p w:rsidR="00513E90" w:rsidRPr="00513E90" w:rsidRDefault="00513E90" w:rsidP="001C57AD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MonitorAlphaS</w:t>
      </w:r>
      <w:proofErr w:type="spellEnd"/>
      <w:r w:rsidRPr="001A2A78">
        <w:t>erverSetup.docx</w:t>
      </w:r>
    </w:p>
    <w:p w:rsidR="00513E90" w:rsidRPr="00E03E62" w:rsidRDefault="00513E90" w:rsidP="001C57AD">
      <w:pPr>
        <w:pStyle w:val="a3"/>
        <w:numPr>
          <w:ilvl w:val="0"/>
          <w:numId w:val="13"/>
        </w:numPr>
      </w:pPr>
      <w:proofErr w:type="spellStart"/>
      <w:r w:rsidRPr="00513E90">
        <w:rPr>
          <w:lang w:val="en-US"/>
        </w:rPr>
        <w:t>MonitorSigmaS</w:t>
      </w:r>
      <w:proofErr w:type="spellEnd"/>
      <w:r w:rsidRPr="001A2A78">
        <w:t>erverSetup.docx</w:t>
      </w:r>
    </w:p>
    <w:p w:rsidR="00E03E62" w:rsidRDefault="00E03E62" w:rsidP="001C57AD">
      <w:pPr>
        <w:pStyle w:val="a3"/>
        <w:numPr>
          <w:ilvl w:val="0"/>
          <w:numId w:val="13"/>
        </w:numPr>
        <w:rPr>
          <w:ins w:id="235" w:author="Карпов Владислав Владимирович" w:date="2018-10-02T18:26:00Z"/>
        </w:rPr>
      </w:pPr>
      <w:r>
        <w:rPr>
          <w:lang w:val="en-US"/>
        </w:rPr>
        <w:t>DpSmsProxyServerSetup.docx</w:t>
      </w:r>
    </w:p>
    <w:p w:rsidR="000A16EE" w:rsidRPr="001A2A78" w:rsidRDefault="000A16EE" w:rsidP="001C57AD">
      <w:pPr>
        <w:pStyle w:val="a3"/>
        <w:numPr>
          <w:ilvl w:val="0"/>
          <w:numId w:val="13"/>
        </w:numPr>
      </w:pPr>
      <w:ins w:id="236" w:author="Карпов Владислав Владимирович" w:date="2018-10-02T18:27:00Z">
        <w:r>
          <w:t xml:space="preserve">Установка приложений </w:t>
        </w:r>
        <w:proofErr w:type="spellStart"/>
        <w:r>
          <w:rPr>
            <w:lang w:val="en-US"/>
          </w:rPr>
          <w:t>WildFly</w:t>
        </w:r>
        <w:proofErr w:type="spellEnd"/>
        <w:r>
          <w:t>.</w:t>
        </w:r>
        <w:proofErr w:type="spellStart"/>
        <w:r>
          <w:rPr>
            <w:lang w:val="en-US"/>
          </w:rPr>
          <w:t>docx</w:t>
        </w:r>
      </w:ins>
      <w:proofErr w:type="spellEnd"/>
    </w:p>
    <w:p w:rsidR="00D92D96" w:rsidRDefault="00D92D96" w:rsidP="001C57AD">
      <w:pPr>
        <w:pStyle w:val="1"/>
        <w:numPr>
          <w:ilvl w:val="0"/>
          <w:numId w:val="2"/>
        </w:numPr>
      </w:pPr>
      <w:bookmarkStart w:id="237" w:name="_Toc385232861"/>
      <w:bookmarkStart w:id="238" w:name="_Toc526272761"/>
      <w:r>
        <w:t>Среда установки, ее параметры и настройки</w:t>
      </w:r>
      <w:bookmarkEnd w:id="237"/>
      <w:bookmarkEnd w:id="238"/>
    </w:p>
    <w:p w:rsidR="00D90828" w:rsidRPr="00C64243" w:rsidRDefault="00D90828" w:rsidP="001C57AD">
      <w:pPr>
        <w:pStyle w:val="1"/>
        <w:numPr>
          <w:ilvl w:val="1"/>
          <w:numId w:val="2"/>
        </w:numPr>
        <w:rPr>
          <w:b w:val="0"/>
          <w:bCs w:val="0"/>
          <w:i/>
          <w:iCs/>
          <w:sz w:val="28"/>
          <w:szCs w:val="28"/>
        </w:rPr>
      </w:pPr>
      <w:bookmarkStart w:id="239" w:name="_Toc385232862"/>
      <w:bookmarkStart w:id="240" w:name="_Toc526272762"/>
      <w:r w:rsidRPr="000C4B73">
        <w:rPr>
          <w:rStyle w:val="21"/>
        </w:rPr>
        <w:t xml:space="preserve">Требования к системному программному обеспечению </w:t>
      </w:r>
      <w:r>
        <w:rPr>
          <w:rStyle w:val="21"/>
          <w:lang w:val="en-US"/>
        </w:rPr>
        <w:t>MSSQL</w:t>
      </w:r>
      <w:r w:rsidRPr="00D90828">
        <w:rPr>
          <w:rStyle w:val="21"/>
        </w:rPr>
        <w:t xml:space="preserve"> </w:t>
      </w:r>
      <w:r>
        <w:rPr>
          <w:rStyle w:val="21"/>
          <w:lang w:val="en-US"/>
        </w:rPr>
        <w:t>Alpha</w:t>
      </w:r>
      <w:bookmarkEnd w:id="240"/>
      <w:r>
        <w:rPr>
          <w:rStyle w:val="21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D90828" w:rsidRPr="00C64243" w:rsidTr="00853D81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D90828" w:rsidRPr="00C64243" w:rsidRDefault="00D90828" w:rsidP="00853D81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D90828" w:rsidRPr="00C64243" w:rsidRDefault="00D90828" w:rsidP="00853D81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D90828" w:rsidRPr="00C64243" w:rsidRDefault="00D90828" w:rsidP="00853D81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D90828" w:rsidTr="00853D81">
        <w:trPr>
          <w:cantSplit/>
          <w:jc w:val="center"/>
        </w:trPr>
        <w:tc>
          <w:tcPr>
            <w:tcW w:w="2235" w:type="dxa"/>
            <w:vAlign w:val="center"/>
          </w:tcPr>
          <w:p w:rsidR="00D90828" w:rsidRPr="00C64243" w:rsidRDefault="00D90828" w:rsidP="00853D81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D90828" w:rsidRDefault="00D90828" w:rsidP="00853D81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D90828" w:rsidRDefault="00D90828" w:rsidP="00853D81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D90828" w:rsidTr="00853D81">
        <w:trPr>
          <w:cantSplit/>
          <w:jc w:val="center"/>
        </w:trPr>
        <w:tc>
          <w:tcPr>
            <w:tcW w:w="2235" w:type="dxa"/>
            <w:vAlign w:val="center"/>
          </w:tcPr>
          <w:p w:rsidR="00D90828" w:rsidRPr="00C64243" w:rsidRDefault="00D90828" w:rsidP="00853D81">
            <w:r>
              <w:t>СУБД</w:t>
            </w:r>
          </w:p>
        </w:tc>
        <w:tc>
          <w:tcPr>
            <w:tcW w:w="3190" w:type="dxa"/>
            <w:vAlign w:val="center"/>
          </w:tcPr>
          <w:p w:rsidR="00D90828" w:rsidRPr="00C64243" w:rsidRDefault="00D90828" w:rsidP="00853D81">
            <w:r>
              <w:rPr>
                <w:lang w:val="en-US"/>
              </w:rPr>
              <w:t>Microsoft SQL Server</w:t>
            </w:r>
          </w:p>
        </w:tc>
        <w:tc>
          <w:tcPr>
            <w:tcW w:w="3191" w:type="dxa"/>
            <w:vAlign w:val="center"/>
          </w:tcPr>
          <w:p w:rsidR="00D90828" w:rsidRDefault="00D90828" w:rsidP="00853D81">
            <w:pPr>
              <w:rPr>
                <w:lang w:val="en-US"/>
              </w:rPr>
            </w:pPr>
            <w:r w:rsidRPr="00AA00CF">
              <w:rPr>
                <w:lang w:val="en-US"/>
              </w:rPr>
              <w:t>20</w:t>
            </w:r>
            <w:r>
              <w:rPr>
                <w:lang w:val="en-US"/>
              </w:rPr>
              <w:t>12</w:t>
            </w:r>
          </w:p>
        </w:tc>
      </w:tr>
    </w:tbl>
    <w:p w:rsidR="00D92D96" w:rsidRPr="00C64243" w:rsidRDefault="00D92D96" w:rsidP="001C57AD">
      <w:pPr>
        <w:pStyle w:val="1"/>
        <w:numPr>
          <w:ilvl w:val="1"/>
          <w:numId w:val="2"/>
        </w:numPr>
        <w:rPr>
          <w:b w:val="0"/>
          <w:bCs w:val="0"/>
          <w:i/>
          <w:iCs/>
          <w:sz w:val="28"/>
          <w:szCs w:val="28"/>
        </w:rPr>
      </w:pPr>
      <w:bookmarkStart w:id="241" w:name="_Toc526272763"/>
      <w:r w:rsidRPr="000C4B73">
        <w:rPr>
          <w:rStyle w:val="21"/>
        </w:rPr>
        <w:lastRenderedPageBreak/>
        <w:t xml:space="preserve">Требования к системному программному обеспечению </w:t>
      </w:r>
      <w:bookmarkEnd w:id="239"/>
      <w:r w:rsidR="001F37DD" w:rsidRPr="001F37DD">
        <w:rPr>
          <w:rStyle w:val="21"/>
        </w:rPr>
        <w:t xml:space="preserve">WAS </w:t>
      </w:r>
      <w:proofErr w:type="spellStart"/>
      <w:r w:rsidR="001F37DD" w:rsidRPr="001F37DD">
        <w:rPr>
          <w:rStyle w:val="21"/>
        </w:rPr>
        <w:t>Alpha</w:t>
      </w:r>
      <w:proofErr w:type="spellEnd"/>
      <w:r w:rsidR="00513E90">
        <w:rPr>
          <w:rStyle w:val="21"/>
        </w:rPr>
        <w:t xml:space="preserve"> для генератора</w:t>
      </w:r>
      <w:bookmarkEnd w:id="241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C64243" w:rsidRPr="00C64243" w:rsidTr="00C64243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C64243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C64243" w:rsidRPr="00C64243" w:rsidRDefault="00C64243" w:rsidP="00C64243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C64243" w:rsidRPr="00C64243" w:rsidRDefault="00C64243" w:rsidP="00C64243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C64243" w:rsidTr="00C64243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C64243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64243" w:rsidTr="00C64243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C64243">
            <w:r>
              <w:t>Приложение ОС</w:t>
            </w:r>
          </w:p>
        </w:tc>
        <w:tc>
          <w:tcPr>
            <w:tcW w:w="3190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>IBM WebSphere</w:t>
            </w:r>
            <w:r w:rsidRPr="00AA00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 Server</w:t>
            </w:r>
          </w:p>
        </w:tc>
        <w:tc>
          <w:tcPr>
            <w:tcW w:w="3191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 xml:space="preserve">7.0.0.11 , </w:t>
            </w:r>
            <w:r w:rsidRPr="00AA00CF">
              <w:rPr>
                <w:lang w:val="en-US"/>
              </w:rPr>
              <w:t>7.0</w:t>
            </w:r>
            <w:r>
              <w:rPr>
                <w:lang w:val="en-US"/>
              </w:rPr>
              <w:t>.0.29, 8.5.5</w:t>
            </w:r>
          </w:p>
        </w:tc>
      </w:tr>
    </w:tbl>
    <w:p w:rsidR="00513E90" w:rsidRPr="00C64243" w:rsidRDefault="00513E90" w:rsidP="001C57AD">
      <w:pPr>
        <w:pStyle w:val="1"/>
        <w:numPr>
          <w:ilvl w:val="1"/>
          <w:numId w:val="2"/>
        </w:numPr>
        <w:rPr>
          <w:b w:val="0"/>
          <w:bCs w:val="0"/>
          <w:i/>
          <w:iCs/>
          <w:sz w:val="28"/>
          <w:szCs w:val="28"/>
        </w:rPr>
      </w:pPr>
      <w:bookmarkStart w:id="242" w:name="_Toc526272764"/>
      <w:r w:rsidRPr="000C4B73">
        <w:rPr>
          <w:rStyle w:val="21"/>
        </w:rPr>
        <w:t xml:space="preserve">Требования к системному программному обеспечению </w:t>
      </w:r>
      <w:r w:rsidRPr="001F37DD">
        <w:rPr>
          <w:rStyle w:val="21"/>
        </w:rPr>
        <w:t xml:space="preserve">WAS </w:t>
      </w:r>
      <w:proofErr w:type="spellStart"/>
      <w:r w:rsidRPr="001F37DD">
        <w:rPr>
          <w:rStyle w:val="21"/>
        </w:rPr>
        <w:t>Alpha</w:t>
      </w:r>
      <w:proofErr w:type="spellEnd"/>
      <w:r>
        <w:rPr>
          <w:rStyle w:val="21"/>
        </w:rPr>
        <w:t xml:space="preserve"> для </w:t>
      </w:r>
      <w:r>
        <w:rPr>
          <w:rStyle w:val="21"/>
          <w:lang w:val="en-US"/>
        </w:rPr>
        <w:t>online</w:t>
      </w:r>
      <w:r w:rsidRPr="00513E90">
        <w:rPr>
          <w:rStyle w:val="21"/>
        </w:rPr>
        <w:t>-</w:t>
      </w:r>
      <w:r>
        <w:rPr>
          <w:rStyle w:val="21"/>
        </w:rPr>
        <w:t>запросов</w:t>
      </w:r>
      <w:bookmarkEnd w:id="242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513E90" w:rsidRPr="00C64243" w:rsidTr="00513E90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513E90" w:rsidRPr="00C64243" w:rsidRDefault="00513E90" w:rsidP="00513E90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513E90" w:rsidRPr="00C64243" w:rsidRDefault="00513E90" w:rsidP="00513E90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513E90" w:rsidRPr="00C64243" w:rsidRDefault="00513E90" w:rsidP="00513E90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513E90" w:rsidTr="00513E90">
        <w:trPr>
          <w:cantSplit/>
          <w:jc w:val="center"/>
        </w:trPr>
        <w:tc>
          <w:tcPr>
            <w:tcW w:w="2235" w:type="dxa"/>
            <w:vAlign w:val="center"/>
          </w:tcPr>
          <w:p w:rsidR="00513E90" w:rsidRPr="00C64243" w:rsidRDefault="00513E90" w:rsidP="00513E90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513E90" w:rsidRDefault="00513E90" w:rsidP="00513E90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513E90" w:rsidRDefault="00513E90" w:rsidP="00513E90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513E90" w:rsidTr="00513E90">
        <w:trPr>
          <w:cantSplit/>
          <w:jc w:val="center"/>
        </w:trPr>
        <w:tc>
          <w:tcPr>
            <w:tcW w:w="2235" w:type="dxa"/>
            <w:vAlign w:val="center"/>
          </w:tcPr>
          <w:p w:rsidR="00513E90" w:rsidRPr="00C64243" w:rsidRDefault="00513E90" w:rsidP="00513E90">
            <w:r>
              <w:t>Приложение ОС</w:t>
            </w:r>
          </w:p>
        </w:tc>
        <w:tc>
          <w:tcPr>
            <w:tcW w:w="3190" w:type="dxa"/>
            <w:vAlign w:val="center"/>
          </w:tcPr>
          <w:p w:rsidR="00513E90" w:rsidRDefault="00513E90" w:rsidP="00513E90">
            <w:pPr>
              <w:rPr>
                <w:lang w:val="en-US"/>
              </w:rPr>
            </w:pPr>
            <w:r>
              <w:rPr>
                <w:lang w:val="en-US"/>
              </w:rPr>
              <w:t>IBM WebSphere</w:t>
            </w:r>
            <w:r w:rsidRPr="00AA00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 Server</w:t>
            </w:r>
          </w:p>
        </w:tc>
        <w:tc>
          <w:tcPr>
            <w:tcW w:w="3191" w:type="dxa"/>
            <w:vAlign w:val="center"/>
          </w:tcPr>
          <w:p w:rsidR="00513E90" w:rsidRDefault="00513E90" w:rsidP="00513E90">
            <w:pPr>
              <w:rPr>
                <w:lang w:val="en-US"/>
              </w:rPr>
            </w:pPr>
            <w:r>
              <w:rPr>
                <w:lang w:val="en-US"/>
              </w:rPr>
              <w:t xml:space="preserve">7.0.0.11 , </w:t>
            </w:r>
            <w:r w:rsidRPr="00AA00CF">
              <w:rPr>
                <w:lang w:val="en-US"/>
              </w:rPr>
              <w:t>7.0</w:t>
            </w:r>
            <w:r>
              <w:rPr>
                <w:lang w:val="en-US"/>
              </w:rPr>
              <w:t>.0.29, 8.5.5</w:t>
            </w:r>
          </w:p>
        </w:tc>
      </w:tr>
    </w:tbl>
    <w:p w:rsidR="00513E90" w:rsidRPr="00513E90" w:rsidRDefault="00513E90" w:rsidP="00C64243"/>
    <w:p w:rsidR="00E01818" w:rsidRDefault="00E01818" w:rsidP="001C57AD">
      <w:pPr>
        <w:pStyle w:val="1"/>
        <w:numPr>
          <w:ilvl w:val="1"/>
          <w:numId w:val="2"/>
        </w:numPr>
        <w:rPr>
          <w:rStyle w:val="21"/>
        </w:rPr>
      </w:pPr>
      <w:bookmarkStart w:id="243" w:name="_Toc385232863"/>
      <w:bookmarkStart w:id="244" w:name="_Toc526272765"/>
      <w:r w:rsidRPr="000C4B73">
        <w:rPr>
          <w:rStyle w:val="21"/>
        </w:rPr>
        <w:t xml:space="preserve">Требования к системному программному обеспечению </w:t>
      </w:r>
      <w:r w:rsidR="001F37DD" w:rsidRPr="001F37DD">
        <w:rPr>
          <w:rStyle w:val="21"/>
        </w:rPr>
        <w:t xml:space="preserve">WAS </w:t>
      </w:r>
      <w:proofErr w:type="spellStart"/>
      <w:r w:rsidR="001F37DD" w:rsidRPr="001F37DD">
        <w:rPr>
          <w:rStyle w:val="21"/>
        </w:rPr>
        <w:t>Sigma</w:t>
      </w:r>
      <w:proofErr w:type="spellEnd"/>
      <w:r w:rsidR="001F37DD" w:rsidRPr="001F37DD">
        <w:rPr>
          <w:rStyle w:val="21"/>
        </w:rPr>
        <w:t xml:space="preserve"> (</w:t>
      </w:r>
      <w:proofErr w:type="spellStart"/>
      <w:r w:rsidR="001F37DD" w:rsidRPr="001F37DD">
        <w:rPr>
          <w:rStyle w:val="21"/>
        </w:rPr>
        <w:t>Config+Online</w:t>
      </w:r>
      <w:proofErr w:type="spellEnd"/>
      <w:r w:rsidR="001F37DD" w:rsidRPr="001F37DD">
        <w:rPr>
          <w:rStyle w:val="21"/>
        </w:rPr>
        <w:t>)</w:t>
      </w:r>
      <w:bookmarkEnd w:id="244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C64243" w:rsidRPr="00C64243" w:rsidTr="00A20562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Приложение ОС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IBM WebSphere</w:t>
            </w:r>
            <w:r w:rsidRPr="00AA00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 Server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 xml:space="preserve">7.0.0.11 , </w:t>
            </w:r>
            <w:r w:rsidRPr="00AA00CF">
              <w:rPr>
                <w:lang w:val="en-US"/>
              </w:rPr>
              <w:t>7.0</w:t>
            </w:r>
            <w:r>
              <w:rPr>
                <w:lang w:val="en-US"/>
              </w:rPr>
              <w:t>.0.29, 8.5.5</w:t>
            </w:r>
          </w:p>
        </w:tc>
      </w:tr>
    </w:tbl>
    <w:p w:rsidR="00C64243" w:rsidRPr="00C64243" w:rsidRDefault="00C64243" w:rsidP="00C64243"/>
    <w:p w:rsidR="00E01818" w:rsidRDefault="00E01818" w:rsidP="001C57AD">
      <w:pPr>
        <w:pStyle w:val="1"/>
        <w:numPr>
          <w:ilvl w:val="1"/>
          <w:numId w:val="2"/>
        </w:numPr>
        <w:rPr>
          <w:rStyle w:val="21"/>
        </w:rPr>
      </w:pPr>
      <w:bookmarkStart w:id="245" w:name="_Toc526272766"/>
      <w:r w:rsidRPr="000C4B73">
        <w:rPr>
          <w:rStyle w:val="21"/>
        </w:rPr>
        <w:t xml:space="preserve">Требования к системному программному обеспечению </w:t>
      </w:r>
      <w:r w:rsidR="00AD68BC" w:rsidRPr="00AD68BC">
        <w:rPr>
          <w:rStyle w:val="21"/>
        </w:rPr>
        <w:t xml:space="preserve">MSSQL </w:t>
      </w:r>
      <w:proofErr w:type="spellStart"/>
      <w:r w:rsidR="00AD68BC" w:rsidRPr="00AD68BC">
        <w:rPr>
          <w:rStyle w:val="21"/>
        </w:rPr>
        <w:t>Sigma</w:t>
      </w:r>
      <w:bookmarkEnd w:id="245"/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C64243" w:rsidRPr="00C64243" w:rsidTr="00A20562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СУБД</w:t>
            </w:r>
          </w:p>
        </w:tc>
        <w:tc>
          <w:tcPr>
            <w:tcW w:w="3190" w:type="dxa"/>
            <w:vAlign w:val="center"/>
          </w:tcPr>
          <w:p w:rsidR="00C64243" w:rsidRPr="00C64243" w:rsidRDefault="00C64243" w:rsidP="00C64243">
            <w:r>
              <w:rPr>
                <w:lang w:val="en-US"/>
              </w:rPr>
              <w:t>Microsoft SQL Server</w:t>
            </w:r>
          </w:p>
        </w:tc>
        <w:tc>
          <w:tcPr>
            <w:tcW w:w="3191" w:type="dxa"/>
            <w:vAlign w:val="center"/>
          </w:tcPr>
          <w:p w:rsidR="00C64243" w:rsidRDefault="00C64243" w:rsidP="0061232B">
            <w:pPr>
              <w:rPr>
                <w:lang w:val="en-US"/>
              </w:rPr>
            </w:pPr>
            <w:r w:rsidRPr="00AA00CF">
              <w:rPr>
                <w:lang w:val="en-US"/>
              </w:rPr>
              <w:t>20</w:t>
            </w:r>
            <w:r w:rsidR="0061232B">
              <w:rPr>
                <w:lang w:val="en-US"/>
              </w:rPr>
              <w:t>12</w:t>
            </w:r>
          </w:p>
        </w:tc>
      </w:tr>
    </w:tbl>
    <w:p w:rsidR="00C64243" w:rsidRPr="00C64243" w:rsidRDefault="00C64243" w:rsidP="00C64243"/>
    <w:p w:rsidR="00E01818" w:rsidRPr="000C4B73" w:rsidRDefault="00E01818" w:rsidP="001C57AD">
      <w:pPr>
        <w:pStyle w:val="1"/>
        <w:numPr>
          <w:ilvl w:val="1"/>
          <w:numId w:val="2"/>
        </w:numPr>
        <w:rPr>
          <w:rStyle w:val="21"/>
        </w:rPr>
      </w:pPr>
      <w:bookmarkStart w:id="246" w:name="_Toc526272767"/>
      <w:r w:rsidRPr="000C4B73">
        <w:rPr>
          <w:rStyle w:val="21"/>
        </w:rPr>
        <w:lastRenderedPageBreak/>
        <w:t xml:space="preserve">Требования к системному программному обеспечению </w:t>
      </w:r>
      <w:r w:rsidR="00AD68BC" w:rsidRPr="00AD68BC">
        <w:rPr>
          <w:rStyle w:val="21"/>
        </w:rPr>
        <w:t xml:space="preserve">WAS </w:t>
      </w:r>
      <w:proofErr w:type="spellStart"/>
      <w:r w:rsidR="00AD68BC" w:rsidRPr="00AD68BC">
        <w:rPr>
          <w:rStyle w:val="21"/>
        </w:rPr>
        <w:t>Sigma</w:t>
      </w:r>
      <w:proofErr w:type="spellEnd"/>
      <w:r w:rsidR="00AD68BC" w:rsidRPr="00AD68BC">
        <w:rPr>
          <w:rStyle w:val="21"/>
        </w:rPr>
        <w:t xml:space="preserve"> (</w:t>
      </w:r>
      <w:proofErr w:type="spellStart"/>
      <w:r w:rsidR="00AD68BC" w:rsidRPr="00AD68BC">
        <w:rPr>
          <w:rStyle w:val="21"/>
        </w:rPr>
        <w:t>Offline</w:t>
      </w:r>
      <w:proofErr w:type="spellEnd"/>
      <w:r w:rsidR="00AD68BC" w:rsidRPr="00AD68BC">
        <w:rPr>
          <w:rStyle w:val="21"/>
        </w:rPr>
        <w:t>)</w:t>
      </w:r>
      <w:bookmarkEnd w:id="246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C64243" w:rsidRPr="00C64243" w:rsidTr="00A20562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Приложение ОС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IBM WebSphere</w:t>
            </w:r>
            <w:r w:rsidRPr="00AA00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 Server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 xml:space="preserve">7.0.0.11 , </w:t>
            </w:r>
            <w:r w:rsidRPr="00AA00CF">
              <w:rPr>
                <w:lang w:val="en-US"/>
              </w:rPr>
              <w:t>7.0</w:t>
            </w:r>
            <w:r>
              <w:rPr>
                <w:lang w:val="en-US"/>
              </w:rPr>
              <w:t>.0.29, 8.5.5</w:t>
            </w:r>
          </w:p>
        </w:tc>
      </w:tr>
    </w:tbl>
    <w:p w:rsidR="00E01818" w:rsidRDefault="00C35FCD" w:rsidP="00E01818">
      <w:pPr>
        <w:rPr>
          <w:ins w:id="247" w:author="Карпов Владислав Владимирович" w:date="2018-10-02T18:28:00Z"/>
          <w:lang w:val="en-US"/>
        </w:rPr>
      </w:pPr>
      <w:ins w:id="248" w:author="Карпов Владислав Владимирович" w:date="2018-10-02T19:29:00Z">
        <w:r>
          <w:rPr>
            <w:lang w:val="en-US"/>
          </w:rPr>
          <w:t xml:space="preserve"> </w:t>
        </w:r>
      </w:ins>
    </w:p>
    <w:p w:rsidR="000A16EE" w:rsidRDefault="000A16EE" w:rsidP="000A16EE">
      <w:pPr>
        <w:ind w:left="360"/>
        <w:rPr>
          <w:ins w:id="249" w:author="Карпов Владислав Владимирович" w:date="2018-10-02T18:28:00Z"/>
          <w:rStyle w:val="21"/>
          <w:rFonts w:eastAsia="Calibri"/>
        </w:rPr>
        <w:pPrChange w:id="250" w:author="Карпов Владислав Владимирович" w:date="2018-10-02T18:28:00Z">
          <w:pPr/>
        </w:pPrChange>
      </w:pPr>
      <w:bookmarkStart w:id="251" w:name="_Toc526272768"/>
      <w:ins w:id="252" w:author="Карпов Владислав Владимирович" w:date="2018-10-02T18:28:00Z">
        <w:r w:rsidRPr="000A16EE">
          <w:rPr>
            <w:rStyle w:val="21"/>
            <w:rFonts w:eastAsia="Calibri"/>
            <w:rPrChange w:id="253" w:author="Карпов Владислав Владимирович" w:date="2018-10-02T18:28:00Z">
              <w:rPr>
                <w:rStyle w:val="21"/>
                <w:rFonts w:eastAsia="Calibri"/>
                <w:lang w:val="en-US"/>
              </w:rPr>
            </w:rPrChange>
          </w:rPr>
          <w:t xml:space="preserve">4.7 </w:t>
        </w:r>
        <w:r w:rsidRPr="000C4B73">
          <w:rPr>
            <w:rStyle w:val="21"/>
            <w:rFonts w:eastAsia="Calibri"/>
          </w:rPr>
          <w:t>Требования к системному</w:t>
        </w:r>
        <w:r w:rsidRPr="000A16EE">
          <w:rPr>
            <w:rStyle w:val="21"/>
            <w:rFonts w:eastAsia="Calibri"/>
            <w:rPrChange w:id="254" w:author="Карпов Владислав Владимирович" w:date="2018-10-02T18:28:00Z">
              <w:rPr>
                <w:rStyle w:val="21"/>
                <w:rFonts w:eastAsia="Calibri"/>
                <w:lang w:val="en-US"/>
              </w:rPr>
            </w:rPrChange>
          </w:rPr>
          <w:t xml:space="preserve"> </w:t>
        </w:r>
        <w:r w:rsidRPr="000C4B73">
          <w:rPr>
            <w:rStyle w:val="21"/>
            <w:rFonts w:eastAsia="Calibri"/>
          </w:rPr>
          <w:t>программному обеспечению</w:t>
        </w:r>
        <w:r w:rsidRPr="000A16EE">
          <w:rPr>
            <w:rStyle w:val="21"/>
            <w:rFonts w:eastAsia="Calibri"/>
            <w:rPrChange w:id="255" w:author="Карпов Владислав Владимирович" w:date="2018-10-02T18:28:00Z">
              <w:rPr>
                <w:rStyle w:val="21"/>
                <w:rFonts w:eastAsia="Calibri"/>
                <w:lang w:val="en-US"/>
              </w:rPr>
            </w:rPrChange>
          </w:rPr>
          <w:t xml:space="preserve"> </w:t>
        </w:r>
        <w:proofErr w:type="spellStart"/>
        <w:r>
          <w:rPr>
            <w:rStyle w:val="21"/>
            <w:rFonts w:eastAsia="Calibri"/>
            <w:lang w:val="en-US"/>
          </w:rPr>
          <w:t>WildFly</w:t>
        </w:r>
        <w:bookmarkEnd w:id="251"/>
        <w:proofErr w:type="spellEnd"/>
      </w:ins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0A16EE" w:rsidRPr="00C64243" w:rsidTr="000A16EE">
        <w:trPr>
          <w:cantSplit/>
          <w:tblHeader/>
          <w:jc w:val="center"/>
          <w:ins w:id="256" w:author="Карпов Владислав Владимирович" w:date="2018-10-02T18:28:00Z"/>
        </w:trPr>
        <w:tc>
          <w:tcPr>
            <w:tcW w:w="2235" w:type="dxa"/>
            <w:vAlign w:val="center"/>
          </w:tcPr>
          <w:p w:rsidR="000A16EE" w:rsidRPr="00C64243" w:rsidRDefault="000A16EE" w:rsidP="000A16EE">
            <w:pPr>
              <w:keepNext/>
              <w:jc w:val="center"/>
              <w:rPr>
                <w:ins w:id="257" w:author="Карпов Владислав Владимирович" w:date="2018-10-02T18:28:00Z"/>
                <w:b/>
              </w:rPr>
            </w:pPr>
            <w:ins w:id="258" w:author="Карпов Владислав Владимирович" w:date="2018-10-02T18:28:00Z">
              <w:r w:rsidRPr="00C64243">
                <w:rPr>
                  <w:b/>
                </w:rPr>
                <w:t xml:space="preserve">Тип </w:t>
              </w:r>
              <w:proofErr w:type="gramStart"/>
              <w:r w:rsidRPr="00C64243">
                <w:rPr>
                  <w:b/>
                </w:rPr>
                <w:t>ПО</w:t>
              </w:r>
              <w:proofErr w:type="gramEnd"/>
            </w:ins>
          </w:p>
        </w:tc>
        <w:tc>
          <w:tcPr>
            <w:tcW w:w="3190" w:type="dxa"/>
            <w:vAlign w:val="center"/>
          </w:tcPr>
          <w:p w:rsidR="000A16EE" w:rsidRPr="00C64243" w:rsidRDefault="000A16EE" w:rsidP="000A16EE">
            <w:pPr>
              <w:keepNext/>
              <w:jc w:val="center"/>
              <w:rPr>
                <w:ins w:id="259" w:author="Карпов Владислав Владимирович" w:date="2018-10-02T18:28:00Z"/>
                <w:b/>
              </w:rPr>
            </w:pPr>
            <w:ins w:id="260" w:author="Карпов Владислав Владимирович" w:date="2018-10-02T18:28:00Z">
              <w:r w:rsidRPr="00C64243">
                <w:rPr>
                  <w:b/>
                </w:rPr>
                <w:t>Название</w:t>
              </w:r>
            </w:ins>
          </w:p>
        </w:tc>
        <w:tc>
          <w:tcPr>
            <w:tcW w:w="3191" w:type="dxa"/>
            <w:vAlign w:val="center"/>
          </w:tcPr>
          <w:p w:rsidR="000A16EE" w:rsidRPr="00C64243" w:rsidRDefault="000A16EE" w:rsidP="000A16EE">
            <w:pPr>
              <w:keepNext/>
              <w:jc w:val="center"/>
              <w:rPr>
                <w:ins w:id="261" w:author="Карпов Владислав Владимирович" w:date="2018-10-02T18:28:00Z"/>
                <w:b/>
              </w:rPr>
            </w:pPr>
            <w:ins w:id="262" w:author="Карпов Владислав Владимирович" w:date="2018-10-02T18:28:00Z">
              <w:r w:rsidRPr="00C64243">
                <w:rPr>
                  <w:b/>
                </w:rPr>
                <w:t>Версия</w:t>
              </w:r>
            </w:ins>
          </w:p>
        </w:tc>
      </w:tr>
      <w:tr w:rsidR="000A16EE" w:rsidTr="000A16EE">
        <w:trPr>
          <w:cantSplit/>
          <w:jc w:val="center"/>
          <w:ins w:id="263" w:author="Карпов Владислав Владимирович" w:date="2018-10-02T18:28:00Z"/>
        </w:trPr>
        <w:tc>
          <w:tcPr>
            <w:tcW w:w="2235" w:type="dxa"/>
            <w:vAlign w:val="center"/>
          </w:tcPr>
          <w:p w:rsidR="000A16EE" w:rsidRPr="00C64243" w:rsidRDefault="000A16EE" w:rsidP="000A16EE">
            <w:pPr>
              <w:rPr>
                <w:ins w:id="264" w:author="Карпов Владислав Владимирович" w:date="2018-10-02T18:28:00Z"/>
              </w:rPr>
            </w:pPr>
            <w:ins w:id="265" w:author="Карпов Владислав Владимирович" w:date="2018-10-02T18:28:00Z">
              <w:r>
                <w:t>Операционная система</w:t>
              </w:r>
            </w:ins>
          </w:p>
        </w:tc>
        <w:tc>
          <w:tcPr>
            <w:tcW w:w="3190" w:type="dxa"/>
            <w:vAlign w:val="center"/>
          </w:tcPr>
          <w:p w:rsidR="000A16EE" w:rsidRDefault="000A16EE" w:rsidP="000A16EE">
            <w:pPr>
              <w:rPr>
                <w:ins w:id="266" w:author="Карпов Владислав Владимирович" w:date="2018-10-02T18:28:00Z"/>
                <w:lang w:val="en-US"/>
              </w:rPr>
            </w:pPr>
            <w:ins w:id="267" w:author="Карпов Владислав Владимирович" w:date="2018-10-02T18:28:00Z">
              <w:r>
                <w:rPr>
                  <w:lang w:val="en-US"/>
                </w:rPr>
                <w:t>Windows</w:t>
              </w:r>
            </w:ins>
          </w:p>
        </w:tc>
        <w:tc>
          <w:tcPr>
            <w:tcW w:w="3191" w:type="dxa"/>
            <w:vAlign w:val="center"/>
          </w:tcPr>
          <w:p w:rsidR="000A16EE" w:rsidRDefault="000A16EE" w:rsidP="000A16EE">
            <w:pPr>
              <w:rPr>
                <w:ins w:id="268" w:author="Карпов Владислав Владимирович" w:date="2018-10-02T18:28:00Z"/>
                <w:lang w:val="en-US"/>
              </w:rPr>
            </w:pPr>
            <w:ins w:id="269" w:author="Карпов Владислав Владимирович" w:date="2018-10-02T18:28:00Z">
              <w:r>
                <w:rPr>
                  <w:lang w:val="en-US"/>
                </w:rPr>
                <w:t>2008 R2</w:t>
              </w:r>
            </w:ins>
          </w:p>
        </w:tc>
      </w:tr>
      <w:tr w:rsidR="000A16EE" w:rsidTr="000A16EE">
        <w:trPr>
          <w:cantSplit/>
          <w:jc w:val="center"/>
          <w:ins w:id="270" w:author="Карпов Владислав Владимирович" w:date="2018-10-02T18:28:00Z"/>
        </w:trPr>
        <w:tc>
          <w:tcPr>
            <w:tcW w:w="2235" w:type="dxa"/>
            <w:vAlign w:val="center"/>
          </w:tcPr>
          <w:p w:rsidR="000A16EE" w:rsidRPr="00C64243" w:rsidRDefault="000A16EE" w:rsidP="000A16EE">
            <w:pPr>
              <w:rPr>
                <w:ins w:id="271" w:author="Карпов Владислав Владимирович" w:date="2018-10-02T18:28:00Z"/>
              </w:rPr>
            </w:pPr>
            <w:ins w:id="272" w:author="Карпов Владислав Владимирович" w:date="2018-10-02T18:28:00Z">
              <w:r>
                <w:t>Приложение ОС</w:t>
              </w:r>
            </w:ins>
          </w:p>
        </w:tc>
        <w:tc>
          <w:tcPr>
            <w:tcW w:w="3190" w:type="dxa"/>
            <w:vAlign w:val="center"/>
          </w:tcPr>
          <w:p w:rsidR="000A16EE" w:rsidRDefault="000A16EE" w:rsidP="000A16EE">
            <w:pPr>
              <w:rPr>
                <w:ins w:id="273" w:author="Карпов Владислав Владимирович" w:date="2018-10-02T18:28:00Z"/>
                <w:lang w:val="en-US"/>
              </w:rPr>
            </w:pPr>
            <w:proofErr w:type="spellStart"/>
            <w:ins w:id="274" w:author="Карпов Владислав Владимирович" w:date="2018-10-02T18:29:00Z">
              <w:r>
                <w:rPr>
                  <w:lang w:val="en-US"/>
                </w:rPr>
                <w:t>WildFly</w:t>
              </w:r>
              <w:proofErr w:type="spellEnd"/>
              <w:r>
                <w:rPr>
                  <w:lang w:val="en-US"/>
                </w:rPr>
                <w:t xml:space="preserve"> </w:t>
              </w:r>
            </w:ins>
            <w:ins w:id="275" w:author="Карпов Владислав Владимирович" w:date="2018-10-02T18:28:00Z">
              <w:r>
                <w:rPr>
                  <w:lang w:val="en-US"/>
                </w:rPr>
                <w:t>Server</w:t>
              </w:r>
            </w:ins>
          </w:p>
        </w:tc>
        <w:tc>
          <w:tcPr>
            <w:tcW w:w="3191" w:type="dxa"/>
            <w:vAlign w:val="center"/>
          </w:tcPr>
          <w:p w:rsidR="000A16EE" w:rsidRPr="000A16EE" w:rsidRDefault="000A16EE" w:rsidP="000A16EE">
            <w:pPr>
              <w:rPr>
                <w:ins w:id="276" w:author="Карпов Владислав Владимирович" w:date="2018-10-02T18:28:00Z"/>
                <w:rPrChange w:id="277" w:author="Карпов Владислав Владимирович" w:date="2018-10-02T18:29:00Z">
                  <w:rPr>
                    <w:ins w:id="278" w:author="Карпов Владислав Владимирович" w:date="2018-10-02T18:28:00Z"/>
                    <w:lang w:val="en-US"/>
                  </w:rPr>
                </w:rPrChange>
              </w:rPr>
            </w:pPr>
            <w:ins w:id="279" w:author="Карпов Владислав Владимирович" w:date="2018-10-02T18:29:00Z">
              <w:r>
                <w:t>Не ниже 10.0</w:t>
              </w:r>
            </w:ins>
            <w:ins w:id="280" w:author="Карпов Владислав Владимирович" w:date="2018-10-02T18:30:00Z">
              <w:r>
                <w:t>.</w:t>
              </w:r>
            </w:ins>
            <w:ins w:id="281" w:author="Карпов Владислав Владимирович" w:date="2018-10-02T18:29:00Z">
              <w:r>
                <w:t>0</w:t>
              </w:r>
            </w:ins>
          </w:p>
        </w:tc>
      </w:tr>
    </w:tbl>
    <w:p w:rsidR="000A16EE" w:rsidRPr="000A16EE" w:rsidRDefault="000A16EE" w:rsidP="000A16EE">
      <w:pPr>
        <w:ind w:left="360"/>
        <w:pPrChange w:id="282" w:author="Карпов Владислав Владимирович" w:date="2018-10-02T18:28:00Z">
          <w:pPr/>
        </w:pPrChange>
      </w:pPr>
    </w:p>
    <w:p w:rsidR="00D92D96" w:rsidRDefault="00D92D96" w:rsidP="001C57AD">
      <w:pPr>
        <w:pStyle w:val="1"/>
        <w:numPr>
          <w:ilvl w:val="0"/>
          <w:numId w:val="2"/>
        </w:numPr>
        <w:rPr>
          <w:lang w:val="en-US"/>
        </w:rPr>
      </w:pPr>
      <w:bookmarkStart w:id="283" w:name="_Toc526272769"/>
      <w:r>
        <w:t>Требования к аппаратным ресурсам</w:t>
      </w:r>
      <w:bookmarkEnd w:id="243"/>
      <w:bookmarkEnd w:id="283"/>
    </w:p>
    <w:p w:rsidR="00D90828" w:rsidRDefault="00D90828" w:rsidP="001C57AD">
      <w:pPr>
        <w:pStyle w:val="1"/>
        <w:numPr>
          <w:ilvl w:val="1"/>
          <w:numId w:val="2"/>
        </w:numPr>
        <w:rPr>
          <w:rStyle w:val="21"/>
        </w:rPr>
      </w:pPr>
      <w:bookmarkStart w:id="284" w:name="_Toc526272770"/>
      <w:r w:rsidRPr="000C4B73">
        <w:rPr>
          <w:rStyle w:val="21"/>
        </w:rPr>
        <w:t xml:space="preserve">Рекомендуемая конфигурация </w:t>
      </w:r>
      <w:r>
        <w:rPr>
          <w:rStyle w:val="21"/>
          <w:lang w:val="en-US"/>
        </w:rPr>
        <w:t>MSSQL</w:t>
      </w:r>
      <w:r w:rsidRPr="00D90828">
        <w:rPr>
          <w:rStyle w:val="21"/>
        </w:rPr>
        <w:t xml:space="preserve"> </w:t>
      </w:r>
      <w:proofErr w:type="spellStart"/>
      <w:r w:rsidRPr="001F37DD">
        <w:rPr>
          <w:rStyle w:val="21"/>
        </w:rPr>
        <w:t>Alpha</w:t>
      </w:r>
      <w:bookmarkEnd w:id="284"/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D90828" w:rsidRPr="00C64243" w:rsidTr="00853D81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D90828" w:rsidRPr="00C64243" w:rsidRDefault="00D90828" w:rsidP="00853D81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D90828" w:rsidRPr="00C64243" w:rsidRDefault="00D90828" w:rsidP="00853D81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D90828" w:rsidTr="00853D81">
        <w:trPr>
          <w:cantSplit/>
          <w:jc w:val="center"/>
        </w:trPr>
        <w:tc>
          <w:tcPr>
            <w:tcW w:w="5906" w:type="dxa"/>
            <w:vAlign w:val="center"/>
          </w:tcPr>
          <w:p w:rsidR="00D90828" w:rsidRDefault="00D90828" w:rsidP="00853D81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D90828" w:rsidRPr="00C64243" w:rsidRDefault="00D90828" w:rsidP="00853D8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D90828" w:rsidTr="00853D81">
        <w:trPr>
          <w:cantSplit/>
          <w:jc w:val="center"/>
        </w:trPr>
        <w:tc>
          <w:tcPr>
            <w:tcW w:w="5906" w:type="dxa"/>
            <w:vAlign w:val="center"/>
          </w:tcPr>
          <w:p w:rsidR="00D90828" w:rsidRDefault="00D90828" w:rsidP="00853D81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D90828" w:rsidRPr="00C64243" w:rsidRDefault="00D90828" w:rsidP="00853D81">
            <w:pPr>
              <w:spacing w:before="60" w:after="60"/>
            </w:pPr>
            <w:r>
              <w:t>4</w:t>
            </w:r>
          </w:p>
        </w:tc>
      </w:tr>
      <w:tr w:rsidR="00D90828" w:rsidTr="00853D81">
        <w:trPr>
          <w:cantSplit/>
          <w:jc w:val="center"/>
        </w:trPr>
        <w:tc>
          <w:tcPr>
            <w:tcW w:w="5906" w:type="dxa"/>
            <w:vAlign w:val="center"/>
          </w:tcPr>
          <w:p w:rsidR="00D90828" w:rsidRDefault="00D90828" w:rsidP="00853D81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D90828" w:rsidRDefault="00D90828" w:rsidP="00853D81">
            <w:pPr>
              <w:spacing w:before="60" w:after="60"/>
            </w:pPr>
            <w:r>
              <w:t>24</w:t>
            </w:r>
          </w:p>
        </w:tc>
      </w:tr>
      <w:tr w:rsidR="00D90828" w:rsidTr="00853D81">
        <w:trPr>
          <w:cantSplit/>
          <w:jc w:val="center"/>
        </w:trPr>
        <w:tc>
          <w:tcPr>
            <w:tcW w:w="5906" w:type="dxa"/>
            <w:vAlign w:val="center"/>
          </w:tcPr>
          <w:p w:rsidR="00D90828" w:rsidRDefault="00D90828" w:rsidP="00853D81">
            <w:pPr>
              <w:spacing w:before="60" w:after="60"/>
            </w:pPr>
            <w:r>
              <w:t>ПЗУ, Гигабайт</w:t>
            </w:r>
          </w:p>
          <w:p w:rsidR="00D90828" w:rsidRPr="00A96B62" w:rsidRDefault="00D90828" w:rsidP="00853D81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D90828" w:rsidRPr="00A96B62" w:rsidRDefault="00D90828" w:rsidP="00853D81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D</w:t>
            </w:r>
            <w:r w:rsidRPr="00A96B62">
              <w:t xml:space="preserve"> (</w:t>
            </w:r>
            <w:r>
              <w:rPr>
                <w:lang w:val="en-US"/>
              </w:rPr>
              <w:t>SAN</w:t>
            </w:r>
            <w:r w:rsidRPr="00A96B62">
              <w:t>)</w:t>
            </w:r>
          </w:p>
        </w:tc>
        <w:tc>
          <w:tcPr>
            <w:tcW w:w="2258" w:type="dxa"/>
            <w:vAlign w:val="center"/>
          </w:tcPr>
          <w:p w:rsidR="00D90828" w:rsidRPr="00A96B62" w:rsidRDefault="00D90828" w:rsidP="00853D81">
            <w:pPr>
              <w:spacing w:before="60" w:after="60"/>
            </w:pPr>
          </w:p>
          <w:p w:rsidR="00D90828" w:rsidRDefault="00D90828" w:rsidP="00853D8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D90828" w:rsidRPr="005544F2" w:rsidRDefault="00D90828" w:rsidP="00853D8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D90828" w:rsidTr="00853D81">
        <w:trPr>
          <w:cantSplit/>
          <w:jc w:val="center"/>
        </w:trPr>
        <w:tc>
          <w:tcPr>
            <w:tcW w:w="5906" w:type="dxa"/>
            <w:vAlign w:val="center"/>
          </w:tcPr>
          <w:p w:rsidR="00D90828" w:rsidRPr="005544F2" w:rsidRDefault="00D90828" w:rsidP="00853D81">
            <w:pPr>
              <w:spacing w:before="60" w:after="60"/>
            </w:pPr>
            <w:r>
              <w:t xml:space="preserve">Сетевые интерфейсы, количество </w:t>
            </w:r>
            <w:r w:rsidRPr="00AD68BC">
              <w:t>×</w:t>
            </w:r>
            <w:r w:rsidRPr="005544F2">
              <w:t xml:space="preserve">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D90828" w:rsidRPr="005544F2" w:rsidRDefault="00D90828" w:rsidP="00853D8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D90828" w:rsidTr="00853D81">
        <w:trPr>
          <w:cantSplit/>
          <w:jc w:val="center"/>
        </w:trPr>
        <w:tc>
          <w:tcPr>
            <w:tcW w:w="5906" w:type="dxa"/>
            <w:vAlign w:val="center"/>
          </w:tcPr>
          <w:p w:rsidR="00D90828" w:rsidRDefault="00D90828" w:rsidP="00853D81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D90828" w:rsidRPr="005544F2" w:rsidRDefault="00D90828" w:rsidP="00853D81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D90828" w:rsidRPr="00D90828" w:rsidRDefault="00D90828" w:rsidP="00D90828">
      <w:pPr>
        <w:rPr>
          <w:lang w:val="en-US"/>
        </w:rPr>
      </w:pPr>
    </w:p>
    <w:p w:rsidR="00D92D96" w:rsidRDefault="00D92D96" w:rsidP="001C57AD">
      <w:pPr>
        <w:pStyle w:val="1"/>
        <w:numPr>
          <w:ilvl w:val="1"/>
          <w:numId w:val="2"/>
        </w:numPr>
        <w:rPr>
          <w:rStyle w:val="21"/>
        </w:rPr>
      </w:pPr>
      <w:bookmarkStart w:id="285" w:name="_Toc385232864"/>
      <w:bookmarkStart w:id="286" w:name="_Toc526272771"/>
      <w:r w:rsidRPr="000C4B73">
        <w:rPr>
          <w:rStyle w:val="21"/>
        </w:rPr>
        <w:t xml:space="preserve">Рекомендуемая конфигурация </w:t>
      </w:r>
      <w:bookmarkEnd w:id="285"/>
      <w:r w:rsidR="00AD68BC" w:rsidRPr="001F37DD">
        <w:rPr>
          <w:rStyle w:val="21"/>
        </w:rPr>
        <w:t xml:space="preserve">WAS </w:t>
      </w:r>
      <w:proofErr w:type="spellStart"/>
      <w:r w:rsidR="00AD68BC" w:rsidRPr="001F37DD">
        <w:rPr>
          <w:rStyle w:val="21"/>
        </w:rPr>
        <w:t>Alpha</w:t>
      </w:r>
      <w:proofErr w:type="spellEnd"/>
      <w:r w:rsidR="00513E90">
        <w:rPr>
          <w:rStyle w:val="21"/>
        </w:rPr>
        <w:t xml:space="preserve"> для генератора</w:t>
      </w:r>
      <w:bookmarkEnd w:id="286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C64243" w:rsidRPr="00C64243" w:rsidTr="00AD68BC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C64243" w:rsidRPr="00C64243" w:rsidRDefault="00C64243" w:rsidP="005544F2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C64243" w:rsidRPr="00C64243" w:rsidRDefault="00C64243" w:rsidP="005544F2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C64243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C64243" w:rsidRDefault="00C64243" w:rsidP="005544F2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C64243" w:rsidRPr="00C64243" w:rsidRDefault="00C64243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C64243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C64243" w:rsidRDefault="00C64243" w:rsidP="005544F2">
            <w:pPr>
              <w:spacing w:before="60" w:after="60"/>
            </w:pPr>
            <w:r>
              <w:lastRenderedPageBreak/>
              <w:t>ЦПУ, ядер</w:t>
            </w:r>
          </w:p>
        </w:tc>
        <w:tc>
          <w:tcPr>
            <w:tcW w:w="2258" w:type="dxa"/>
            <w:vAlign w:val="center"/>
          </w:tcPr>
          <w:p w:rsidR="00C64243" w:rsidRPr="00C64243" w:rsidRDefault="00513E90" w:rsidP="005544F2">
            <w:pPr>
              <w:spacing w:before="60" w:after="60"/>
            </w:pPr>
            <w:r>
              <w:t>4</w:t>
            </w:r>
          </w:p>
        </w:tc>
      </w:tr>
      <w:tr w:rsidR="00C64243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C64243" w:rsidRDefault="005544F2" w:rsidP="005544F2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C64243" w:rsidRDefault="00513E90" w:rsidP="005544F2">
            <w:pPr>
              <w:spacing w:before="60" w:after="60"/>
            </w:pPr>
            <w:r>
              <w:t>24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5544F2">
            <w:pPr>
              <w:spacing w:before="60" w:after="60"/>
            </w:pPr>
            <w:r>
              <w:t>ПЗУ, Гигабайт</w:t>
            </w:r>
          </w:p>
          <w:p w:rsidR="005544F2" w:rsidRPr="00A96B62" w:rsidRDefault="005544F2" w:rsidP="005544F2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5544F2" w:rsidRPr="00A96B62" w:rsidRDefault="005544F2" w:rsidP="005544F2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D</w:t>
            </w:r>
            <w:r w:rsidR="00AD68BC" w:rsidRPr="00A96B62">
              <w:t xml:space="preserve"> (</w:t>
            </w:r>
            <w:r w:rsidR="00AD68BC">
              <w:rPr>
                <w:lang w:val="en-US"/>
              </w:rPr>
              <w:t>SAN</w:t>
            </w:r>
            <w:r w:rsidR="00AD68BC" w:rsidRPr="00A96B62">
              <w:t>)</w:t>
            </w:r>
          </w:p>
        </w:tc>
        <w:tc>
          <w:tcPr>
            <w:tcW w:w="2258" w:type="dxa"/>
            <w:vAlign w:val="center"/>
          </w:tcPr>
          <w:p w:rsidR="005544F2" w:rsidRPr="00A96B62" w:rsidRDefault="005544F2" w:rsidP="005544F2">
            <w:pPr>
              <w:spacing w:before="60" w:after="60"/>
            </w:pPr>
          </w:p>
          <w:p w:rsidR="005544F2" w:rsidRDefault="005544F2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5544F2" w:rsidRPr="005544F2" w:rsidRDefault="005544F2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Pr="005544F2" w:rsidRDefault="005544F2" w:rsidP="005544F2">
            <w:pPr>
              <w:spacing w:before="60" w:after="60"/>
            </w:pPr>
            <w:r>
              <w:t xml:space="preserve">Сетевые интерфейсы, количество </w:t>
            </w:r>
            <w:r w:rsidR="00AD68BC" w:rsidRPr="00AD68BC">
              <w:t>×</w:t>
            </w:r>
            <w:r w:rsidRPr="005544F2">
              <w:t xml:space="preserve">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68BC">
              <w:rPr>
                <w:lang w:val="en-US"/>
              </w:rPr>
              <w:t xml:space="preserve"> </w:t>
            </w:r>
            <w:r w:rsidR="00AD68BC" w:rsidRPr="00AD68BC">
              <w:t>×</w:t>
            </w:r>
            <w:r w:rsidR="00AD68BC"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5544F2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5544F2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C64243" w:rsidRDefault="00C64243" w:rsidP="00C64243"/>
    <w:p w:rsidR="00513E90" w:rsidRDefault="00513E90" w:rsidP="001C57AD">
      <w:pPr>
        <w:pStyle w:val="1"/>
        <w:numPr>
          <w:ilvl w:val="1"/>
          <w:numId w:val="2"/>
        </w:numPr>
        <w:rPr>
          <w:rStyle w:val="21"/>
        </w:rPr>
      </w:pPr>
      <w:bookmarkStart w:id="287" w:name="_Toc526272772"/>
      <w:r w:rsidRPr="000C4B73">
        <w:rPr>
          <w:rStyle w:val="21"/>
        </w:rPr>
        <w:t xml:space="preserve">Рекомендуемая конфигурация </w:t>
      </w:r>
      <w:r w:rsidRPr="001F37DD">
        <w:rPr>
          <w:rStyle w:val="21"/>
        </w:rPr>
        <w:t xml:space="preserve">WAS </w:t>
      </w:r>
      <w:proofErr w:type="spellStart"/>
      <w:r w:rsidRPr="001F37DD">
        <w:rPr>
          <w:rStyle w:val="21"/>
        </w:rPr>
        <w:t>Alpha</w:t>
      </w:r>
      <w:proofErr w:type="spellEnd"/>
      <w:r>
        <w:rPr>
          <w:rStyle w:val="21"/>
        </w:rPr>
        <w:t xml:space="preserve"> для </w:t>
      </w:r>
      <w:r>
        <w:rPr>
          <w:rStyle w:val="21"/>
          <w:lang w:val="en-US"/>
        </w:rPr>
        <w:t>online</w:t>
      </w:r>
      <w:r w:rsidRPr="00513E90">
        <w:rPr>
          <w:rStyle w:val="21"/>
        </w:rPr>
        <w:t>-</w:t>
      </w:r>
      <w:r>
        <w:rPr>
          <w:rStyle w:val="21"/>
        </w:rPr>
        <w:t>запросов</w:t>
      </w:r>
      <w:bookmarkEnd w:id="287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513E90" w:rsidRPr="00C64243" w:rsidTr="00513E90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513E90" w:rsidRPr="00C64243" w:rsidRDefault="00513E90" w:rsidP="00513E90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513E90" w:rsidRPr="00C64243" w:rsidRDefault="00513E90" w:rsidP="00513E90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513E90" w:rsidTr="00513E90">
        <w:trPr>
          <w:cantSplit/>
          <w:jc w:val="center"/>
        </w:trPr>
        <w:tc>
          <w:tcPr>
            <w:tcW w:w="5906" w:type="dxa"/>
            <w:vAlign w:val="center"/>
          </w:tcPr>
          <w:p w:rsidR="00513E90" w:rsidRDefault="00513E90" w:rsidP="00513E90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513E90" w:rsidRPr="00C64243" w:rsidRDefault="00513E90" w:rsidP="00513E9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513E90" w:rsidTr="00513E90">
        <w:trPr>
          <w:cantSplit/>
          <w:jc w:val="center"/>
        </w:trPr>
        <w:tc>
          <w:tcPr>
            <w:tcW w:w="5906" w:type="dxa"/>
            <w:vAlign w:val="center"/>
          </w:tcPr>
          <w:p w:rsidR="00513E90" w:rsidRDefault="00513E90" w:rsidP="00513E90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513E90" w:rsidRPr="00C64243" w:rsidRDefault="00513E90" w:rsidP="00513E90">
            <w:pPr>
              <w:spacing w:before="60" w:after="60"/>
            </w:pPr>
            <w:r>
              <w:t>6</w:t>
            </w:r>
          </w:p>
        </w:tc>
      </w:tr>
      <w:tr w:rsidR="00513E90" w:rsidTr="00513E90">
        <w:trPr>
          <w:cantSplit/>
          <w:jc w:val="center"/>
        </w:trPr>
        <w:tc>
          <w:tcPr>
            <w:tcW w:w="5906" w:type="dxa"/>
            <w:vAlign w:val="center"/>
          </w:tcPr>
          <w:p w:rsidR="00513E90" w:rsidRDefault="00513E90" w:rsidP="00513E90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513E90" w:rsidRDefault="00513E90" w:rsidP="00513E90">
            <w:pPr>
              <w:spacing w:before="60" w:after="60"/>
            </w:pPr>
            <w:r>
              <w:t>24</w:t>
            </w:r>
          </w:p>
        </w:tc>
      </w:tr>
      <w:tr w:rsidR="00513E90" w:rsidTr="00513E90">
        <w:trPr>
          <w:cantSplit/>
          <w:jc w:val="center"/>
        </w:trPr>
        <w:tc>
          <w:tcPr>
            <w:tcW w:w="5906" w:type="dxa"/>
            <w:vAlign w:val="center"/>
          </w:tcPr>
          <w:p w:rsidR="00513E90" w:rsidRDefault="00513E90" w:rsidP="00513E90">
            <w:pPr>
              <w:spacing w:before="60" w:after="60"/>
            </w:pPr>
            <w:r>
              <w:t>ПЗУ, Гигабайт</w:t>
            </w:r>
          </w:p>
          <w:p w:rsidR="00513E90" w:rsidRPr="00A96B62" w:rsidRDefault="00513E90" w:rsidP="00513E90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513E90" w:rsidRPr="00A96B62" w:rsidRDefault="00513E90" w:rsidP="00513E90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D</w:t>
            </w:r>
            <w:r w:rsidRPr="00A96B62">
              <w:t xml:space="preserve"> (</w:t>
            </w:r>
            <w:r>
              <w:rPr>
                <w:lang w:val="en-US"/>
              </w:rPr>
              <w:t>SAN</w:t>
            </w:r>
            <w:r w:rsidRPr="00A96B62">
              <w:t>)</w:t>
            </w:r>
          </w:p>
        </w:tc>
        <w:tc>
          <w:tcPr>
            <w:tcW w:w="2258" w:type="dxa"/>
            <w:vAlign w:val="center"/>
          </w:tcPr>
          <w:p w:rsidR="00513E90" w:rsidRPr="00A96B62" w:rsidRDefault="00513E90" w:rsidP="00513E90">
            <w:pPr>
              <w:spacing w:before="60" w:after="60"/>
            </w:pPr>
          </w:p>
          <w:p w:rsidR="00513E90" w:rsidRDefault="00513E90" w:rsidP="00513E9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513E90" w:rsidRPr="005544F2" w:rsidRDefault="00513E90" w:rsidP="00513E90">
            <w:pPr>
              <w:spacing w:before="60" w:after="60"/>
              <w:rPr>
                <w:lang w:val="en-US"/>
              </w:rPr>
            </w:pPr>
          </w:p>
        </w:tc>
      </w:tr>
      <w:tr w:rsidR="00513E90" w:rsidTr="00513E90">
        <w:trPr>
          <w:cantSplit/>
          <w:jc w:val="center"/>
        </w:trPr>
        <w:tc>
          <w:tcPr>
            <w:tcW w:w="5906" w:type="dxa"/>
            <w:vAlign w:val="center"/>
          </w:tcPr>
          <w:p w:rsidR="00513E90" w:rsidRPr="005544F2" w:rsidRDefault="00513E90" w:rsidP="00513E90">
            <w:pPr>
              <w:spacing w:before="60" w:after="60"/>
            </w:pPr>
            <w:r>
              <w:t xml:space="preserve">Сетевые интерфейсы, количество </w:t>
            </w:r>
            <w:r w:rsidRPr="00AD68BC">
              <w:t>×</w:t>
            </w:r>
            <w:r w:rsidRPr="005544F2">
              <w:t xml:space="preserve">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513E90" w:rsidRPr="005544F2" w:rsidRDefault="00513E90" w:rsidP="00513E9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513E90" w:rsidTr="00513E90">
        <w:trPr>
          <w:cantSplit/>
          <w:jc w:val="center"/>
        </w:trPr>
        <w:tc>
          <w:tcPr>
            <w:tcW w:w="5906" w:type="dxa"/>
            <w:vAlign w:val="center"/>
          </w:tcPr>
          <w:p w:rsidR="00513E90" w:rsidRDefault="00513E90" w:rsidP="00513E90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513E90" w:rsidRPr="005544F2" w:rsidRDefault="00513E90" w:rsidP="00513E90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513E90" w:rsidRPr="00C64243" w:rsidRDefault="00513E90" w:rsidP="00C64243"/>
    <w:p w:rsidR="00716B76" w:rsidRDefault="00716B76" w:rsidP="001C57AD">
      <w:pPr>
        <w:pStyle w:val="1"/>
        <w:numPr>
          <w:ilvl w:val="1"/>
          <w:numId w:val="2"/>
        </w:numPr>
        <w:rPr>
          <w:rStyle w:val="21"/>
        </w:rPr>
      </w:pPr>
      <w:bookmarkStart w:id="288" w:name="_Toc526272773"/>
      <w:r w:rsidRPr="000C4B73">
        <w:rPr>
          <w:rStyle w:val="21"/>
        </w:rPr>
        <w:t xml:space="preserve">Рекомендуемая конфигурация </w:t>
      </w:r>
      <w:r w:rsidR="00AD68BC" w:rsidRPr="001F37DD">
        <w:rPr>
          <w:rStyle w:val="21"/>
        </w:rPr>
        <w:t xml:space="preserve">WAS </w:t>
      </w:r>
      <w:proofErr w:type="spellStart"/>
      <w:r w:rsidR="00AD68BC" w:rsidRPr="001F37DD">
        <w:rPr>
          <w:rStyle w:val="21"/>
        </w:rPr>
        <w:t>Sigma</w:t>
      </w:r>
      <w:proofErr w:type="spellEnd"/>
      <w:r w:rsidR="00AD68BC" w:rsidRPr="001F37DD">
        <w:rPr>
          <w:rStyle w:val="21"/>
        </w:rPr>
        <w:t xml:space="preserve"> (</w:t>
      </w:r>
      <w:proofErr w:type="spellStart"/>
      <w:r w:rsidR="00AD68BC" w:rsidRPr="001F37DD">
        <w:rPr>
          <w:rStyle w:val="21"/>
        </w:rPr>
        <w:t>Config+Online</w:t>
      </w:r>
      <w:proofErr w:type="spellEnd"/>
      <w:r w:rsidR="00AD68BC" w:rsidRPr="001F37DD">
        <w:rPr>
          <w:rStyle w:val="21"/>
        </w:rPr>
        <w:t>)</w:t>
      </w:r>
      <w:bookmarkEnd w:id="288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5544F2" w:rsidRPr="00C64243" w:rsidTr="00AD68BC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5544F2" w:rsidRPr="00C64243" w:rsidRDefault="005544F2" w:rsidP="00A20562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5544F2" w:rsidRPr="00C64243" w:rsidRDefault="005544F2" w:rsidP="00A20562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5544F2" w:rsidRPr="00C64243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5544F2" w:rsidRP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5544F2" w:rsidRP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ПЗУ, Гигабайт</w:t>
            </w:r>
          </w:p>
          <w:p w:rsidR="005544F2" w:rsidRPr="00AD68BC" w:rsidRDefault="005544F2" w:rsidP="00AD68BC">
            <w:pPr>
              <w:spacing w:before="60" w:after="60"/>
              <w:ind w:left="708"/>
              <w:rPr>
                <w:lang w:val="en-US"/>
              </w:rPr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</w:tc>
        <w:tc>
          <w:tcPr>
            <w:tcW w:w="2258" w:type="dxa"/>
            <w:vAlign w:val="center"/>
          </w:tcPr>
          <w:p w:rsidR="005544F2" w:rsidRPr="00AD68BC" w:rsidRDefault="005544F2" w:rsidP="00A20562">
            <w:pPr>
              <w:spacing w:before="60" w:after="60"/>
            </w:pPr>
          </w:p>
          <w:p w:rsidR="005544F2" w:rsidRPr="005544F2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Pr="005544F2" w:rsidRDefault="005544F2" w:rsidP="00AD68BC">
            <w:pPr>
              <w:spacing w:before="60" w:after="60"/>
            </w:pPr>
            <w:r>
              <w:t>Сетевые интерфейсы, количество</w:t>
            </w:r>
            <w:r w:rsidR="00AD68BC" w:rsidRPr="00AD68BC">
              <w:t xml:space="preserve"> ×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AD68BC"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A20562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C64243" w:rsidRPr="00C64243" w:rsidRDefault="00C64243" w:rsidP="00C64243"/>
    <w:p w:rsidR="00C64243" w:rsidRDefault="00C64243" w:rsidP="001C57AD">
      <w:pPr>
        <w:pStyle w:val="1"/>
        <w:numPr>
          <w:ilvl w:val="1"/>
          <w:numId w:val="2"/>
        </w:numPr>
        <w:rPr>
          <w:rStyle w:val="21"/>
        </w:rPr>
      </w:pPr>
      <w:bookmarkStart w:id="289" w:name="_Toc526272774"/>
      <w:r w:rsidRPr="000C4B73">
        <w:rPr>
          <w:rStyle w:val="21"/>
        </w:rPr>
        <w:lastRenderedPageBreak/>
        <w:t xml:space="preserve">Рекомендуемая конфигурация </w:t>
      </w:r>
      <w:r w:rsidR="00AD68BC" w:rsidRPr="00AD68BC">
        <w:rPr>
          <w:rStyle w:val="21"/>
        </w:rPr>
        <w:t xml:space="preserve">MSSQL </w:t>
      </w:r>
      <w:proofErr w:type="spellStart"/>
      <w:r w:rsidR="00AD68BC" w:rsidRPr="00AD68BC">
        <w:rPr>
          <w:rStyle w:val="21"/>
        </w:rPr>
        <w:t>Sigma</w:t>
      </w:r>
      <w:bookmarkEnd w:id="289"/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AD68BC" w:rsidRPr="00C64243" w:rsidTr="00A20562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AD68BC" w:rsidRPr="00C64243" w:rsidRDefault="00AD68BC" w:rsidP="00A20562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AD68BC" w:rsidRPr="00C64243" w:rsidRDefault="00AD68BC" w:rsidP="00A20562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AD68BC" w:rsidRPr="00C64243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AD68BC" w:rsidRP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AD68BC" w:rsidRPr="00D02C8E" w:rsidRDefault="00AD68BC" w:rsidP="00A20562">
            <w:pPr>
              <w:spacing w:before="60" w:after="60"/>
            </w:pPr>
            <w:r>
              <w:rPr>
                <w:lang w:val="en-US"/>
              </w:rPr>
              <w:t>32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ПЗУ, Гигабайт</w:t>
            </w:r>
          </w:p>
          <w:p w:rsidR="00AD68BC" w:rsidRDefault="00AD68BC" w:rsidP="00A20562">
            <w:pPr>
              <w:spacing w:before="60" w:after="60"/>
              <w:ind w:left="708"/>
              <w:rPr>
                <w:lang w:val="en-US"/>
              </w:rPr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AD68BC" w:rsidRPr="00AD68BC" w:rsidRDefault="00AD68BC" w:rsidP="00A20562">
            <w:pPr>
              <w:spacing w:before="60" w:after="60"/>
              <w:ind w:left="708"/>
              <w:rPr>
                <w:lang w:val="en-US"/>
              </w:rPr>
            </w:pPr>
            <w:r>
              <w:t xml:space="preserve">Диск </w:t>
            </w:r>
            <w:r>
              <w:rPr>
                <w:lang w:val="en-US"/>
              </w:rPr>
              <w:t>D (SAN)</w:t>
            </w:r>
          </w:p>
        </w:tc>
        <w:tc>
          <w:tcPr>
            <w:tcW w:w="2258" w:type="dxa"/>
            <w:vAlign w:val="center"/>
          </w:tcPr>
          <w:p w:rsidR="00AD68BC" w:rsidRPr="00AD68BC" w:rsidRDefault="00AD68BC" w:rsidP="00A20562">
            <w:pPr>
              <w:spacing w:before="60" w:after="60"/>
            </w:pPr>
          </w:p>
          <w:p w:rsid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AD68BC" w:rsidRPr="00D02C8E" w:rsidRDefault="00AD68BC" w:rsidP="00A20562">
            <w:pPr>
              <w:spacing w:before="60" w:after="60"/>
            </w:pPr>
            <w:r>
              <w:rPr>
                <w:lang w:val="en-US"/>
              </w:rPr>
              <w:t>135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Pr="005544F2" w:rsidRDefault="00AD68BC" w:rsidP="00A20562">
            <w:pPr>
              <w:spacing w:before="60" w:after="60"/>
            </w:pPr>
            <w:r>
              <w:t>Сетевые интерфейсы, количество</w:t>
            </w:r>
            <w:r w:rsidRPr="00AD68BC">
              <w:t xml:space="preserve"> ×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AD68BC" w:rsidRPr="005544F2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AD68BC" w:rsidRPr="005544F2" w:rsidRDefault="0061232B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Online</w:t>
            </w:r>
          </w:p>
        </w:tc>
      </w:tr>
    </w:tbl>
    <w:p w:rsidR="00C64243" w:rsidRPr="00C64243" w:rsidRDefault="00C64243" w:rsidP="00C64243"/>
    <w:p w:rsidR="00C64243" w:rsidRPr="00C64243" w:rsidRDefault="00C64243" w:rsidP="001C57AD">
      <w:pPr>
        <w:pStyle w:val="1"/>
        <w:numPr>
          <w:ilvl w:val="1"/>
          <w:numId w:val="2"/>
        </w:numPr>
        <w:rPr>
          <w:b w:val="0"/>
          <w:bCs w:val="0"/>
          <w:i/>
          <w:iCs/>
          <w:sz w:val="28"/>
          <w:szCs w:val="28"/>
        </w:rPr>
      </w:pPr>
      <w:bookmarkStart w:id="290" w:name="_Toc526272775"/>
      <w:r w:rsidRPr="000C4B73">
        <w:rPr>
          <w:rStyle w:val="21"/>
        </w:rPr>
        <w:t xml:space="preserve">Рекомендуемая конфигурация </w:t>
      </w:r>
      <w:r w:rsidR="00AD68BC" w:rsidRPr="00AD68BC">
        <w:rPr>
          <w:rStyle w:val="21"/>
        </w:rPr>
        <w:t xml:space="preserve">WAS </w:t>
      </w:r>
      <w:proofErr w:type="spellStart"/>
      <w:r w:rsidR="00AD68BC" w:rsidRPr="00AD68BC">
        <w:rPr>
          <w:rStyle w:val="21"/>
        </w:rPr>
        <w:t>Sigma</w:t>
      </w:r>
      <w:proofErr w:type="spellEnd"/>
      <w:r w:rsidR="00AD68BC" w:rsidRPr="00AD68BC">
        <w:rPr>
          <w:rStyle w:val="21"/>
        </w:rPr>
        <w:t xml:space="preserve"> (</w:t>
      </w:r>
      <w:proofErr w:type="spellStart"/>
      <w:r w:rsidR="00AD68BC" w:rsidRPr="00AD68BC">
        <w:rPr>
          <w:rStyle w:val="21"/>
        </w:rPr>
        <w:t>Offline</w:t>
      </w:r>
      <w:proofErr w:type="spellEnd"/>
      <w:r w:rsidR="00AD68BC" w:rsidRPr="00AD68BC">
        <w:rPr>
          <w:rStyle w:val="21"/>
        </w:rPr>
        <w:t>)</w:t>
      </w:r>
      <w:bookmarkEnd w:id="290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AD68BC" w:rsidRPr="00C64243" w:rsidTr="00A20562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AD68BC" w:rsidRPr="00C64243" w:rsidRDefault="00AD68BC" w:rsidP="00A20562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AD68BC" w:rsidRPr="00C64243" w:rsidRDefault="00AD68BC" w:rsidP="00A20562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AD68BC" w:rsidRPr="00C64243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AD68BC" w:rsidRPr="00D02C8E" w:rsidRDefault="00D02C8E" w:rsidP="00A20562">
            <w:pPr>
              <w:spacing w:before="60" w:after="60"/>
            </w:pPr>
            <w:r>
              <w:t>4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AD68BC" w:rsidRP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ПЗУ, Гигабайт</w:t>
            </w:r>
          </w:p>
          <w:p w:rsidR="00AD68BC" w:rsidRPr="00AD68BC" w:rsidRDefault="00AD68BC" w:rsidP="00A20562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AD68BC" w:rsidRPr="00AD68BC" w:rsidRDefault="00AD68BC" w:rsidP="00A20562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D</w:t>
            </w:r>
            <w:r w:rsidRPr="00AD68BC">
              <w:t xml:space="preserve"> (</w:t>
            </w:r>
            <w:r>
              <w:rPr>
                <w:lang w:val="en-US"/>
              </w:rPr>
              <w:t>SAN</w:t>
            </w:r>
            <w:r w:rsidRPr="00AD68BC">
              <w:t>)</w:t>
            </w:r>
          </w:p>
        </w:tc>
        <w:tc>
          <w:tcPr>
            <w:tcW w:w="2258" w:type="dxa"/>
            <w:vAlign w:val="center"/>
          </w:tcPr>
          <w:p w:rsidR="00AD68BC" w:rsidRPr="00AD68BC" w:rsidRDefault="00AD68BC" w:rsidP="00A20562">
            <w:pPr>
              <w:spacing w:before="60" w:after="60"/>
            </w:pPr>
          </w:p>
          <w:p w:rsid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AD68BC" w:rsidRPr="005544F2" w:rsidRDefault="00AD68BC" w:rsidP="00AD68BC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Pr="005544F2" w:rsidRDefault="00AD68BC" w:rsidP="00A20562">
            <w:pPr>
              <w:spacing w:before="60" w:after="60"/>
            </w:pPr>
            <w:r>
              <w:t>Сетевые интерфейсы, количество</w:t>
            </w:r>
            <w:r w:rsidRPr="00AD68BC">
              <w:t xml:space="preserve"> ×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AD68BC" w:rsidRPr="005544F2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AD68BC" w:rsidTr="00A20562">
        <w:trPr>
          <w:cantSplit/>
          <w:jc w:val="center"/>
        </w:trPr>
        <w:tc>
          <w:tcPr>
            <w:tcW w:w="5906" w:type="dxa"/>
            <w:vAlign w:val="center"/>
          </w:tcPr>
          <w:p w:rsidR="00AD68BC" w:rsidRDefault="00AD68BC" w:rsidP="00A20562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AD68BC" w:rsidRPr="005544F2" w:rsidRDefault="00AD68BC" w:rsidP="00A20562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3027E8" w:rsidRPr="003027E8" w:rsidRDefault="003027E8" w:rsidP="003027E8">
      <w:pPr>
        <w:pStyle w:val="1"/>
        <w:rPr>
          <w:ins w:id="291" w:author="Карпов Владислав Владимирович" w:date="2018-10-02T18:37:00Z"/>
          <w:sz w:val="28"/>
          <w:szCs w:val="28"/>
          <w:lang w:val="en-US"/>
          <w:rPrChange w:id="292" w:author="Карпов Владислав Владимирович" w:date="2018-10-02T18:39:00Z">
            <w:rPr>
              <w:ins w:id="293" w:author="Карпов Владислав Владимирович" w:date="2018-10-02T18:37:00Z"/>
            </w:rPr>
          </w:rPrChange>
        </w:rPr>
      </w:pPr>
      <w:bookmarkStart w:id="294" w:name="_Toc526272776"/>
      <w:ins w:id="295" w:author="Карпов Владислав Владимирович" w:date="2018-10-02T18:37:00Z">
        <w:r w:rsidRPr="003027E8">
          <w:rPr>
            <w:sz w:val="28"/>
            <w:szCs w:val="28"/>
            <w:rPrChange w:id="296" w:author="Карпов Владислав Владимирович" w:date="2018-10-02T18:39:00Z">
              <w:rPr/>
            </w:rPrChange>
          </w:rPr>
          <w:t xml:space="preserve">5.7 </w:t>
        </w:r>
      </w:ins>
      <w:ins w:id="297" w:author="Карпов Владислав Владимирович" w:date="2018-10-02T19:43:00Z">
        <w:r w:rsidR="00821139">
          <w:rPr>
            <w:sz w:val="28"/>
            <w:szCs w:val="28"/>
          </w:rPr>
          <w:t xml:space="preserve"> </w:t>
        </w:r>
      </w:ins>
      <w:ins w:id="298" w:author="Карпов Владислав Владимирович" w:date="2018-10-02T18:37:00Z">
        <w:r w:rsidRPr="003027E8">
          <w:rPr>
            <w:sz w:val="28"/>
            <w:szCs w:val="28"/>
            <w:rPrChange w:id="299" w:author="Карпов Владислав Владимирович" w:date="2018-10-02T18:39:00Z">
              <w:rPr/>
            </w:rPrChange>
          </w:rPr>
          <w:t xml:space="preserve">Рекомендуемая конфигурация </w:t>
        </w:r>
      </w:ins>
      <w:proofErr w:type="spellStart"/>
      <w:ins w:id="300" w:author="Карпов Владислав Владимирович" w:date="2018-10-02T18:38:00Z">
        <w:r w:rsidRPr="003027E8">
          <w:rPr>
            <w:sz w:val="28"/>
            <w:szCs w:val="28"/>
            <w:lang w:val="en-US"/>
            <w:rPrChange w:id="301" w:author="Карпов Владислав Владимирович" w:date="2018-10-02T18:39:00Z">
              <w:rPr>
                <w:lang w:val="en-US"/>
              </w:rPr>
            </w:rPrChange>
          </w:rPr>
          <w:t>WildFly</w:t>
        </w:r>
      </w:ins>
      <w:bookmarkEnd w:id="294"/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3027E8" w:rsidRPr="00C64243" w:rsidTr="00001DBE">
        <w:trPr>
          <w:cantSplit/>
          <w:tblHeader/>
          <w:jc w:val="center"/>
          <w:ins w:id="302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Pr="00C64243" w:rsidRDefault="003027E8" w:rsidP="00001DBE">
            <w:pPr>
              <w:keepNext/>
              <w:spacing w:before="60" w:after="60"/>
              <w:jc w:val="center"/>
              <w:rPr>
                <w:ins w:id="303" w:author="Карпов Владислав Владимирович" w:date="2018-10-02T18:38:00Z"/>
                <w:b/>
              </w:rPr>
            </w:pPr>
            <w:ins w:id="304" w:author="Карпов Владислав Владимирович" w:date="2018-10-02T18:38:00Z">
              <w:r w:rsidRPr="00C64243">
                <w:rPr>
                  <w:b/>
                </w:rPr>
                <w:t>Параметр</w:t>
              </w:r>
            </w:ins>
          </w:p>
        </w:tc>
        <w:tc>
          <w:tcPr>
            <w:tcW w:w="2258" w:type="dxa"/>
            <w:vAlign w:val="center"/>
          </w:tcPr>
          <w:p w:rsidR="003027E8" w:rsidRPr="00C64243" w:rsidRDefault="003027E8" w:rsidP="00001DBE">
            <w:pPr>
              <w:keepNext/>
              <w:spacing w:before="60" w:after="60"/>
              <w:ind w:hanging="107"/>
              <w:jc w:val="center"/>
              <w:rPr>
                <w:ins w:id="305" w:author="Карпов Владислав Владимирович" w:date="2018-10-02T18:38:00Z"/>
                <w:b/>
              </w:rPr>
            </w:pPr>
            <w:ins w:id="306" w:author="Карпов Владислав Владимирович" w:date="2018-10-02T18:38:00Z">
              <w:r w:rsidRPr="00C64243">
                <w:rPr>
                  <w:b/>
                </w:rPr>
                <w:t>Значение</w:t>
              </w:r>
            </w:ins>
          </w:p>
        </w:tc>
      </w:tr>
      <w:tr w:rsidR="003027E8" w:rsidTr="00001DBE">
        <w:trPr>
          <w:cantSplit/>
          <w:jc w:val="center"/>
          <w:ins w:id="307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Default="003027E8" w:rsidP="00001DBE">
            <w:pPr>
              <w:spacing w:before="60" w:after="60"/>
              <w:rPr>
                <w:ins w:id="308" w:author="Карпов Владислав Владимирович" w:date="2018-10-02T18:38:00Z"/>
              </w:rPr>
            </w:pPr>
            <w:ins w:id="309" w:author="Карпов Владислав Владимирович" w:date="2018-10-02T18:38:00Z">
              <w:r>
                <w:t>Сетевое расположение</w:t>
              </w:r>
            </w:ins>
          </w:p>
        </w:tc>
        <w:tc>
          <w:tcPr>
            <w:tcW w:w="2258" w:type="dxa"/>
            <w:vAlign w:val="center"/>
          </w:tcPr>
          <w:p w:rsidR="003027E8" w:rsidRPr="003027E8" w:rsidRDefault="003027E8" w:rsidP="00001DBE">
            <w:pPr>
              <w:spacing w:before="60" w:after="60"/>
              <w:rPr>
                <w:ins w:id="310" w:author="Карпов Владислав Владимирович" w:date="2018-10-02T18:38:00Z"/>
                <w:lang w:val="en-US"/>
              </w:rPr>
            </w:pPr>
            <w:ins w:id="311" w:author="Карпов Владислав Владимирович" w:date="2018-10-02T18:38:00Z">
              <w:r>
                <w:rPr>
                  <w:lang w:val="en-US"/>
                </w:rPr>
                <w:t>Sigma/Alpha</w:t>
              </w:r>
            </w:ins>
          </w:p>
        </w:tc>
      </w:tr>
      <w:tr w:rsidR="003027E8" w:rsidTr="00001DBE">
        <w:trPr>
          <w:cantSplit/>
          <w:jc w:val="center"/>
          <w:ins w:id="312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Default="003027E8" w:rsidP="00001DBE">
            <w:pPr>
              <w:spacing w:before="60" w:after="60"/>
              <w:rPr>
                <w:ins w:id="313" w:author="Карпов Владислав Владимирович" w:date="2018-10-02T18:38:00Z"/>
              </w:rPr>
            </w:pPr>
            <w:ins w:id="314" w:author="Карпов Владислав Владимирович" w:date="2018-10-02T18:38:00Z">
              <w:r>
                <w:t>ЦПУ, ядер</w:t>
              </w:r>
            </w:ins>
          </w:p>
        </w:tc>
        <w:tc>
          <w:tcPr>
            <w:tcW w:w="2258" w:type="dxa"/>
            <w:vAlign w:val="center"/>
          </w:tcPr>
          <w:p w:rsidR="003027E8" w:rsidRPr="00D02C8E" w:rsidRDefault="003027E8" w:rsidP="00001DBE">
            <w:pPr>
              <w:spacing w:before="60" w:after="60"/>
              <w:rPr>
                <w:ins w:id="315" w:author="Карпов Владислав Владимирович" w:date="2018-10-02T18:38:00Z"/>
              </w:rPr>
            </w:pPr>
            <w:ins w:id="316" w:author="Карпов Владислав Владимирович" w:date="2018-10-02T18:38:00Z">
              <w:r>
                <w:t>4</w:t>
              </w:r>
            </w:ins>
          </w:p>
        </w:tc>
      </w:tr>
      <w:tr w:rsidR="003027E8" w:rsidTr="00001DBE">
        <w:trPr>
          <w:cantSplit/>
          <w:jc w:val="center"/>
          <w:ins w:id="317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Default="003027E8" w:rsidP="00001DBE">
            <w:pPr>
              <w:spacing w:before="60" w:after="60"/>
              <w:rPr>
                <w:ins w:id="318" w:author="Карпов Владислав Владимирович" w:date="2018-10-02T18:38:00Z"/>
              </w:rPr>
            </w:pPr>
            <w:ins w:id="319" w:author="Карпов Владислав Владимирович" w:date="2018-10-02T18:38:00Z">
              <w:r>
                <w:t>ОЗУ, Гигабайт</w:t>
              </w:r>
            </w:ins>
          </w:p>
        </w:tc>
        <w:tc>
          <w:tcPr>
            <w:tcW w:w="2258" w:type="dxa"/>
            <w:vAlign w:val="center"/>
          </w:tcPr>
          <w:p w:rsidR="003027E8" w:rsidRPr="00AD68BC" w:rsidRDefault="003027E8" w:rsidP="00001DBE">
            <w:pPr>
              <w:spacing w:before="60" w:after="60"/>
              <w:rPr>
                <w:ins w:id="320" w:author="Карпов Владислав Владимирович" w:date="2018-10-02T18:38:00Z"/>
                <w:lang w:val="en-US"/>
              </w:rPr>
            </w:pPr>
            <w:ins w:id="321" w:author="Карпов Владислав Владимирович" w:date="2018-10-02T18:38:00Z">
              <w:r>
                <w:rPr>
                  <w:lang w:val="en-US"/>
                </w:rPr>
                <w:t>48</w:t>
              </w:r>
            </w:ins>
          </w:p>
        </w:tc>
      </w:tr>
      <w:tr w:rsidR="003027E8" w:rsidTr="00001DBE">
        <w:trPr>
          <w:cantSplit/>
          <w:jc w:val="center"/>
          <w:ins w:id="322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Default="003027E8" w:rsidP="00001DBE">
            <w:pPr>
              <w:spacing w:before="60" w:after="60"/>
              <w:rPr>
                <w:ins w:id="323" w:author="Карпов Владислав Владимирович" w:date="2018-10-02T18:38:00Z"/>
              </w:rPr>
            </w:pPr>
            <w:ins w:id="324" w:author="Карпов Владислав Владимирович" w:date="2018-10-02T18:38:00Z">
              <w:r>
                <w:t>ПЗУ, Гигабайт</w:t>
              </w:r>
            </w:ins>
          </w:p>
          <w:p w:rsidR="003027E8" w:rsidRPr="00AD68BC" w:rsidRDefault="003027E8" w:rsidP="00001DBE">
            <w:pPr>
              <w:spacing w:before="60" w:after="60"/>
              <w:ind w:left="708"/>
              <w:rPr>
                <w:ins w:id="325" w:author="Карпов Владислав Владимирович" w:date="2018-10-02T18:38:00Z"/>
              </w:rPr>
            </w:pPr>
            <w:ins w:id="326" w:author="Карпов Владислав Владимирович" w:date="2018-10-02T18:38:00Z">
              <w:r>
                <w:t xml:space="preserve">Диск </w:t>
              </w:r>
              <w:r>
                <w:rPr>
                  <w:lang w:val="en-US"/>
                </w:rPr>
                <w:t>C</w:t>
              </w:r>
            </w:ins>
          </w:p>
          <w:p w:rsidR="003027E8" w:rsidRPr="00AD68BC" w:rsidRDefault="003027E8" w:rsidP="00001DBE">
            <w:pPr>
              <w:spacing w:before="60" w:after="60"/>
              <w:ind w:left="708"/>
              <w:rPr>
                <w:ins w:id="327" w:author="Карпов Владислав Владимирович" w:date="2018-10-02T18:38:00Z"/>
              </w:rPr>
            </w:pPr>
            <w:ins w:id="328" w:author="Карпов Владислав Владимирович" w:date="2018-10-02T18:38:00Z">
              <w:r>
                <w:t xml:space="preserve">Диск </w:t>
              </w:r>
              <w:r>
                <w:rPr>
                  <w:lang w:val="en-US"/>
                </w:rPr>
                <w:t>D</w:t>
              </w:r>
              <w:r w:rsidRPr="00AD68BC">
                <w:t xml:space="preserve"> (</w:t>
              </w:r>
              <w:r>
                <w:rPr>
                  <w:lang w:val="en-US"/>
                </w:rPr>
                <w:t>SAN</w:t>
              </w:r>
              <w:r w:rsidRPr="00AD68BC">
                <w:t>)</w:t>
              </w:r>
            </w:ins>
          </w:p>
        </w:tc>
        <w:tc>
          <w:tcPr>
            <w:tcW w:w="2258" w:type="dxa"/>
            <w:vAlign w:val="center"/>
          </w:tcPr>
          <w:p w:rsidR="003027E8" w:rsidRPr="00AD68BC" w:rsidRDefault="003027E8" w:rsidP="00001DBE">
            <w:pPr>
              <w:spacing w:before="60" w:after="60"/>
              <w:rPr>
                <w:ins w:id="329" w:author="Карпов Владислав Владимирович" w:date="2018-10-02T18:38:00Z"/>
              </w:rPr>
            </w:pPr>
          </w:p>
          <w:p w:rsidR="003027E8" w:rsidRDefault="003027E8" w:rsidP="00001DBE">
            <w:pPr>
              <w:spacing w:before="60" w:after="60"/>
              <w:rPr>
                <w:ins w:id="330" w:author="Карпов Владислав Владимирович" w:date="2018-10-02T18:38:00Z"/>
                <w:lang w:val="en-US"/>
              </w:rPr>
            </w:pPr>
            <w:ins w:id="331" w:author="Карпов Владислав Владимирович" w:date="2018-10-02T18:38:00Z">
              <w:r>
                <w:rPr>
                  <w:lang w:val="en-US"/>
                </w:rPr>
                <w:t>100</w:t>
              </w:r>
            </w:ins>
          </w:p>
          <w:p w:rsidR="003027E8" w:rsidRPr="005544F2" w:rsidRDefault="003027E8" w:rsidP="00001DBE">
            <w:pPr>
              <w:spacing w:before="60" w:after="60"/>
              <w:rPr>
                <w:ins w:id="332" w:author="Карпов Владислав Владимирович" w:date="2018-10-02T18:38:00Z"/>
                <w:lang w:val="en-US"/>
              </w:rPr>
            </w:pPr>
            <w:ins w:id="333" w:author="Карпов Владислав Владимирович" w:date="2018-10-02T18:38:00Z">
              <w:r>
                <w:rPr>
                  <w:lang w:val="en-US"/>
                </w:rPr>
                <w:t>150</w:t>
              </w:r>
            </w:ins>
          </w:p>
        </w:tc>
      </w:tr>
      <w:tr w:rsidR="003027E8" w:rsidTr="00001DBE">
        <w:trPr>
          <w:cantSplit/>
          <w:jc w:val="center"/>
          <w:ins w:id="334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Pr="005544F2" w:rsidRDefault="003027E8" w:rsidP="00001DBE">
            <w:pPr>
              <w:spacing w:before="60" w:after="60"/>
              <w:rPr>
                <w:ins w:id="335" w:author="Карпов Владислав Владимирович" w:date="2018-10-02T18:38:00Z"/>
              </w:rPr>
            </w:pPr>
            <w:ins w:id="336" w:author="Карпов Владислав Владимирович" w:date="2018-10-02T18:38:00Z">
              <w:r>
                <w:t>Сетевые интерфейсы, количество</w:t>
              </w:r>
              <w:r w:rsidRPr="00AD68BC">
                <w:t xml:space="preserve"> × </w:t>
              </w:r>
              <w:r>
                <w:t>пропускная способность</w:t>
              </w:r>
            </w:ins>
          </w:p>
        </w:tc>
        <w:tc>
          <w:tcPr>
            <w:tcW w:w="2258" w:type="dxa"/>
            <w:vAlign w:val="center"/>
          </w:tcPr>
          <w:p w:rsidR="003027E8" w:rsidRPr="005544F2" w:rsidRDefault="003027E8" w:rsidP="00001DBE">
            <w:pPr>
              <w:spacing w:before="60" w:after="60"/>
              <w:rPr>
                <w:ins w:id="337" w:author="Карпов Владислав Владимирович" w:date="2018-10-02T18:38:00Z"/>
                <w:lang w:val="en-US"/>
              </w:rPr>
            </w:pPr>
            <w:ins w:id="338" w:author="Карпов Владислав Владимирович" w:date="2018-10-02T18:38:00Z">
              <w:r>
                <w:rPr>
                  <w:lang w:val="en-US"/>
                </w:rPr>
                <w:t xml:space="preserve">1 </w:t>
              </w:r>
              <w:r w:rsidRPr="00AD68BC">
                <w:t>×</w:t>
              </w:r>
              <w:r>
                <w:rPr>
                  <w:lang w:val="en-US"/>
                </w:rPr>
                <w:t xml:space="preserve"> </w:t>
              </w:r>
              <w:r>
                <w:t xml:space="preserve">1 </w:t>
              </w:r>
              <w:proofErr w:type="spellStart"/>
              <w:r>
                <w:rPr>
                  <w:lang w:val="en-US"/>
                </w:rPr>
                <w:t>Gbit</w:t>
              </w:r>
              <w:proofErr w:type="spellEnd"/>
            </w:ins>
          </w:p>
        </w:tc>
      </w:tr>
      <w:tr w:rsidR="003027E8" w:rsidTr="00001DBE">
        <w:trPr>
          <w:cantSplit/>
          <w:jc w:val="center"/>
          <w:ins w:id="339" w:author="Карпов Владислав Владимирович" w:date="2018-10-02T18:38:00Z"/>
        </w:trPr>
        <w:tc>
          <w:tcPr>
            <w:tcW w:w="5906" w:type="dxa"/>
            <w:vAlign w:val="center"/>
          </w:tcPr>
          <w:p w:rsidR="003027E8" w:rsidRDefault="003027E8" w:rsidP="00001DBE">
            <w:pPr>
              <w:spacing w:before="60" w:after="60"/>
              <w:rPr>
                <w:ins w:id="340" w:author="Карпов Владислав Владимирович" w:date="2018-10-02T18:38:00Z"/>
              </w:rPr>
            </w:pPr>
            <w:ins w:id="341" w:author="Карпов Владислав Владимирович" w:date="2018-10-02T18:38:00Z">
              <w:r>
                <w:lastRenderedPageBreak/>
                <w:t>Резервное копирование</w:t>
              </w:r>
            </w:ins>
          </w:p>
        </w:tc>
        <w:tc>
          <w:tcPr>
            <w:tcW w:w="2258" w:type="dxa"/>
            <w:vAlign w:val="center"/>
          </w:tcPr>
          <w:p w:rsidR="003027E8" w:rsidRPr="005544F2" w:rsidRDefault="003027E8" w:rsidP="00001DBE">
            <w:pPr>
              <w:spacing w:before="60" w:after="60"/>
              <w:rPr>
                <w:ins w:id="342" w:author="Карпов Владислав Владимирович" w:date="2018-10-02T18:38:00Z"/>
                <w:lang w:val="en-US"/>
              </w:rPr>
            </w:pPr>
            <w:ins w:id="343" w:author="Карпов Владислав Владимирович" w:date="2018-10-02T18:38:00Z">
              <w:r w:rsidRPr="005544F2">
                <w:rPr>
                  <w:lang w:val="en-US"/>
                </w:rPr>
                <w:t>–</w:t>
              </w:r>
            </w:ins>
          </w:p>
        </w:tc>
      </w:tr>
    </w:tbl>
    <w:p w:rsidR="003027E8" w:rsidRPr="00716B76" w:rsidDel="003027E8" w:rsidRDefault="003027E8" w:rsidP="003027E8">
      <w:pPr>
        <w:rPr>
          <w:del w:id="344" w:author="Карпов Владислав Владимирович" w:date="2018-10-02T18:34:00Z"/>
        </w:rPr>
      </w:pPr>
    </w:p>
    <w:p w:rsidR="00D92D96" w:rsidRDefault="00D92D96" w:rsidP="001C57AD">
      <w:pPr>
        <w:pStyle w:val="1"/>
        <w:numPr>
          <w:ilvl w:val="0"/>
          <w:numId w:val="2"/>
        </w:numPr>
      </w:pPr>
      <w:bookmarkStart w:id="345" w:name="_Toc385232865"/>
      <w:bookmarkStart w:id="346" w:name="_Toc526272777"/>
      <w:r w:rsidRPr="001276CF">
        <w:t>Порядок установки</w:t>
      </w:r>
      <w:r>
        <w:t xml:space="preserve"> </w:t>
      </w:r>
      <w:bookmarkEnd w:id="345"/>
      <w:r>
        <w:t>системы</w:t>
      </w:r>
      <w:bookmarkEnd w:id="346"/>
    </w:p>
    <w:p w:rsidR="00D92D96" w:rsidRDefault="00D92D96" w:rsidP="001C57AD">
      <w:pPr>
        <w:pStyle w:val="1"/>
        <w:numPr>
          <w:ilvl w:val="1"/>
          <w:numId w:val="2"/>
        </w:numPr>
        <w:rPr>
          <w:rStyle w:val="21"/>
        </w:rPr>
      </w:pPr>
      <w:bookmarkStart w:id="347" w:name="_Toc385232866"/>
      <w:bookmarkStart w:id="348" w:name="_Toc526272778"/>
      <w:r w:rsidRPr="000C4B73">
        <w:rPr>
          <w:rStyle w:val="21"/>
        </w:rPr>
        <w:t xml:space="preserve">Подготовка к </w:t>
      </w:r>
      <w:r w:rsidR="00513E90" w:rsidRPr="00513E90">
        <w:rPr>
          <w:rStyle w:val="21"/>
        </w:rPr>
        <w:t xml:space="preserve"> </w:t>
      </w:r>
      <w:r w:rsidRPr="000C4B73">
        <w:rPr>
          <w:rStyle w:val="21"/>
        </w:rPr>
        <w:t>установке при обновлении (смене) версии</w:t>
      </w:r>
      <w:bookmarkEnd w:id="347"/>
      <w:bookmarkEnd w:id="348"/>
    </w:p>
    <w:p w:rsidR="006A4CEB" w:rsidRDefault="006A4CEB" w:rsidP="006A4CEB">
      <w:r>
        <w:t xml:space="preserve">План подготовки к обновлению каждого отдельного </w:t>
      </w:r>
      <w:r w:rsidRPr="006A4CEB">
        <w:rPr>
          <w:lang w:val="en-US"/>
        </w:rPr>
        <w:t>WAS</w:t>
      </w:r>
      <w:r>
        <w:t xml:space="preserve"> -приложения указан в соответствующей инструкции по установке этого приложения.</w:t>
      </w:r>
    </w:p>
    <w:p w:rsidR="006A4CEB" w:rsidRPr="006A4CEB" w:rsidRDefault="006A4CEB" w:rsidP="006A4CEB">
      <w:r>
        <w:t xml:space="preserve">План </w:t>
      </w:r>
      <w:r w:rsidR="002A504B">
        <w:t>подготовки к</w:t>
      </w:r>
      <w:r>
        <w:t xml:space="preserve"> обновлени</w:t>
      </w:r>
      <w:r w:rsidR="002A504B">
        <w:t>ю</w:t>
      </w:r>
      <w:r>
        <w:t xml:space="preserve"> </w:t>
      </w:r>
      <w:proofErr w:type="spellStart"/>
      <w:r w:rsidRPr="006A4CEB">
        <w:rPr>
          <w:lang w:val="en-US"/>
        </w:rPr>
        <w:t>DataPower</w:t>
      </w:r>
      <w:proofErr w:type="spellEnd"/>
      <w:r>
        <w:t xml:space="preserve"> </w:t>
      </w:r>
      <w:r w:rsidR="002A504B">
        <w:t>и</w:t>
      </w:r>
      <w:r>
        <w:t xml:space="preserve"> </w:t>
      </w:r>
      <w:r w:rsidRPr="006A4CEB">
        <w:rPr>
          <w:lang w:val="en-US"/>
        </w:rPr>
        <w:t>MQ</w:t>
      </w:r>
      <w:r w:rsidRPr="006A4CEB">
        <w:t xml:space="preserve"> </w:t>
      </w:r>
      <w:r>
        <w:t>содержится в соответствующей документации по этим продуктам.</w:t>
      </w:r>
    </w:p>
    <w:p w:rsidR="00D92D96" w:rsidRDefault="00D92D96" w:rsidP="001C57AD">
      <w:pPr>
        <w:pStyle w:val="1"/>
        <w:numPr>
          <w:ilvl w:val="1"/>
          <w:numId w:val="2"/>
        </w:numPr>
        <w:rPr>
          <w:rStyle w:val="21"/>
        </w:rPr>
      </w:pPr>
      <w:bookmarkStart w:id="349" w:name="_Toc385232868"/>
      <w:bookmarkStart w:id="350" w:name="_Toc526272779"/>
      <w:r>
        <w:rPr>
          <w:rStyle w:val="21"/>
        </w:rPr>
        <w:t xml:space="preserve">Установка </w:t>
      </w:r>
      <w:proofErr w:type="gramStart"/>
      <w:r>
        <w:rPr>
          <w:rStyle w:val="21"/>
        </w:rPr>
        <w:t>требуемого</w:t>
      </w:r>
      <w:proofErr w:type="gramEnd"/>
      <w:r>
        <w:rPr>
          <w:rStyle w:val="21"/>
        </w:rPr>
        <w:t xml:space="preserve"> </w:t>
      </w:r>
      <w:r w:rsidR="00017DD6">
        <w:rPr>
          <w:rStyle w:val="21"/>
        </w:rPr>
        <w:t>системного ПО</w:t>
      </w:r>
      <w:bookmarkEnd w:id="350"/>
    </w:p>
    <w:p w:rsidR="00D92D96" w:rsidRPr="001F37DD" w:rsidRDefault="0061232B" w:rsidP="001C57AD">
      <w:pPr>
        <w:pStyle w:val="a3"/>
        <w:keepNext/>
        <w:numPr>
          <w:ilvl w:val="0"/>
          <w:numId w:val="10"/>
        </w:numPr>
      </w:pPr>
      <w:r>
        <w:t>Установка WAS</w:t>
      </w:r>
    </w:p>
    <w:p w:rsidR="001F37DD" w:rsidRDefault="002A504B" w:rsidP="001F37DD">
      <w:pPr>
        <w:pStyle w:val="a3"/>
      </w:pPr>
      <w:r>
        <w:t xml:space="preserve">Инициировать </w:t>
      </w:r>
      <w:r w:rsidR="0061232B">
        <w:t xml:space="preserve">ЗНИ на установку </w:t>
      </w:r>
      <w:r w:rsidR="0061232B">
        <w:rPr>
          <w:lang w:val="en-US"/>
        </w:rPr>
        <w:t>WAS</w:t>
      </w:r>
      <w:r w:rsidR="0061232B" w:rsidRPr="001F37DD">
        <w:t xml:space="preserve"> </w:t>
      </w:r>
      <w:r w:rsidR="0061232B">
        <w:t xml:space="preserve">версии 8.5.5 </w:t>
      </w:r>
      <w:r w:rsidR="00105152">
        <w:t>на следующих</w:t>
      </w:r>
      <w:r>
        <w:t xml:space="preserve"> серверах</w:t>
      </w:r>
      <w:r w:rsidR="0061232B">
        <w:t>:</w:t>
      </w:r>
    </w:p>
    <w:p w:rsidR="0061232B" w:rsidRDefault="0061232B" w:rsidP="001C57AD">
      <w:pPr>
        <w:pStyle w:val="a3"/>
        <w:numPr>
          <w:ilvl w:val="0"/>
          <w:numId w:val="11"/>
        </w:numPr>
      </w:pPr>
      <w:r w:rsidRPr="001F37DD">
        <w:t xml:space="preserve">WAS </w:t>
      </w:r>
      <w:proofErr w:type="spellStart"/>
      <w:r w:rsidRPr="001F37DD">
        <w:t>Alpha</w:t>
      </w:r>
      <w:proofErr w:type="spellEnd"/>
      <w:r w:rsidR="00345C6C">
        <w:t xml:space="preserve"> </w:t>
      </w:r>
      <w:r w:rsidR="00A5742A">
        <w:t>на каждом сервере, входящем в кластер</w:t>
      </w:r>
    </w:p>
    <w:p w:rsidR="0061232B" w:rsidRDefault="0061232B" w:rsidP="001C57AD">
      <w:pPr>
        <w:pStyle w:val="a3"/>
        <w:numPr>
          <w:ilvl w:val="0"/>
          <w:numId w:val="11"/>
        </w:numPr>
      </w:pP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</w:t>
      </w:r>
      <w:r w:rsidR="00A5742A">
        <w:t xml:space="preserve">на </w:t>
      </w:r>
      <w:proofErr w:type="spellStart"/>
      <w:r w:rsidR="00A5742A">
        <w:t>на</w:t>
      </w:r>
      <w:proofErr w:type="spellEnd"/>
      <w:r w:rsidR="00A5742A">
        <w:t xml:space="preserve"> каждом сервере, входящем в кластера </w:t>
      </w:r>
      <w:proofErr w:type="spellStart"/>
      <w:r w:rsidR="00A5742A">
        <w:rPr>
          <w:lang w:val="en-US"/>
        </w:rPr>
        <w:t>Config</w:t>
      </w:r>
      <w:proofErr w:type="spellEnd"/>
      <w:r w:rsidR="00A5742A" w:rsidRPr="00A5742A">
        <w:t xml:space="preserve"> + </w:t>
      </w:r>
      <w:r w:rsidR="00A5742A">
        <w:rPr>
          <w:lang w:val="en-US"/>
        </w:rPr>
        <w:t>Online</w:t>
      </w:r>
    </w:p>
    <w:p w:rsidR="00893EA9" w:rsidRPr="00893EA9" w:rsidDel="00893EA9" w:rsidRDefault="0061232B" w:rsidP="00893EA9">
      <w:pPr>
        <w:pStyle w:val="a3"/>
        <w:numPr>
          <w:ilvl w:val="0"/>
          <w:numId w:val="11"/>
        </w:numPr>
        <w:rPr>
          <w:del w:id="351" w:author="Карпов Владислав Владимирович" w:date="2018-10-02T18:41:00Z"/>
        </w:rPr>
      </w:pP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</w:t>
      </w:r>
      <w:r w:rsidR="00A5742A">
        <w:t>на каждом сервере, входящем в кластер</w:t>
      </w:r>
      <w:r w:rsidR="00A5742A" w:rsidRPr="00A5742A">
        <w:t xml:space="preserve"> </w:t>
      </w:r>
      <w:r w:rsidR="00A5742A">
        <w:rPr>
          <w:lang w:val="en-US"/>
        </w:rPr>
        <w:t>Offline</w:t>
      </w:r>
    </w:p>
    <w:p w:rsidR="00893EA9" w:rsidRPr="00893EA9" w:rsidRDefault="00893EA9" w:rsidP="001C57AD">
      <w:pPr>
        <w:pStyle w:val="a3"/>
        <w:keepNext/>
        <w:numPr>
          <w:ilvl w:val="0"/>
          <w:numId w:val="8"/>
        </w:numPr>
        <w:rPr>
          <w:ins w:id="352" w:author="Карпов Владислав Владимирович" w:date="2018-10-02T18:41:00Z"/>
          <w:rPrChange w:id="353" w:author="Карпов Владислав Владимирович" w:date="2018-10-02T18:41:00Z">
            <w:rPr>
              <w:ins w:id="354" w:author="Карпов Владислав Владимирович" w:date="2018-10-02T18:41:00Z"/>
              <w:lang w:val="en-US"/>
            </w:rPr>
          </w:rPrChange>
        </w:rPr>
      </w:pPr>
      <w:ins w:id="355" w:author="Карпов Владислав Владимирович" w:date="2018-10-02T18:41:00Z">
        <w:r>
          <w:t xml:space="preserve">Установка </w:t>
        </w:r>
        <w:proofErr w:type="spellStart"/>
        <w:r>
          <w:rPr>
            <w:lang w:val="en-US"/>
          </w:rPr>
          <w:t>WildFly</w:t>
        </w:r>
        <w:proofErr w:type="spellEnd"/>
      </w:ins>
    </w:p>
    <w:p w:rsidR="00893EA9" w:rsidRDefault="00893EA9" w:rsidP="00893EA9">
      <w:pPr>
        <w:pStyle w:val="a3"/>
        <w:rPr>
          <w:ins w:id="356" w:author="Карпов Владислав Владимирович" w:date="2018-10-02T18:41:00Z"/>
        </w:rPr>
      </w:pPr>
      <w:ins w:id="357" w:author="Карпов Владислав Владимирович" w:date="2018-10-02T18:41:00Z">
        <w:r>
          <w:t xml:space="preserve">Инициировать ЗНИ на установку </w:t>
        </w:r>
        <w:proofErr w:type="spellStart"/>
        <w:r>
          <w:rPr>
            <w:lang w:val="en-US"/>
          </w:rPr>
          <w:t>WildFly</w:t>
        </w:r>
        <w:proofErr w:type="spellEnd"/>
        <w:r w:rsidRPr="001F37DD">
          <w:t xml:space="preserve"> </w:t>
        </w:r>
        <w:r>
          <w:t xml:space="preserve">версии </w:t>
        </w:r>
      </w:ins>
      <w:ins w:id="358" w:author="Карпов Владислав Владимирович" w:date="2018-10-02T18:42:00Z">
        <w:r>
          <w:t>не ниже 10.0.0</w:t>
        </w:r>
      </w:ins>
      <w:ins w:id="359" w:author="Карпов Владислав Владимирович" w:date="2018-10-02T18:41:00Z">
        <w:r>
          <w:t xml:space="preserve"> на следующих серверах:</w:t>
        </w:r>
      </w:ins>
    </w:p>
    <w:p w:rsidR="00893EA9" w:rsidRDefault="00893EA9" w:rsidP="00893EA9">
      <w:pPr>
        <w:pStyle w:val="a3"/>
        <w:numPr>
          <w:ilvl w:val="0"/>
          <w:numId w:val="11"/>
        </w:numPr>
        <w:rPr>
          <w:ins w:id="360" w:author="Карпов Владислав Владимирович" w:date="2018-10-02T18:41:00Z"/>
        </w:rPr>
      </w:pPr>
      <w:proofErr w:type="spellStart"/>
      <w:ins w:id="361" w:author="Карпов Владислав Владимирович" w:date="2018-10-02T18:42:00Z">
        <w:r>
          <w:rPr>
            <w:lang w:val="en-US"/>
          </w:rPr>
          <w:t>WildFly</w:t>
        </w:r>
      </w:ins>
      <w:proofErr w:type="spellEnd"/>
      <w:ins w:id="362" w:author="Карпов Владислав Владимирович" w:date="2018-10-02T18:41:00Z">
        <w:r w:rsidRPr="001F37DD">
          <w:t xml:space="preserve"> </w:t>
        </w:r>
        <w:proofErr w:type="spellStart"/>
        <w:r w:rsidRPr="001F37DD">
          <w:t>Alpha</w:t>
        </w:r>
        <w:proofErr w:type="spellEnd"/>
        <w:r>
          <w:t xml:space="preserve"> на каждом сервере, входящем в кластер</w:t>
        </w:r>
      </w:ins>
    </w:p>
    <w:p w:rsidR="00893EA9" w:rsidRPr="00893EA9" w:rsidRDefault="00893EA9" w:rsidP="00893EA9">
      <w:pPr>
        <w:pStyle w:val="a3"/>
        <w:keepNext/>
        <w:numPr>
          <w:ilvl w:val="0"/>
          <w:numId w:val="11"/>
        </w:numPr>
        <w:ind w:left="720"/>
        <w:rPr>
          <w:ins w:id="363" w:author="Карпов Владислав Владимирович" w:date="2018-10-02T18:42:00Z"/>
          <w:rPrChange w:id="364" w:author="Карпов Владислав Владимирович" w:date="2018-10-02T18:42:00Z">
            <w:rPr>
              <w:ins w:id="365" w:author="Карпов Владислав Владимирович" w:date="2018-10-02T18:42:00Z"/>
              <w:lang w:val="en-US"/>
            </w:rPr>
          </w:rPrChange>
        </w:rPr>
        <w:pPrChange w:id="366" w:author="Карпов Владислав Владимирович" w:date="2018-10-02T18:41:00Z">
          <w:pPr>
            <w:pStyle w:val="a3"/>
            <w:keepNext/>
            <w:numPr>
              <w:numId w:val="8"/>
            </w:numPr>
            <w:ind w:hanging="360"/>
          </w:pPr>
        </w:pPrChange>
      </w:pPr>
      <w:proofErr w:type="spellStart"/>
      <w:ins w:id="367" w:author="Карпов Владислав Владимирович" w:date="2018-10-02T18:42:00Z">
        <w:r w:rsidRPr="00893EA9">
          <w:rPr>
            <w:lang w:val="en-US"/>
          </w:rPr>
          <w:t>WilfFly</w:t>
        </w:r>
      </w:ins>
      <w:proofErr w:type="spellEnd"/>
      <w:ins w:id="368" w:author="Карпов Владислав Владимирович" w:date="2018-10-02T18:41:00Z">
        <w:r w:rsidRPr="001F37DD">
          <w:t xml:space="preserve"> </w:t>
        </w:r>
        <w:r w:rsidRPr="00893EA9">
          <w:rPr>
            <w:lang w:val="en-US"/>
          </w:rPr>
          <w:t>Sigma</w:t>
        </w:r>
        <w:r w:rsidRPr="001F37DD">
          <w:t xml:space="preserve"> </w:t>
        </w:r>
        <w:r>
          <w:t xml:space="preserve">на </w:t>
        </w:r>
        <w:proofErr w:type="spellStart"/>
        <w:r>
          <w:t>на</w:t>
        </w:r>
        <w:proofErr w:type="spellEnd"/>
        <w:r>
          <w:t xml:space="preserve"> каждом сервере, входящем в кластер</w:t>
        </w:r>
      </w:ins>
    </w:p>
    <w:p w:rsidR="00D92D96" w:rsidRDefault="0061232B" w:rsidP="001C57AD">
      <w:pPr>
        <w:pStyle w:val="a3"/>
        <w:keepNext/>
        <w:numPr>
          <w:ilvl w:val="0"/>
          <w:numId w:val="8"/>
        </w:numPr>
      </w:pPr>
      <w:r>
        <w:t>Установка MSSQL</w:t>
      </w:r>
    </w:p>
    <w:p w:rsidR="001F37DD" w:rsidRPr="00D90828" w:rsidRDefault="00513E90" w:rsidP="00D90828">
      <w:pPr>
        <w:pStyle w:val="a3"/>
        <w:ind w:left="1416"/>
      </w:pPr>
      <w:r>
        <w:t xml:space="preserve">- </w:t>
      </w:r>
      <w:r w:rsidR="002A504B">
        <w:t xml:space="preserve">Инициировать </w:t>
      </w:r>
      <w:r w:rsidR="001F37DD">
        <w:t xml:space="preserve">ЗНИ на установку </w:t>
      </w:r>
      <w:r w:rsidR="001F37DD">
        <w:rPr>
          <w:lang w:val="en-US"/>
        </w:rPr>
        <w:t>MS</w:t>
      </w:r>
      <w:r w:rsidR="00105152">
        <w:t>-</w:t>
      </w:r>
      <w:r w:rsidR="001F37DD">
        <w:rPr>
          <w:lang w:val="en-US"/>
        </w:rPr>
        <w:t>SQL</w:t>
      </w:r>
      <w:r w:rsidR="001F37DD" w:rsidRPr="001F37DD">
        <w:t xml:space="preserve"> </w:t>
      </w:r>
      <w:r w:rsidR="0061232B">
        <w:t xml:space="preserve"> версии </w:t>
      </w:r>
      <w:r w:rsidR="001F37DD" w:rsidRPr="001F37DD">
        <w:t>2012</w:t>
      </w:r>
      <w:r w:rsidR="0061232B" w:rsidRPr="0061232B">
        <w:t xml:space="preserve"> </w:t>
      </w:r>
      <w:r w:rsidR="0061232B">
        <w:t>на</w:t>
      </w:r>
      <w:r w:rsidR="00105152">
        <w:t xml:space="preserve"> </w:t>
      </w:r>
      <w:r w:rsidR="00345C6C">
        <w:t>каждом</w:t>
      </w:r>
      <w:r w:rsidR="00105152">
        <w:t xml:space="preserve"> </w:t>
      </w:r>
      <w:r w:rsidR="0061232B">
        <w:t>сервер</w:t>
      </w:r>
      <w:r w:rsidR="00345C6C">
        <w:t>е, входящем в кластер</w:t>
      </w:r>
      <w:r w:rsidR="0061232B">
        <w:t xml:space="preserve"> </w:t>
      </w:r>
      <w:r w:rsidR="0061232B" w:rsidRPr="0061232B">
        <w:t xml:space="preserve">MSSQL </w:t>
      </w:r>
      <w:proofErr w:type="spellStart"/>
      <w:r w:rsidR="0061232B" w:rsidRPr="0061232B">
        <w:t>Sigma</w:t>
      </w:r>
      <w:proofErr w:type="spellEnd"/>
      <w:r w:rsidR="00D90828" w:rsidRPr="00D90828">
        <w:t xml:space="preserve"> </w:t>
      </w:r>
      <w:r w:rsidR="00D90828">
        <w:t xml:space="preserve">и </w:t>
      </w:r>
      <w:r w:rsidR="00D90828">
        <w:rPr>
          <w:lang w:val="en-US"/>
        </w:rPr>
        <w:t>MSSQL</w:t>
      </w:r>
      <w:r w:rsidR="00D90828" w:rsidRPr="00D90828">
        <w:t xml:space="preserve"> </w:t>
      </w:r>
      <w:r w:rsidR="00D90828">
        <w:rPr>
          <w:lang w:val="en-US"/>
        </w:rPr>
        <w:t>Alpha</w:t>
      </w:r>
    </w:p>
    <w:p w:rsidR="00513E90" w:rsidRDefault="00513E90" w:rsidP="00D90828">
      <w:pPr>
        <w:pStyle w:val="a3"/>
        <w:ind w:left="1320" w:firstLine="45"/>
      </w:pPr>
      <w:r>
        <w:t xml:space="preserve">- после установки экземпляра </w:t>
      </w:r>
      <w:r>
        <w:rPr>
          <w:lang w:val="en-US"/>
        </w:rPr>
        <w:t>MSSQL</w:t>
      </w:r>
      <w:r w:rsidRPr="00513E90">
        <w:t xml:space="preserve"> </w:t>
      </w:r>
      <w:r w:rsidR="00D90828">
        <w:rPr>
          <w:lang w:val="en-US"/>
        </w:rPr>
        <w:t>Sigma</w:t>
      </w:r>
      <w:r w:rsidR="00D90828" w:rsidRPr="00D90828">
        <w:t xml:space="preserve"> </w:t>
      </w:r>
      <w:r>
        <w:t>необходимо создать следующие базы данных</w:t>
      </w:r>
    </w:p>
    <w:p w:rsidR="00513E90" w:rsidRDefault="00513E90" w:rsidP="001C57AD">
      <w:pPr>
        <w:pStyle w:val="a3"/>
        <w:numPr>
          <w:ilvl w:val="0"/>
          <w:numId w:val="17"/>
        </w:numPr>
      </w:pPr>
      <w:r>
        <w:t>БД</w:t>
      </w:r>
      <w:r w:rsidRPr="00513E90">
        <w:t xml:space="preserve"> </w:t>
      </w:r>
      <w:proofErr w:type="spellStart"/>
      <w:r w:rsidRPr="00513E90">
        <w:rPr>
          <w:b/>
          <w:lang w:val="en-US"/>
        </w:rPr>
        <w:t>confserver</w:t>
      </w:r>
      <w:proofErr w:type="spellEnd"/>
      <w:r w:rsidRPr="00513E90">
        <w:t xml:space="preserve"> </w:t>
      </w:r>
      <w:r>
        <w:t>для</w:t>
      </w:r>
      <w:r w:rsidRPr="00513E90">
        <w:t xml:space="preserve"> </w:t>
      </w:r>
      <w:r>
        <w:t>приложения</w:t>
      </w:r>
      <w:r w:rsidRPr="00513E90">
        <w:t xml:space="preserve"> </w:t>
      </w:r>
      <w:r w:rsidRPr="00513E90">
        <w:rPr>
          <w:lang w:val="en-US"/>
        </w:rPr>
        <w:t>WAS</w:t>
      </w:r>
      <w:r w:rsidRPr="00513E90">
        <w:t xml:space="preserve"> </w:t>
      </w:r>
      <w:r w:rsidRPr="00513E90">
        <w:rPr>
          <w:lang w:val="en-US"/>
        </w:rPr>
        <w:t>Configuration</w:t>
      </w:r>
      <w:r w:rsidRPr="00513E90">
        <w:t xml:space="preserve"> </w:t>
      </w:r>
      <w:r w:rsidRPr="00513E90">
        <w:rPr>
          <w:lang w:val="en-US"/>
        </w:rPr>
        <w:t>Server</w:t>
      </w:r>
      <w:r w:rsidRPr="00513E90">
        <w:t xml:space="preserve">, </w:t>
      </w:r>
      <w:r>
        <w:t>устанавливаемого</w:t>
      </w:r>
      <w:r w:rsidRPr="00513E90">
        <w:t xml:space="preserve">               </w:t>
      </w:r>
      <w:r>
        <w:t>на</w:t>
      </w:r>
      <w:r w:rsidRPr="00513E90">
        <w:t xml:space="preserve"> </w:t>
      </w:r>
      <w:r>
        <w:t>серверах</w:t>
      </w:r>
      <w:r w:rsidRPr="00513E90">
        <w:t xml:space="preserve"> </w:t>
      </w:r>
      <w:r w:rsidRPr="00513E90">
        <w:rPr>
          <w:lang w:val="en-US"/>
        </w:rPr>
        <w:t>WAS</w:t>
      </w:r>
      <w:r w:rsidRPr="00513E90">
        <w:t xml:space="preserve"> </w:t>
      </w:r>
      <w:r w:rsidRPr="00513E90">
        <w:rPr>
          <w:lang w:val="en-US"/>
        </w:rPr>
        <w:t>Sigma</w:t>
      </w:r>
      <w:r w:rsidRPr="00513E90">
        <w:t xml:space="preserve"> (</w:t>
      </w:r>
      <w:proofErr w:type="spellStart"/>
      <w:r w:rsidRPr="00513E90">
        <w:rPr>
          <w:lang w:val="en-US"/>
        </w:rPr>
        <w:t>Config</w:t>
      </w:r>
      <w:proofErr w:type="spellEnd"/>
      <w:r w:rsidRPr="00513E90">
        <w:t>+</w:t>
      </w:r>
      <w:r w:rsidRPr="00513E90">
        <w:rPr>
          <w:lang w:val="en-US"/>
        </w:rPr>
        <w:t>Online</w:t>
      </w:r>
      <w:r w:rsidRPr="00513E90">
        <w:t>)</w:t>
      </w:r>
    </w:p>
    <w:p w:rsidR="00513E90" w:rsidRDefault="00513E90" w:rsidP="001C57AD">
      <w:pPr>
        <w:pStyle w:val="a3"/>
        <w:numPr>
          <w:ilvl w:val="0"/>
          <w:numId w:val="17"/>
        </w:numPr>
      </w:pPr>
      <w:r>
        <w:t>БД</w:t>
      </w:r>
      <w:r w:rsidRPr="00513E90">
        <w:t xml:space="preserve"> </w:t>
      </w:r>
      <w:r w:rsidRPr="00513E90">
        <w:rPr>
          <w:b/>
          <w:lang w:val="en-US"/>
        </w:rPr>
        <w:t>online</w:t>
      </w:r>
      <w:r w:rsidRPr="00513E90">
        <w:t xml:space="preserve"> </w:t>
      </w:r>
      <w:r>
        <w:t>для</w:t>
      </w:r>
      <w:r w:rsidRPr="00513E90">
        <w:t xml:space="preserve"> </w:t>
      </w:r>
      <w:r>
        <w:t>приложения</w:t>
      </w:r>
      <w:r w:rsidRPr="00513E90">
        <w:t xml:space="preserve"> </w:t>
      </w:r>
      <w:r>
        <w:rPr>
          <w:lang w:val="en-US"/>
        </w:rPr>
        <w:t>Sync</w:t>
      </w:r>
      <w:r w:rsidRPr="00513E90">
        <w:t xml:space="preserve"> </w:t>
      </w:r>
      <w:r>
        <w:rPr>
          <w:lang w:val="en-US"/>
        </w:rPr>
        <w:t>Cache</w:t>
      </w:r>
      <w:r w:rsidRPr="00513E90">
        <w:t xml:space="preserve"> </w:t>
      </w:r>
      <w:r>
        <w:rPr>
          <w:lang w:val="en-US"/>
        </w:rPr>
        <w:t>Server</w:t>
      </w:r>
      <w:r w:rsidRPr="00513E90">
        <w:t xml:space="preserve">, </w:t>
      </w:r>
      <w:r>
        <w:t>обрабатывающего</w:t>
      </w:r>
      <w:r w:rsidRPr="00513E90">
        <w:t xml:space="preserve"> </w:t>
      </w:r>
      <w:r>
        <w:rPr>
          <w:lang w:val="en-US"/>
        </w:rPr>
        <w:t>online</w:t>
      </w:r>
      <w:r>
        <w:t>-запросы, устанавливаемого на</w:t>
      </w:r>
      <w:r w:rsidRPr="00513E90">
        <w:t xml:space="preserve"> </w:t>
      </w:r>
      <w:r>
        <w:t>серверах</w:t>
      </w:r>
      <w:r w:rsidRPr="00513E90">
        <w:t xml:space="preserve"> </w:t>
      </w:r>
      <w:r w:rsidRPr="00513E90">
        <w:rPr>
          <w:lang w:val="en-US"/>
        </w:rPr>
        <w:t>WAS</w:t>
      </w:r>
      <w:r w:rsidRPr="00513E90">
        <w:t xml:space="preserve"> </w:t>
      </w:r>
      <w:r w:rsidRPr="00513E90">
        <w:rPr>
          <w:lang w:val="en-US"/>
        </w:rPr>
        <w:t>Sigma</w:t>
      </w:r>
      <w:r w:rsidRPr="00513E90">
        <w:t xml:space="preserve"> (</w:t>
      </w:r>
      <w:proofErr w:type="spellStart"/>
      <w:r w:rsidRPr="00513E90">
        <w:rPr>
          <w:lang w:val="en-US"/>
        </w:rPr>
        <w:t>Config</w:t>
      </w:r>
      <w:proofErr w:type="spellEnd"/>
      <w:r w:rsidRPr="00513E90">
        <w:t>+</w:t>
      </w:r>
      <w:r w:rsidRPr="00513E90">
        <w:rPr>
          <w:lang w:val="en-US"/>
        </w:rPr>
        <w:t>Online</w:t>
      </w:r>
      <w:r w:rsidRPr="00513E90">
        <w:t>)</w:t>
      </w:r>
    </w:p>
    <w:p w:rsidR="00513E90" w:rsidRPr="00513E90" w:rsidRDefault="00513E90" w:rsidP="001C57AD">
      <w:pPr>
        <w:pStyle w:val="a3"/>
        <w:numPr>
          <w:ilvl w:val="0"/>
          <w:numId w:val="17"/>
        </w:numPr>
        <w:ind w:left="1776"/>
      </w:pPr>
      <w:r>
        <w:t>Пять</w:t>
      </w:r>
      <w:r w:rsidRPr="00513E90">
        <w:t xml:space="preserve"> </w:t>
      </w:r>
      <w:r>
        <w:t>БД</w:t>
      </w:r>
      <w:r w:rsidRPr="00513E90">
        <w:t xml:space="preserve"> </w:t>
      </w:r>
      <w:r w:rsidRPr="00513E90">
        <w:rPr>
          <w:b/>
          <w:lang w:val="en-US"/>
        </w:rPr>
        <w:t>offline</w:t>
      </w:r>
      <w:r w:rsidRPr="00513E90">
        <w:rPr>
          <w:b/>
        </w:rPr>
        <w:t>1</w:t>
      </w:r>
      <w:r w:rsidRPr="00513E90">
        <w:t>,</w:t>
      </w:r>
      <w:r w:rsidRPr="00513E90">
        <w:rPr>
          <w:b/>
        </w:rPr>
        <w:t xml:space="preserve"> </w:t>
      </w:r>
      <w:r w:rsidRPr="00513E90">
        <w:rPr>
          <w:b/>
          <w:lang w:val="en-US"/>
        </w:rPr>
        <w:t>offline</w:t>
      </w:r>
      <w:r w:rsidRPr="00513E90">
        <w:rPr>
          <w:b/>
        </w:rPr>
        <w:t>2</w:t>
      </w:r>
      <w:r w:rsidRPr="00513E90">
        <w:t>,</w:t>
      </w:r>
      <w:r w:rsidRPr="00513E90">
        <w:rPr>
          <w:b/>
        </w:rPr>
        <w:t xml:space="preserve"> </w:t>
      </w:r>
      <w:r w:rsidRPr="00513E90">
        <w:rPr>
          <w:b/>
          <w:lang w:val="en-US"/>
        </w:rPr>
        <w:t>offline</w:t>
      </w:r>
      <w:r w:rsidRPr="00513E90">
        <w:rPr>
          <w:b/>
        </w:rPr>
        <w:t>3</w:t>
      </w:r>
      <w:r w:rsidRPr="00513E90">
        <w:t>,</w:t>
      </w:r>
      <w:r w:rsidRPr="00513E90">
        <w:rPr>
          <w:b/>
        </w:rPr>
        <w:t xml:space="preserve"> </w:t>
      </w:r>
      <w:r w:rsidRPr="00513E90">
        <w:rPr>
          <w:b/>
          <w:lang w:val="en-US"/>
        </w:rPr>
        <w:t>offline</w:t>
      </w:r>
      <w:r w:rsidRPr="00513E90">
        <w:rPr>
          <w:b/>
        </w:rPr>
        <w:t>4</w:t>
      </w:r>
      <w:r w:rsidRPr="00513E90">
        <w:t>,</w:t>
      </w:r>
      <w:r w:rsidRPr="00513E90">
        <w:rPr>
          <w:b/>
        </w:rPr>
        <w:t xml:space="preserve"> </w:t>
      </w:r>
      <w:r w:rsidRPr="00513E90">
        <w:rPr>
          <w:b/>
          <w:lang w:val="en-US"/>
        </w:rPr>
        <w:t>offline</w:t>
      </w:r>
      <w:r w:rsidRPr="00513E90">
        <w:rPr>
          <w:b/>
        </w:rPr>
        <w:t>5</w:t>
      </w:r>
      <w:r w:rsidRPr="00513E90">
        <w:t xml:space="preserve"> </w:t>
      </w:r>
      <w:r>
        <w:t xml:space="preserve">для каждого кластера </w:t>
      </w:r>
      <w:r w:rsidRPr="00513E90">
        <w:rPr>
          <w:lang w:val="en-US"/>
        </w:rPr>
        <w:t>offline</w:t>
      </w:r>
      <w:r w:rsidRPr="00513E90">
        <w:t>-</w:t>
      </w:r>
      <w:r>
        <w:t>серверов, обрабатывающего запросы по загрузке файлов</w:t>
      </w:r>
      <w:r w:rsidR="003A3329" w:rsidRPr="003A3329">
        <w:t xml:space="preserve">. </w:t>
      </w:r>
    </w:p>
    <w:p w:rsidR="00D90828" w:rsidRPr="00D90828" w:rsidRDefault="00513E90" w:rsidP="001C57AD">
      <w:pPr>
        <w:pStyle w:val="a3"/>
        <w:numPr>
          <w:ilvl w:val="0"/>
          <w:numId w:val="17"/>
        </w:numPr>
        <w:ind w:left="708" w:firstLine="708"/>
      </w:pPr>
      <w:r>
        <w:t xml:space="preserve">БД </w:t>
      </w:r>
      <w:r w:rsidRPr="00D90828">
        <w:rPr>
          <w:b/>
          <w:lang w:val="en-US"/>
        </w:rPr>
        <w:t>monitor</w:t>
      </w:r>
      <w:r>
        <w:t xml:space="preserve">, используемую всеми 6-ю серверами </w:t>
      </w:r>
      <w:r w:rsidRPr="00D90828">
        <w:rPr>
          <w:lang w:val="en-US"/>
        </w:rPr>
        <w:t>Monitor</w:t>
      </w:r>
      <w:r w:rsidRPr="00513E90">
        <w:t xml:space="preserve"> </w:t>
      </w:r>
      <w:r w:rsidRPr="00D90828">
        <w:rPr>
          <w:lang w:val="en-US"/>
        </w:rPr>
        <w:t>Sigma</w:t>
      </w:r>
    </w:p>
    <w:p w:rsidR="001F37DD" w:rsidRPr="00D90828" w:rsidRDefault="00513E90" w:rsidP="00D90828">
      <w:pPr>
        <w:pStyle w:val="a3"/>
        <w:ind w:left="1416"/>
      </w:pPr>
      <w:r>
        <w:t xml:space="preserve"> - </w:t>
      </w:r>
      <w:r w:rsidR="00CE2965">
        <w:t xml:space="preserve">необходимо создать пользователя </w:t>
      </w:r>
      <w:proofErr w:type="spellStart"/>
      <w:r w:rsidR="00CE2965" w:rsidRPr="00D90828">
        <w:rPr>
          <w:b/>
          <w:lang w:val="en-US"/>
        </w:rPr>
        <w:t>syncuser</w:t>
      </w:r>
      <w:proofErr w:type="spellEnd"/>
      <w:r w:rsidR="00CE2965" w:rsidRPr="00CE2965">
        <w:t xml:space="preserve"> , </w:t>
      </w:r>
      <w:r w:rsidR="00CE2965">
        <w:t xml:space="preserve">обладающего правами </w:t>
      </w:r>
      <w:proofErr w:type="spellStart"/>
      <w:r w:rsidR="00CE2965" w:rsidRPr="00D90828">
        <w:rPr>
          <w:b/>
          <w:lang w:val="en-US"/>
        </w:rPr>
        <w:t>dbo</w:t>
      </w:r>
      <w:proofErr w:type="spellEnd"/>
      <w:r w:rsidR="00CE2965" w:rsidRPr="00D90828">
        <w:rPr>
          <w:b/>
        </w:rPr>
        <w:t xml:space="preserve"> </w:t>
      </w:r>
      <w:r w:rsidR="00CE2965" w:rsidRPr="00CE2965">
        <w:t xml:space="preserve"> </w:t>
      </w:r>
      <w:r w:rsidR="00CE2965">
        <w:t>на все созданные БД</w:t>
      </w:r>
    </w:p>
    <w:p w:rsidR="00D90828" w:rsidRPr="00D90828" w:rsidRDefault="00D90828" w:rsidP="00D90828">
      <w:pPr>
        <w:pStyle w:val="a3"/>
        <w:ind w:firstLine="696"/>
      </w:pPr>
      <w:r>
        <w:t xml:space="preserve">- после установки экземпляра </w:t>
      </w:r>
      <w:r>
        <w:rPr>
          <w:lang w:val="en-US"/>
        </w:rPr>
        <w:t>MSSQL</w:t>
      </w:r>
      <w:r w:rsidRPr="00513E90">
        <w:t xml:space="preserve"> </w:t>
      </w:r>
      <w:r>
        <w:t xml:space="preserve"> </w:t>
      </w:r>
      <w:r>
        <w:rPr>
          <w:lang w:val="en-US"/>
        </w:rPr>
        <w:t>Alpha</w:t>
      </w:r>
      <w:r w:rsidRPr="00D90828">
        <w:t xml:space="preserve"> </w:t>
      </w:r>
      <w:r>
        <w:t xml:space="preserve">необходимо создать следующие базы </w:t>
      </w:r>
    </w:p>
    <w:p w:rsidR="00D90828" w:rsidRDefault="00D90828" w:rsidP="00D90828">
      <w:pPr>
        <w:pStyle w:val="a3"/>
        <w:ind w:firstLine="600"/>
      </w:pPr>
      <w:r>
        <w:t>данных</w:t>
      </w:r>
    </w:p>
    <w:p w:rsidR="00D90828" w:rsidRPr="00D90828" w:rsidRDefault="00D90828" w:rsidP="001C57AD">
      <w:pPr>
        <w:pStyle w:val="a3"/>
        <w:numPr>
          <w:ilvl w:val="0"/>
          <w:numId w:val="18"/>
        </w:numPr>
        <w:rPr>
          <w:lang w:val="en-US"/>
        </w:rPr>
      </w:pPr>
      <w:r>
        <w:t>БД</w:t>
      </w:r>
      <w:r w:rsidRPr="00D90828">
        <w:rPr>
          <w:lang w:val="en-US"/>
        </w:rPr>
        <w:t xml:space="preserve"> </w:t>
      </w:r>
      <w:r>
        <w:rPr>
          <w:b/>
          <w:lang w:val="en-US"/>
        </w:rPr>
        <w:t>MIS</w:t>
      </w:r>
      <w:r w:rsidRPr="00D90828">
        <w:rPr>
          <w:b/>
          <w:lang w:val="en-US"/>
        </w:rPr>
        <w:t>_</w:t>
      </w:r>
      <w:r>
        <w:rPr>
          <w:b/>
          <w:lang w:val="en-US"/>
        </w:rPr>
        <w:t>IPAD</w:t>
      </w:r>
      <w:r w:rsidRPr="00D90828">
        <w:rPr>
          <w:b/>
          <w:lang w:val="en-US"/>
        </w:rPr>
        <w:t>_</w:t>
      </w:r>
      <w:r>
        <w:rPr>
          <w:b/>
          <w:lang w:val="en-US"/>
        </w:rPr>
        <w:t>GENERATOR</w:t>
      </w:r>
      <w:r w:rsidRPr="00D90828">
        <w:rPr>
          <w:lang w:val="en-US"/>
        </w:rPr>
        <w:t xml:space="preserve"> </w:t>
      </w:r>
      <w:r>
        <w:t>для</w:t>
      </w:r>
      <w:r w:rsidRPr="00D90828">
        <w:rPr>
          <w:lang w:val="en-US"/>
        </w:rPr>
        <w:t xml:space="preserve"> </w:t>
      </w:r>
      <w:r>
        <w:t>приложения</w:t>
      </w:r>
      <w:r w:rsidRPr="00D90828">
        <w:rPr>
          <w:lang w:val="en-US"/>
        </w:rPr>
        <w:t xml:space="preserve"> </w:t>
      </w:r>
      <w:r w:rsidRPr="00513E90">
        <w:rPr>
          <w:lang w:val="en-US"/>
        </w:rPr>
        <w:t>WAS</w:t>
      </w:r>
      <w:r w:rsidRPr="00D90828">
        <w:rPr>
          <w:lang w:val="en-US"/>
        </w:rPr>
        <w:t xml:space="preserve"> </w:t>
      </w:r>
      <w:r>
        <w:rPr>
          <w:lang w:val="en-US"/>
        </w:rPr>
        <w:t>Sync</w:t>
      </w:r>
      <w:r w:rsidRPr="00D90828">
        <w:rPr>
          <w:lang w:val="en-US"/>
        </w:rPr>
        <w:t xml:space="preserve"> </w:t>
      </w:r>
      <w:r>
        <w:rPr>
          <w:lang w:val="en-US"/>
        </w:rPr>
        <w:t>Generator</w:t>
      </w:r>
      <w:r w:rsidRPr="00D90828">
        <w:rPr>
          <w:lang w:val="en-US"/>
        </w:rPr>
        <w:t xml:space="preserve"> </w:t>
      </w:r>
    </w:p>
    <w:p w:rsidR="00D90828" w:rsidRDefault="00D90828" w:rsidP="001C57AD">
      <w:pPr>
        <w:pStyle w:val="a3"/>
        <w:numPr>
          <w:ilvl w:val="0"/>
          <w:numId w:val="18"/>
        </w:numPr>
        <w:rPr>
          <w:lang w:val="en-US"/>
        </w:rPr>
      </w:pPr>
      <w:r>
        <w:t>БД</w:t>
      </w:r>
      <w:r w:rsidRPr="00D90828">
        <w:rPr>
          <w:lang w:val="en-US"/>
        </w:rPr>
        <w:t xml:space="preserve"> </w:t>
      </w:r>
      <w:r>
        <w:rPr>
          <w:b/>
          <w:lang w:val="en-US"/>
        </w:rPr>
        <w:t>MIS</w:t>
      </w:r>
      <w:r w:rsidRPr="00D90828">
        <w:rPr>
          <w:b/>
          <w:lang w:val="en-US"/>
        </w:rPr>
        <w:t>_</w:t>
      </w:r>
      <w:r>
        <w:rPr>
          <w:b/>
          <w:lang w:val="en-US"/>
        </w:rPr>
        <w:t>IPAD</w:t>
      </w:r>
      <w:r w:rsidRPr="00D90828">
        <w:rPr>
          <w:b/>
          <w:lang w:val="en-US"/>
        </w:rPr>
        <w:t>_</w:t>
      </w:r>
      <w:r>
        <w:rPr>
          <w:b/>
          <w:lang w:val="en-US"/>
        </w:rPr>
        <w:t>PROXYSERVER</w:t>
      </w:r>
      <w:r w:rsidRPr="00D90828">
        <w:rPr>
          <w:lang w:val="en-US"/>
        </w:rPr>
        <w:t xml:space="preserve"> </w:t>
      </w:r>
      <w:r>
        <w:t>для</w:t>
      </w:r>
      <w:r w:rsidRPr="00D90828">
        <w:rPr>
          <w:lang w:val="en-US"/>
        </w:rPr>
        <w:t xml:space="preserve"> </w:t>
      </w:r>
      <w:r>
        <w:t>приложения</w:t>
      </w:r>
      <w:r w:rsidRPr="00D90828">
        <w:rPr>
          <w:lang w:val="en-US"/>
        </w:rPr>
        <w:t xml:space="preserve"> </w:t>
      </w:r>
      <w:r w:rsidRPr="00513E90">
        <w:rPr>
          <w:lang w:val="en-US"/>
        </w:rPr>
        <w:t>WAS</w:t>
      </w:r>
      <w:r w:rsidRPr="00D90828">
        <w:rPr>
          <w:lang w:val="en-US"/>
        </w:rPr>
        <w:t xml:space="preserve"> </w:t>
      </w:r>
      <w:r>
        <w:rPr>
          <w:lang w:val="en-US"/>
        </w:rPr>
        <w:t>SQL Proxy Server</w:t>
      </w:r>
    </w:p>
    <w:p w:rsidR="00D90828" w:rsidRPr="003C0E33" w:rsidRDefault="00D90828" w:rsidP="001C57AD">
      <w:pPr>
        <w:pStyle w:val="a3"/>
        <w:numPr>
          <w:ilvl w:val="0"/>
          <w:numId w:val="18"/>
        </w:numPr>
        <w:rPr>
          <w:ins w:id="369" w:author="Карпов Владислав Владимирович" w:date="2018-10-02T14:02:00Z"/>
          <w:lang w:val="en-US"/>
          <w:rPrChange w:id="370" w:author="Карпов Владислав Владимирович" w:date="2018-10-02T14:02:00Z">
            <w:rPr>
              <w:ins w:id="371" w:author="Карпов Владислав Владимирович" w:date="2018-10-02T14:02:00Z"/>
            </w:rPr>
          </w:rPrChange>
        </w:rPr>
      </w:pPr>
      <w:r>
        <w:t>БД</w:t>
      </w:r>
      <w:r w:rsidRPr="00D90828">
        <w:rPr>
          <w:lang w:val="en-US"/>
        </w:rPr>
        <w:t xml:space="preserve"> </w:t>
      </w:r>
      <w:r>
        <w:rPr>
          <w:b/>
          <w:lang w:val="en-US"/>
        </w:rPr>
        <w:t>MIS</w:t>
      </w:r>
      <w:r w:rsidRPr="00D90828">
        <w:rPr>
          <w:b/>
          <w:lang w:val="en-US"/>
        </w:rPr>
        <w:t>_</w:t>
      </w:r>
      <w:r>
        <w:rPr>
          <w:b/>
          <w:lang w:val="en-US"/>
        </w:rPr>
        <w:t>IPAD</w:t>
      </w:r>
      <w:r w:rsidRPr="00D90828">
        <w:rPr>
          <w:b/>
          <w:lang w:val="en-US"/>
        </w:rPr>
        <w:t>_</w:t>
      </w:r>
      <w:r>
        <w:rPr>
          <w:b/>
          <w:lang w:val="en-US"/>
        </w:rPr>
        <w:t xml:space="preserve">MONITOR </w:t>
      </w:r>
      <w:r w:rsidRPr="00D90828">
        <w:rPr>
          <w:lang w:val="en-US"/>
        </w:rPr>
        <w:t xml:space="preserve"> </w:t>
      </w:r>
      <w:r>
        <w:t>для</w:t>
      </w:r>
      <w:r w:rsidRPr="00D90828">
        <w:rPr>
          <w:lang w:val="en-US"/>
        </w:rPr>
        <w:t xml:space="preserve"> </w:t>
      </w:r>
      <w:r>
        <w:t>приложения</w:t>
      </w:r>
      <w:r w:rsidRPr="00D90828">
        <w:rPr>
          <w:lang w:val="en-US"/>
        </w:rPr>
        <w:t xml:space="preserve"> </w:t>
      </w:r>
      <w:r w:rsidRPr="00513E90">
        <w:rPr>
          <w:lang w:val="en-US"/>
        </w:rPr>
        <w:t>WAS</w:t>
      </w:r>
      <w:r w:rsidRPr="00D90828">
        <w:rPr>
          <w:lang w:val="en-US"/>
        </w:rPr>
        <w:t xml:space="preserve"> </w:t>
      </w:r>
      <w:r>
        <w:rPr>
          <w:lang w:val="en-US"/>
        </w:rPr>
        <w:t>Alpha Monitor</w:t>
      </w:r>
    </w:p>
    <w:p w:rsidR="003C0E33" w:rsidRDefault="003C0E33" w:rsidP="001C57AD">
      <w:pPr>
        <w:pStyle w:val="a3"/>
        <w:numPr>
          <w:ilvl w:val="0"/>
          <w:numId w:val="18"/>
        </w:numPr>
        <w:rPr>
          <w:lang w:val="en-US"/>
        </w:rPr>
      </w:pPr>
      <w:ins w:id="372" w:author="Карпов Владислав Владимирович" w:date="2018-10-02T14:02:00Z">
        <w:r>
          <w:lastRenderedPageBreak/>
          <w:t>БД</w:t>
        </w:r>
        <w:r w:rsidRPr="00D90828">
          <w:rPr>
            <w:lang w:val="en-US"/>
          </w:rPr>
          <w:t xml:space="preserve"> </w:t>
        </w:r>
        <w:r>
          <w:rPr>
            <w:b/>
            <w:lang w:val="en-US"/>
          </w:rPr>
          <w:t>MIS</w:t>
        </w:r>
        <w:r w:rsidRPr="00D90828">
          <w:rPr>
            <w:b/>
            <w:lang w:val="en-US"/>
          </w:rPr>
          <w:t>_</w:t>
        </w:r>
        <w:r>
          <w:rPr>
            <w:b/>
            <w:lang w:val="en-US"/>
          </w:rPr>
          <w:t>IPAD</w:t>
        </w:r>
        <w:r w:rsidRPr="00D90828">
          <w:rPr>
            <w:b/>
            <w:lang w:val="en-US"/>
          </w:rPr>
          <w:t>_</w:t>
        </w:r>
        <w:r>
          <w:rPr>
            <w:b/>
            <w:lang w:val="en-US"/>
          </w:rPr>
          <w:t xml:space="preserve">SYNCSERVER </w:t>
        </w:r>
        <w:r w:rsidRPr="00D90828">
          <w:rPr>
            <w:lang w:val="en-US"/>
          </w:rPr>
          <w:t xml:space="preserve"> </w:t>
        </w:r>
        <w:r>
          <w:t>для</w:t>
        </w:r>
        <w:r w:rsidRPr="00D90828">
          <w:rPr>
            <w:lang w:val="en-US"/>
          </w:rPr>
          <w:t xml:space="preserve"> </w:t>
        </w:r>
        <w:r>
          <w:t>приложения</w:t>
        </w:r>
        <w:r w:rsidRPr="00D90828">
          <w:rPr>
            <w:lang w:val="en-US"/>
          </w:rPr>
          <w:t xml:space="preserve"> </w:t>
        </w:r>
        <w:r w:rsidRPr="00513E90">
          <w:rPr>
            <w:lang w:val="en-US"/>
          </w:rPr>
          <w:t>WAS</w:t>
        </w:r>
        <w:r w:rsidRPr="00D90828">
          <w:rPr>
            <w:lang w:val="en-US"/>
          </w:rPr>
          <w:t xml:space="preserve"> </w:t>
        </w:r>
        <w:r>
          <w:rPr>
            <w:lang w:val="en-US"/>
          </w:rPr>
          <w:t>Alpha SYNCSERVER</w:t>
        </w:r>
      </w:ins>
    </w:p>
    <w:p w:rsidR="00D90828" w:rsidRDefault="00D90828" w:rsidP="00D90828">
      <w:pPr>
        <w:pStyle w:val="a3"/>
        <w:ind w:firstLine="600"/>
      </w:pPr>
      <w:r>
        <w:t xml:space="preserve">- дополнительно должна быть доступна база </w:t>
      </w:r>
      <w:r>
        <w:rPr>
          <w:lang w:val="en-US"/>
        </w:rPr>
        <w:t>MIS</w:t>
      </w:r>
      <w:r w:rsidRPr="00D90828">
        <w:t>_</w:t>
      </w:r>
      <w:r>
        <w:rPr>
          <w:lang w:val="en-US"/>
        </w:rPr>
        <w:t>IPAD</w:t>
      </w:r>
      <w:r w:rsidRPr="00D90828">
        <w:t xml:space="preserve"> </w:t>
      </w:r>
      <w:r>
        <w:t xml:space="preserve">или аналогичная ей, </w:t>
      </w:r>
    </w:p>
    <w:p w:rsidR="0007502E" w:rsidRDefault="00D90828" w:rsidP="0007502E">
      <w:pPr>
        <w:pStyle w:val="a3"/>
        <w:ind w:firstLine="600"/>
      </w:pPr>
      <w:r>
        <w:t>которая должна находиться в БД-источнике данных</w:t>
      </w:r>
      <w:r w:rsidR="0007502E" w:rsidRPr="007570E2">
        <w:t xml:space="preserve"> </w:t>
      </w:r>
      <w:r w:rsidR="0007502E">
        <w:t>(скрипт дл</w:t>
      </w:r>
      <w:r w:rsidR="008459B0">
        <w:t>я создания БД расположен в дистрибутиве генератора</w:t>
      </w:r>
      <w:r w:rsidR="0007502E">
        <w:t xml:space="preserve"> </w:t>
      </w:r>
      <w:proofErr w:type="spellStart"/>
      <w:r w:rsidR="008459B0">
        <w:rPr>
          <w:lang w:val="en-US"/>
        </w:rPr>
        <w:t>sql</w:t>
      </w:r>
      <w:proofErr w:type="spellEnd"/>
      <w:r w:rsidR="0007502E">
        <w:t>/</w:t>
      </w:r>
      <w:proofErr w:type="spellStart"/>
      <w:r w:rsidR="0007502E">
        <w:t>source_db.sql</w:t>
      </w:r>
      <w:proofErr w:type="spellEnd"/>
      <w:r w:rsidR="0007502E">
        <w:t>)</w:t>
      </w:r>
    </w:p>
    <w:p w:rsidR="00D90828" w:rsidRPr="0007502E" w:rsidRDefault="00D90828" w:rsidP="00D90828">
      <w:pPr>
        <w:pStyle w:val="a3"/>
        <w:ind w:firstLine="600"/>
      </w:pPr>
    </w:p>
    <w:p w:rsidR="00D92D96" w:rsidRPr="001F37DD" w:rsidRDefault="00784568" w:rsidP="001C57AD">
      <w:pPr>
        <w:pStyle w:val="a3"/>
        <w:keepNext/>
        <w:numPr>
          <w:ilvl w:val="0"/>
          <w:numId w:val="3"/>
        </w:numPr>
      </w:pPr>
      <w:r>
        <w:t>Настройка</w:t>
      </w:r>
      <w:r w:rsidR="00D92D96">
        <w:t xml:space="preserve"> </w:t>
      </w:r>
      <w:r w:rsidR="00A5742A">
        <w:t xml:space="preserve">доменов на </w:t>
      </w:r>
      <w:proofErr w:type="gramStart"/>
      <w:r w:rsidR="00A5742A">
        <w:t>внутреннем</w:t>
      </w:r>
      <w:proofErr w:type="gramEnd"/>
      <w:r w:rsidR="00A5742A">
        <w:t xml:space="preserve"> и внешнем </w:t>
      </w:r>
      <w:proofErr w:type="spellStart"/>
      <w:r w:rsidR="00D92D96">
        <w:t>DataPower</w:t>
      </w:r>
      <w:proofErr w:type="spellEnd"/>
      <w:r w:rsidR="00A5742A">
        <w:t xml:space="preserve"> и очередей </w:t>
      </w:r>
      <w:r w:rsidR="00A5742A">
        <w:rPr>
          <w:lang w:val="en-US"/>
        </w:rPr>
        <w:t>MQ</w:t>
      </w:r>
    </w:p>
    <w:p w:rsidR="00A5742A" w:rsidRDefault="00EA1C21" w:rsidP="001C57AD">
      <w:pPr>
        <w:pStyle w:val="a3"/>
        <w:numPr>
          <w:ilvl w:val="0"/>
          <w:numId w:val="9"/>
        </w:numPr>
      </w:pPr>
      <w:r>
        <w:t xml:space="preserve">Инициировать </w:t>
      </w:r>
      <w:r w:rsidR="00A5742A">
        <w:t xml:space="preserve">ЗНИ на </w:t>
      </w:r>
      <w:r w:rsidR="001C21DE">
        <w:t xml:space="preserve">выделение очереди в </w:t>
      </w:r>
      <w:r w:rsidR="001C21DE">
        <w:rPr>
          <w:lang w:val="en-US"/>
        </w:rPr>
        <w:t>MQ</w:t>
      </w:r>
      <w:r w:rsidR="001C21DE" w:rsidRPr="001C21DE">
        <w:t xml:space="preserve"> </w:t>
      </w:r>
      <w:r w:rsidR="001C21DE">
        <w:t xml:space="preserve">между сетями </w:t>
      </w:r>
      <w:r w:rsidR="001C21DE">
        <w:rPr>
          <w:lang w:val="en-US"/>
        </w:rPr>
        <w:t>Alpha</w:t>
      </w:r>
      <w:r w:rsidR="001C21DE" w:rsidRPr="001C21DE">
        <w:t xml:space="preserve"> </w:t>
      </w:r>
      <w:r w:rsidR="001C21DE">
        <w:t xml:space="preserve">и </w:t>
      </w:r>
      <w:r w:rsidR="00784568">
        <w:t>Сигма</w:t>
      </w:r>
    </w:p>
    <w:p w:rsidR="00784568" w:rsidRDefault="00784568" w:rsidP="001C57AD">
      <w:pPr>
        <w:pStyle w:val="a3"/>
        <w:numPr>
          <w:ilvl w:val="0"/>
          <w:numId w:val="9"/>
        </w:numPr>
      </w:pPr>
      <w:r>
        <w:t xml:space="preserve">Направить параметры этой очереди </w:t>
      </w:r>
      <w:r>
        <w:rPr>
          <w:lang w:val="en-US"/>
        </w:rPr>
        <w:t>MQ</w:t>
      </w:r>
      <w:r w:rsidRPr="00784568">
        <w:t xml:space="preserve"> </w:t>
      </w:r>
      <w:r>
        <w:t xml:space="preserve">в отдел мобильной разработки для получения релиза </w:t>
      </w:r>
      <w:proofErr w:type="spellStart"/>
      <w:r>
        <w:rPr>
          <w:lang w:val="en-US"/>
        </w:rPr>
        <w:t>DataPower</w:t>
      </w:r>
      <w:proofErr w:type="spellEnd"/>
      <w:r>
        <w:t xml:space="preserve"> с указанием:</w:t>
      </w:r>
    </w:p>
    <w:p w:rsidR="00784568" w:rsidRP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>MQ Manager</w:t>
      </w:r>
      <w:r>
        <w:t xml:space="preserve"> </w:t>
      </w:r>
      <w:r>
        <w:rPr>
          <w:lang w:val="en-US"/>
        </w:rPr>
        <w:t>Alpha</w:t>
      </w:r>
    </w:p>
    <w:p w:rsidR="00784568" w:rsidRP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>MQ Manager Sigma</w:t>
      </w:r>
    </w:p>
    <w:p w:rsidR="00784568" w:rsidRP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 xml:space="preserve">MQ </w:t>
      </w:r>
      <w:r>
        <w:t>канал</w:t>
      </w:r>
    </w:p>
    <w:p w:rsidR="00784568" w:rsidRP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 xml:space="preserve">IP </w:t>
      </w:r>
      <w:r>
        <w:t xml:space="preserve">и порт </w:t>
      </w:r>
      <w:r>
        <w:rPr>
          <w:lang w:val="en-US"/>
        </w:rPr>
        <w:t>Alpha</w:t>
      </w:r>
    </w:p>
    <w:p w:rsidR="00784568" w:rsidRP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 xml:space="preserve">IP </w:t>
      </w:r>
      <w:r>
        <w:t xml:space="preserve">и порт </w:t>
      </w:r>
      <w:r>
        <w:rPr>
          <w:lang w:val="en-US"/>
        </w:rPr>
        <w:t>Sigma</w:t>
      </w:r>
    </w:p>
    <w:p w:rsidR="00784568" w:rsidRP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>MQ Queue Alpha -&gt; Sigma</w:t>
      </w:r>
    </w:p>
    <w:p w:rsidR="00784568" w:rsidRDefault="00784568" w:rsidP="001C57AD">
      <w:pPr>
        <w:pStyle w:val="a3"/>
        <w:numPr>
          <w:ilvl w:val="1"/>
          <w:numId w:val="9"/>
        </w:numPr>
      </w:pPr>
      <w:r>
        <w:rPr>
          <w:lang w:val="en-US"/>
        </w:rPr>
        <w:t>MQ Queue Sigma -&gt; Alpha</w:t>
      </w:r>
    </w:p>
    <w:p w:rsidR="00784568" w:rsidRPr="001C21DE" w:rsidRDefault="007B6004" w:rsidP="001C57AD">
      <w:pPr>
        <w:pStyle w:val="a3"/>
        <w:numPr>
          <w:ilvl w:val="0"/>
          <w:numId w:val="9"/>
        </w:numPr>
      </w:pPr>
      <w:r>
        <w:t xml:space="preserve">Получить два релиза для </w:t>
      </w:r>
      <w:proofErr w:type="spellStart"/>
      <w:r>
        <w:rPr>
          <w:lang w:val="en-US"/>
        </w:rPr>
        <w:t>DataPower</w:t>
      </w:r>
      <w:proofErr w:type="spellEnd"/>
      <w:r w:rsidRPr="007B6004">
        <w:t xml:space="preserve"> </w:t>
      </w:r>
      <w:r>
        <w:t>и</w:t>
      </w:r>
      <w:r w:rsidR="00F773F5">
        <w:t xml:space="preserve"> </w:t>
      </w:r>
      <w:r w:rsidR="00EA1C21">
        <w:t>инициировать</w:t>
      </w:r>
      <w:r w:rsidR="00784568">
        <w:t xml:space="preserve"> ЗНИ на </w:t>
      </w:r>
      <w:r w:rsidR="00F773F5">
        <w:t>создание</w:t>
      </w:r>
      <w:r>
        <w:t xml:space="preserve"> 2-х доменов:  </w:t>
      </w:r>
      <w:proofErr w:type="spellStart"/>
      <w:r>
        <w:rPr>
          <w:lang w:val="en-US"/>
        </w:rPr>
        <w:t>DataPower</w:t>
      </w:r>
      <w:proofErr w:type="spellEnd"/>
      <w:r w:rsidRPr="007B6004">
        <w:t xml:space="preserve"> </w:t>
      </w:r>
      <w:r>
        <w:t xml:space="preserve">в </w:t>
      </w:r>
      <w:r>
        <w:rPr>
          <w:lang w:val="en-US"/>
        </w:rPr>
        <w:t>Alpha</w:t>
      </w:r>
      <w:r>
        <w:t xml:space="preserve"> и </w:t>
      </w:r>
      <w:proofErr w:type="spellStart"/>
      <w:r>
        <w:rPr>
          <w:lang w:val="en-US"/>
        </w:rPr>
        <w:t>DataPower</w:t>
      </w:r>
      <w:proofErr w:type="spellEnd"/>
      <w:r w:rsidRPr="007B6004">
        <w:t xml:space="preserve"> </w:t>
      </w:r>
      <w:r>
        <w:t xml:space="preserve">в </w:t>
      </w:r>
      <w:r>
        <w:rPr>
          <w:lang w:val="en-US"/>
        </w:rPr>
        <w:t>Sigma</w:t>
      </w:r>
    </w:p>
    <w:p w:rsidR="001F37DD" w:rsidRDefault="001F37DD" w:rsidP="001F37DD">
      <w:pPr>
        <w:pStyle w:val="a3"/>
      </w:pPr>
    </w:p>
    <w:p w:rsidR="00D92D96" w:rsidRPr="001F37DD" w:rsidRDefault="00D92D96" w:rsidP="001C57AD">
      <w:pPr>
        <w:pStyle w:val="a3"/>
        <w:keepNext/>
        <w:numPr>
          <w:ilvl w:val="0"/>
          <w:numId w:val="3"/>
        </w:numPr>
        <w:ind w:left="714" w:hanging="357"/>
      </w:pPr>
      <w:r>
        <w:t xml:space="preserve">Создание </w:t>
      </w:r>
      <w:proofErr w:type="spellStart"/>
      <w:r>
        <w:t>файлоперекладчика</w:t>
      </w:r>
      <w:proofErr w:type="spellEnd"/>
    </w:p>
    <w:p w:rsidR="00F773F5" w:rsidRDefault="00EA1C21" w:rsidP="001C57AD">
      <w:pPr>
        <w:pStyle w:val="a3"/>
        <w:numPr>
          <w:ilvl w:val="0"/>
          <w:numId w:val="12"/>
        </w:numPr>
      </w:pPr>
      <w:r>
        <w:t>Инициировать ЗНИ на с</w:t>
      </w:r>
      <w:r w:rsidR="00F773F5">
        <w:t>озда</w:t>
      </w:r>
      <w:r>
        <w:t xml:space="preserve">ние </w:t>
      </w:r>
      <w:r w:rsidR="00E26D00">
        <w:t>сетевой</w:t>
      </w:r>
      <w:r>
        <w:t xml:space="preserve"> папки с именем</w:t>
      </w:r>
      <w:r w:rsidR="00F773F5">
        <w:t xml:space="preserve"> </w:t>
      </w:r>
      <w:proofErr w:type="spellStart"/>
      <w:r w:rsidRPr="00EA1C21">
        <w:rPr>
          <w:lang w:val="en-US"/>
        </w:rPr>
        <w:t>i</w:t>
      </w:r>
      <w:proofErr w:type="spellEnd"/>
      <w:r w:rsidRPr="00EA1C21">
        <w:t>-</w:t>
      </w:r>
      <w:r w:rsidRPr="00EA1C21">
        <w:rPr>
          <w:lang w:val="en-US"/>
        </w:rPr>
        <w:t>Navigator</w:t>
      </w:r>
      <w:r w:rsidRPr="00EA1C21">
        <w:t xml:space="preserve"> </w:t>
      </w:r>
      <w:r w:rsidR="00F773F5">
        <w:t xml:space="preserve">на </w:t>
      </w:r>
      <w:r>
        <w:t>файловом ресурсе</w:t>
      </w:r>
      <w:r w:rsidR="00F773F5">
        <w:t xml:space="preserve"> в сети </w:t>
      </w:r>
      <w:r w:rsidR="00F773F5">
        <w:rPr>
          <w:lang w:val="en-US"/>
        </w:rPr>
        <w:t>Alpha</w:t>
      </w:r>
      <w:r>
        <w:t xml:space="preserve">. В ЗНИ указать выдачу прав на чтение/запись для </w:t>
      </w:r>
      <w:proofErr w:type="gramStart"/>
      <w:r>
        <w:t>служебного</w:t>
      </w:r>
      <w:proofErr w:type="gramEnd"/>
      <w:r>
        <w:t xml:space="preserve"> аккаунта</w:t>
      </w:r>
      <w:r w:rsidR="002A504B">
        <w:t xml:space="preserve">, под которым будет работать служба </w:t>
      </w:r>
      <w:r w:rsidR="002A504B">
        <w:rPr>
          <w:lang w:val="en-US"/>
        </w:rPr>
        <w:t>WAS</w:t>
      </w:r>
      <w:r w:rsidR="002A504B" w:rsidRPr="002A504B">
        <w:t>-</w:t>
      </w:r>
      <w:r w:rsidR="002A504B">
        <w:rPr>
          <w:lang w:val="en-US"/>
        </w:rPr>
        <w:t>Alpha</w:t>
      </w:r>
      <w:r>
        <w:t>.</w:t>
      </w:r>
    </w:p>
    <w:p w:rsidR="00EA1C21" w:rsidRPr="00EA1C21" w:rsidRDefault="00EA1C21" w:rsidP="001C57AD">
      <w:pPr>
        <w:pStyle w:val="a3"/>
        <w:numPr>
          <w:ilvl w:val="0"/>
          <w:numId w:val="12"/>
        </w:numPr>
      </w:pPr>
      <w:r>
        <w:t xml:space="preserve">Инициировать ЗНИ на создание </w:t>
      </w:r>
      <w:r w:rsidR="00E26D00">
        <w:t xml:space="preserve">сетевой </w:t>
      </w:r>
      <w:r>
        <w:t xml:space="preserve">папки с именем </w:t>
      </w:r>
      <w:proofErr w:type="spellStart"/>
      <w:r w:rsidRPr="00EA1C21">
        <w:rPr>
          <w:lang w:val="en-US"/>
        </w:rPr>
        <w:t>i</w:t>
      </w:r>
      <w:proofErr w:type="spellEnd"/>
      <w:r w:rsidRPr="00EA1C21">
        <w:t>-</w:t>
      </w:r>
      <w:r w:rsidRPr="00EA1C21">
        <w:rPr>
          <w:lang w:val="en-US"/>
        </w:rPr>
        <w:t>Navigator</w:t>
      </w:r>
      <w:r w:rsidRPr="00EA1C21">
        <w:t xml:space="preserve"> </w:t>
      </w:r>
      <w:r>
        <w:t xml:space="preserve">на файловом ресурсе в сети </w:t>
      </w:r>
      <w:r>
        <w:rPr>
          <w:lang w:val="en-US"/>
        </w:rPr>
        <w:t>Sigma</w:t>
      </w:r>
      <w:r>
        <w:t xml:space="preserve">. </w:t>
      </w:r>
      <w:r w:rsidR="002A504B">
        <w:t xml:space="preserve">В ЗНИ указать выдачу прав на чтение/запись для </w:t>
      </w:r>
      <w:proofErr w:type="gramStart"/>
      <w:r w:rsidR="002A504B">
        <w:t>служебного</w:t>
      </w:r>
      <w:proofErr w:type="gramEnd"/>
      <w:r w:rsidR="002A504B">
        <w:t xml:space="preserve"> аккаунта, под которым будет работать служба </w:t>
      </w:r>
      <w:r w:rsidR="002A504B">
        <w:rPr>
          <w:lang w:val="en-US"/>
        </w:rPr>
        <w:t>WAS</w:t>
      </w:r>
      <w:r w:rsidR="002A504B" w:rsidRPr="002A504B">
        <w:t>-</w:t>
      </w:r>
      <w:r w:rsidR="002A504B">
        <w:rPr>
          <w:lang w:val="en-US"/>
        </w:rPr>
        <w:t>Sigma</w:t>
      </w:r>
      <w:r w:rsidR="002A504B">
        <w:t>.</w:t>
      </w:r>
    </w:p>
    <w:p w:rsidR="00EA1C21" w:rsidRDefault="00EA1C21" w:rsidP="001C57AD">
      <w:pPr>
        <w:pStyle w:val="a3"/>
        <w:numPr>
          <w:ilvl w:val="0"/>
          <w:numId w:val="12"/>
        </w:numPr>
      </w:pPr>
      <w:r>
        <w:t xml:space="preserve">Инициировать ЗНИ на </w:t>
      </w:r>
      <w:r w:rsidR="002A504B">
        <w:t>создание службы переноса</w:t>
      </w:r>
      <w:r>
        <w:t xml:space="preserve"> файлов из папки </w:t>
      </w:r>
      <w:proofErr w:type="spellStart"/>
      <w:r w:rsidRPr="00EA1C21">
        <w:rPr>
          <w:lang w:val="en-US"/>
        </w:rPr>
        <w:t>i</w:t>
      </w:r>
      <w:proofErr w:type="spellEnd"/>
      <w:r w:rsidRPr="00EA1C21">
        <w:t>-</w:t>
      </w:r>
      <w:r w:rsidRPr="00EA1C21">
        <w:rPr>
          <w:lang w:val="en-US"/>
        </w:rPr>
        <w:t>Navigator</w:t>
      </w:r>
      <w:r>
        <w:t xml:space="preserve"> сети </w:t>
      </w:r>
      <w:r>
        <w:rPr>
          <w:lang w:val="en-US"/>
        </w:rPr>
        <w:t>Alpha</w:t>
      </w:r>
      <w:r w:rsidRPr="00EA1C21">
        <w:t xml:space="preserve"> </w:t>
      </w:r>
      <w:r>
        <w:t xml:space="preserve">в папку </w:t>
      </w:r>
      <w:proofErr w:type="spellStart"/>
      <w:r w:rsidRPr="00EA1C21">
        <w:rPr>
          <w:lang w:val="en-US"/>
        </w:rPr>
        <w:t>i</w:t>
      </w:r>
      <w:proofErr w:type="spellEnd"/>
      <w:r w:rsidRPr="00EA1C21">
        <w:t>-</w:t>
      </w:r>
      <w:r w:rsidRPr="00EA1C21">
        <w:rPr>
          <w:lang w:val="en-US"/>
        </w:rPr>
        <w:t>Navigator</w:t>
      </w:r>
      <w:r>
        <w:t xml:space="preserve"> сети </w:t>
      </w:r>
      <w:r>
        <w:rPr>
          <w:lang w:val="en-US"/>
        </w:rPr>
        <w:t>Sigma</w:t>
      </w:r>
      <w:r w:rsidR="002A504B">
        <w:t>.</w:t>
      </w:r>
    </w:p>
    <w:p w:rsidR="00D92D96" w:rsidRDefault="00D92D96" w:rsidP="001C57AD">
      <w:pPr>
        <w:pStyle w:val="1"/>
        <w:numPr>
          <w:ilvl w:val="1"/>
          <w:numId w:val="2"/>
        </w:numPr>
        <w:rPr>
          <w:rStyle w:val="21"/>
        </w:rPr>
      </w:pPr>
      <w:bookmarkStart w:id="373" w:name="_Toc526272780"/>
      <w:r w:rsidRPr="00D92D96">
        <w:rPr>
          <w:rStyle w:val="21"/>
        </w:rPr>
        <w:t>Обеспечение физического доступа</w:t>
      </w:r>
      <w:r>
        <w:rPr>
          <w:rStyle w:val="21"/>
        </w:rPr>
        <w:t xml:space="preserve"> между частями приложения</w:t>
      </w:r>
      <w:bookmarkEnd w:id="373"/>
    </w:p>
    <w:p w:rsidR="00D92D96" w:rsidRPr="00D92D96" w:rsidRDefault="00D92D96" w:rsidP="001C57AD">
      <w:pPr>
        <w:pStyle w:val="a3"/>
        <w:numPr>
          <w:ilvl w:val="0"/>
          <w:numId w:val="4"/>
        </w:numPr>
        <w:rPr>
          <w:lang w:val="en-US"/>
        </w:rPr>
      </w:pPr>
      <w:r w:rsidRPr="00D92D96">
        <w:rPr>
          <w:lang w:val="en-US"/>
        </w:rPr>
        <w:t xml:space="preserve">WAS </w:t>
      </w:r>
      <w:r>
        <w:t>в</w:t>
      </w:r>
      <w:r w:rsidRPr="00D92D96">
        <w:rPr>
          <w:lang w:val="en-US"/>
        </w:rPr>
        <w:t xml:space="preserve"> Alpha </w:t>
      </w:r>
      <w:r>
        <w:t>и</w:t>
      </w:r>
      <w:r w:rsidRPr="00D92D96">
        <w:rPr>
          <w:lang w:val="en-US"/>
        </w:rPr>
        <w:t xml:space="preserve"> finik1, WAS </w:t>
      </w:r>
      <w:r>
        <w:t>в</w:t>
      </w:r>
      <w:r w:rsidRPr="00D92D96">
        <w:rPr>
          <w:lang w:val="en-US"/>
        </w:rPr>
        <w:t xml:space="preserve"> Alpha </w:t>
      </w:r>
      <w:r>
        <w:t>и</w:t>
      </w:r>
      <w:r w:rsidRPr="00D92D96">
        <w:rPr>
          <w:lang w:val="en-US"/>
        </w:rPr>
        <w:t xml:space="preserve"> finik2</w:t>
      </w:r>
    </w:p>
    <w:p w:rsidR="00D92D96" w:rsidRPr="00A20562" w:rsidRDefault="00D92D96" w:rsidP="001C57AD">
      <w:pPr>
        <w:pStyle w:val="a3"/>
        <w:numPr>
          <w:ilvl w:val="0"/>
          <w:numId w:val="4"/>
        </w:numPr>
        <w:rPr>
          <w:lang w:val="en-US"/>
        </w:rPr>
      </w:pPr>
      <w:r w:rsidRPr="00A20562">
        <w:rPr>
          <w:lang w:val="en-US"/>
        </w:rPr>
        <w:t xml:space="preserve">WAS </w:t>
      </w:r>
      <w:r>
        <w:t>в</w:t>
      </w:r>
      <w:r w:rsidRPr="00A20562">
        <w:rPr>
          <w:lang w:val="en-US"/>
        </w:rPr>
        <w:t xml:space="preserve"> Alpha </w:t>
      </w:r>
      <w:r>
        <w:t>и</w:t>
      </w:r>
      <w:r w:rsidRPr="00A20562">
        <w:rPr>
          <w:lang w:val="en-US"/>
        </w:rPr>
        <w:t xml:space="preserve"> </w:t>
      </w:r>
      <w:proofErr w:type="spellStart"/>
      <w:r w:rsidRPr="00A20562">
        <w:rPr>
          <w:lang w:val="en-US"/>
        </w:rPr>
        <w:t>DataPower</w:t>
      </w:r>
      <w:proofErr w:type="spellEnd"/>
    </w:p>
    <w:p w:rsidR="00D92D96" w:rsidRDefault="00D92D96" w:rsidP="001C57AD">
      <w:pPr>
        <w:pStyle w:val="a3"/>
        <w:numPr>
          <w:ilvl w:val="0"/>
          <w:numId w:val="4"/>
        </w:numPr>
      </w:pPr>
      <w:r>
        <w:t xml:space="preserve">WAS в </w:t>
      </w:r>
      <w:proofErr w:type="spellStart"/>
      <w:r>
        <w:t>Alpha</w:t>
      </w:r>
      <w:proofErr w:type="spellEnd"/>
      <w:r>
        <w:t xml:space="preserve"> и </w:t>
      </w:r>
      <w:proofErr w:type="spellStart"/>
      <w:r w:rsidR="005A1404">
        <w:t>файлоперекладчик</w:t>
      </w:r>
      <w:proofErr w:type="spellEnd"/>
    </w:p>
    <w:p w:rsidR="00D92D96" w:rsidRDefault="00D92D96" w:rsidP="001C57AD">
      <w:pPr>
        <w:pStyle w:val="a3"/>
        <w:numPr>
          <w:ilvl w:val="0"/>
          <w:numId w:val="4"/>
        </w:numPr>
      </w:pPr>
      <w:r>
        <w:t xml:space="preserve">WAS в </w:t>
      </w:r>
      <w:proofErr w:type="spellStart"/>
      <w:r>
        <w:t>Sigma</w:t>
      </w:r>
      <w:proofErr w:type="spellEnd"/>
      <w:r>
        <w:t xml:space="preserve"> и сервером MSSQL</w:t>
      </w:r>
    </w:p>
    <w:p w:rsidR="00D92D96" w:rsidRPr="0053326E" w:rsidRDefault="00D92D96" w:rsidP="001C57AD">
      <w:pPr>
        <w:pStyle w:val="a3"/>
        <w:numPr>
          <w:ilvl w:val="0"/>
          <w:numId w:val="4"/>
        </w:numPr>
        <w:rPr>
          <w:lang w:val="en-US"/>
        </w:rPr>
      </w:pPr>
      <w:r w:rsidRPr="0053326E">
        <w:rPr>
          <w:lang w:val="en-US"/>
        </w:rPr>
        <w:t xml:space="preserve">WAS </w:t>
      </w:r>
      <w:r>
        <w:t>в</w:t>
      </w:r>
      <w:r w:rsidRPr="0053326E">
        <w:rPr>
          <w:lang w:val="en-US"/>
        </w:rPr>
        <w:t xml:space="preserve"> Sigma </w:t>
      </w:r>
      <w:r>
        <w:t>и</w:t>
      </w:r>
      <w:r w:rsidRPr="0053326E">
        <w:rPr>
          <w:lang w:val="en-US"/>
        </w:rPr>
        <w:t xml:space="preserve"> </w:t>
      </w:r>
      <w:proofErr w:type="spellStart"/>
      <w:r w:rsidRPr="0053326E">
        <w:rPr>
          <w:lang w:val="en-US"/>
        </w:rPr>
        <w:t>DataPower</w:t>
      </w:r>
      <w:proofErr w:type="spellEnd"/>
    </w:p>
    <w:p w:rsidR="00D92D96" w:rsidRPr="00893EA9" w:rsidRDefault="005A1404" w:rsidP="001C57AD">
      <w:pPr>
        <w:pStyle w:val="a3"/>
        <w:numPr>
          <w:ilvl w:val="0"/>
          <w:numId w:val="4"/>
        </w:numPr>
        <w:rPr>
          <w:ins w:id="374" w:author="Карпов Владислав Владимирович" w:date="2018-10-02T18:44:00Z"/>
          <w:rPrChange w:id="375" w:author="Карпов Владислав Владимирович" w:date="2018-10-02T18:44:00Z">
            <w:rPr>
              <w:ins w:id="376" w:author="Карпов Владислав Владимирович" w:date="2018-10-02T18:44:00Z"/>
              <w:lang w:val="en-US"/>
            </w:rPr>
          </w:rPrChange>
        </w:rPr>
      </w:pPr>
      <w:r>
        <w:t xml:space="preserve">WAS в </w:t>
      </w:r>
      <w:proofErr w:type="spellStart"/>
      <w:r>
        <w:t>Sigma</w:t>
      </w:r>
      <w:proofErr w:type="spellEnd"/>
      <w:r>
        <w:t xml:space="preserve"> и </w:t>
      </w:r>
      <w:proofErr w:type="spellStart"/>
      <w:r>
        <w:t>файлоперекладчик</w:t>
      </w:r>
      <w:proofErr w:type="spellEnd"/>
    </w:p>
    <w:p w:rsidR="00893EA9" w:rsidRPr="00893EA9" w:rsidRDefault="00893EA9" w:rsidP="001C57AD">
      <w:pPr>
        <w:pStyle w:val="a3"/>
        <w:numPr>
          <w:ilvl w:val="0"/>
          <w:numId w:val="4"/>
        </w:numPr>
        <w:rPr>
          <w:ins w:id="377" w:author="Карпов Владислав Владимирович" w:date="2018-10-02T18:44:00Z"/>
          <w:lang w:val="en-US"/>
          <w:rPrChange w:id="378" w:author="Карпов Владислав Владимирович" w:date="2018-10-02T18:44:00Z">
            <w:rPr>
              <w:ins w:id="379" w:author="Карпов Владислав Владимирович" w:date="2018-10-02T18:44:00Z"/>
            </w:rPr>
          </w:rPrChange>
        </w:rPr>
      </w:pPr>
      <w:proofErr w:type="spellStart"/>
      <w:ins w:id="380" w:author="Карпов Владислав Владимирович" w:date="2018-10-02T18:44:00Z">
        <w:r>
          <w:rPr>
            <w:lang w:val="en-US"/>
          </w:rPr>
          <w:t>WildFly</w:t>
        </w:r>
        <w:proofErr w:type="spellEnd"/>
        <w:r>
          <w:rPr>
            <w:lang w:val="en-US"/>
          </w:rPr>
          <w:t xml:space="preserve"> </w:t>
        </w:r>
        <w:r>
          <w:t>и</w:t>
        </w:r>
        <w:r w:rsidRPr="00893EA9">
          <w:rPr>
            <w:lang w:val="en-US"/>
            <w:rPrChange w:id="381" w:author="Карпов Владислав Владимирович" w:date="2018-10-02T18:44:00Z">
              <w:rPr/>
            </w:rPrChange>
          </w:rPr>
          <w:t xml:space="preserve"> WAS </w:t>
        </w:r>
        <w:r>
          <w:t>в</w:t>
        </w:r>
        <w:r w:rsidRPr="00893EA9">
          <w:rPr>
            <w:lang w:val="en-US"/>
            <w:rPrChange w:id="382" w:author="Карпов Владислав Владимирович" w:date="2018-10-02T18:44:00Z">
              <w:rPr/>
            </w:rPrChange>
          </w:rPr>
          <w:t xml:space="preserve"> Sigma</w:t>
        </w:r>
      </w:ins>
    </w:p>
    <w:p w:rsidR="00893EA9" w:rsidRPr="00893EA9" w:rsidRDefault="00893EA9" w:rsidP="001C57AD">
      <w:pPr>
        <w:pStyle w:val="a3"/>
        <w:numPr>
          <w:ilvl w:val="0"/>
          <w:numId w:val="4"/>
        </w:numPr>
        <w:rPr>
          <w:lang w:val="en-US"/>
          <w:rPrChange w:id="383" w:author="Карпов Владислав Владимирович" w:date="2018-10-02T18:44:00Z">
            <w:rPr/>
          </w:rPrChange>
        </w:rPr>
      </w:pPr>
      <w:proofErr w:type="spellStart"/>
      <w:ins w:id="384" w:author="Карпов Владислав Владимирович" w:date="2018-10-02T18:44:00Z">
        <w:r>
          <w:rPr>
            <w:lang w:val="en-US"/>
          </w:rPr>
          <w:t>WildFly</w:t>
        </w:r>
        <w:proofErr w:type="spellEnd"/>
        <w:r>
          <w:rPr>
            <w:lang w:val="en-US"/>
          </w:rPr>
          <w:t xml:space="preserve"> </w:t>
        </w:r>
        <w:r>
          <w:t>и</w:t>
        </w:r>
        <w:r w:rsidRPr="00A97073">
          <w:rPr>
            <w:lang w:val="en-US"/>
          </w:rPr>
          <w:t xml:space="preserve"> WAS </w:t>
        </w:r>
        <w:r>
          <w:t>в</w:t>
        </w:r>
        <w:r>
          <w:rPr>
            <w:lang w:val="en-US"/>
          </w:rPr>
          <w:t xml:space="preserve"> Alpha</w:t>
        </w:r>
      </w:ins>
    </w:p>
    <w:p w:rsidR="007D1B9B" w:rsidRPr="00753120" w:rsidRDefault="007D1B9B" w:rsidP="001C57AD">
      <w:pPr>
        <w:pStyle w:val="1"/>
        <w:numPr>
          <w:ilvl w:val="1"/>
          <w:numId w:val="2"/>
        </w:numPr>
        <w:rPr>
          <w:b w:val="0"/>
          <w:bCs w:val="0"/>
          <w:i/>
          <w:iCs/>
          <w:sz w:val="28"/>
          <w:szCs w:val="28"/>
        </w:rPr>
      </w:pPr>
      <w:bookmarkStart w:id="385" w:name="_Toc526272781"/>
      <w:r>
        <w:rPr>
          <w:rStyle w:val="21"/>
        </w:rPr>
        <w:lastRenderedPageBreak/>
        <w:t xml:space="preserve">Подключение и настройка </w:t>
      </w:r>
      <w:proofErr w:type="spellStart"/>
      <w:r>
        <w:rPr>
          <w:rStyle w:val="21"/>
        </w:rPr>
        <w:t>файлоперекладчика</w:t>
      </w:r>
      <w:proofErr w:type="spellEnd"/>
      <w:r>
        <w:rPr>
          <w:rStyle w:val="21"/>
        </w:rPr>
        <w:t xml:space="preserve"> к серверам</w:t>
      </w:r>
      <w:bookmarkEnd w:id="385"/>
    </w:p>
    <w:p w:rsidR="007D1B9B" w:rsidRPr="00073F4D" w:rsidRDefault="007D1B9B" w:rsidP="001C57AD">
      <w:pPr>
        <w:pStyle w:val="a3"/>
        <w:numPr>
          <w:ilvl w:val="0"/>
          <w:numId w:val="14"/>
        </w:numPr>
      </w:pPr>
      <w:r>
        <w:t xml:space="preserve">На сервере </w:t>
      </w:r>
      <w:r w:rsidRPr="007D1B9B">
        <w:rPr>
          <w:lang w:val="en-US"/>
        </w:rPr>
        <w:t>WAS</w:t>
      </w:r>
      <w:r w:rsidRPr="00193E46">
        <w:t xml:space="preserve"> </w:t>
      </w:r>
      <w:r w:rsidRPr="007D1B9B">
        <w:rPr>
          <w:lang w:val="en-US"/>
        </w:rPr>
        <w:t>Alpha</w:t>
      </w:r>
      <w:r w:rsidRPr="00193E46">
        <w:t xml:space="preserve"> </w:t>
      </w:r>
      <w:r>
        <w:t>подключить папку</w:t>
      </w:r>
      <w:r w:rsidRPr="00073F4D">
        <w:t xml:space="preserve"> </w:t>
      </w:r>
      <w:r w:rsidRPr="007D1B9B">
        <w:rPr>
          <w:lang w:val="en-US"/>
        </w:rPr>
        <w:t>Alpha</w:t>
      </w:r>
      <w:r>
        <w:t xml:space="preserve"> </w:t>
      </w:r>
      <w:proofErr w:type="spellStart"/>
      <w:r>
        <w:t>файлоперекладчика</w:t>
      </w:r>
      <w:proofErr w:type="spellEnd"/>
      <w:r>
        <w:t xml:space="preserve"> как сетевой диск</w:t>
      </w:r>
      <w:r w:rsidRPr="00073F4D">
        <w:t xml:space="preserve"> </w:t>
      </w:r>
      <w:r>
        <w:t xml:space="preserve">от имени служебного пользователя, под которым будет запущена служба </w:t>
      </w:r>
      <w:r w:rsidRPr="007D1B9B">
        <w:rPr>
          <w:lang w:val="en-US"/>
        </w:rPr>
        <w:t>WAS</w:t>
      </w:r>
      <w:r w:rsidRPr="00073F4D">
        <w:t xml:space="preserve">. </w:t>
      </w:r>
      <w:r>
        <w:t>Папку подключить с опцией «Восстанавливать при входе в систему».</w:t>
      </w:r>
    </w:p>
    <w:p w:rsidR="007D1B9B" w:rsidRDefault="007D1B9B" w:rsidP="001C57AD">
      <w:pPr>
        <w:pStyle w:val="a3"/>
        <w:numPr>
          <w:ilvl w:val="0"/>
          <w:numId w:val="14"/>
        </w:numPr>
      </w:pPr>
      <w:r>
        <w:t xml:space="preserve">На всех серверах </w:t>
      </w:r>
      <w:r w:rsidRPr="007D1B9B">
        <w:rPr>
          <w:lang w:val="en-US"/>
        </w:rPr>
        <w:t>WAS</w:t>
      </w:r>
      <w:r w:rsidRPr="00C86640">
        <w:t xml:space="preserve"> </w:t>
      </w:r>
      <w:r w:rsidRPr="007D1B9B">
        <w:rPr>
          <w:lang w:val="en-US"/>
        </w:rPr>
        <w:t>Sigma</w:t>
      </w:r>
      <w:r w:rsidRPr="00C86640">
        <w:t xml:space="preserve"> (</w:t>
      </w:r>
      <w:r w:rsidRPr="007D1B9B">
        <w:rPr>
          <w:lang w:val="en-US"/>
        </w:rPr>
        <w:t>Online</w:t>
      </w:r>
      <w:r>
        <w:t xml:space="preserve"> и </w:t>
      </w:r>
      <w:r w:rsidRPr="007D1B9B">
        <w:rPr>
          <w:lang w:val="en-US"/>
        </w:rPr>
        <w:t>Offline</w:t>
      </w:r>
      <w:r w:rsidRPr="00C86640">
        <w:t xml:space="preserve">) </w:t>
      </w:r>
      <w:r>
        <w:t>подключить папку</w:t>
      </w:r>
      <w:r w:rsidRPr="00073F4D">
        <w:t xml:space="preserve"> </w:t>
      </w:r>
      <w:r w:rsidRPr="007D1B9B">
        <w:rPr>
          <w:lang w:val="en-US"/>
        </w:rPr>
        <w:t>Sigma</w:t>
      </w:r>
      <w:r>
        <w:t xml:space="preserve"> </w:t>
      </w:r>
      <w:proofErr w:type="spellStart"/>
      <w:r>
        <w:t>файлоперекладчика</w:t>
      </w:r>
      <w:proofErr w:type="spellEnd"/>
      <w:r>
        <w:t xml:space="preserve"> как сетевой диск</w:t>
      </w:r>
      <w:r w:rsidRPr="00073F4D">
        <w:t xml:space="preserve"> </w:t>
      </w:r>
      <w:r>
        <w:t xml:space="preserve">от имени служебного пользователя, под которым будет запущена служба </w:t>
      </w:r>
      <w:r w:rsidRPr="007D1B9B">
        <w:rPr>
          <w:lang w:val="en-US"/>
        </w:rPr>
        <w:t>WAS</w:t>
      </w:r>
      <w:r w:rsidRPr="00073F4D">
        <w:t xml:space="preserve">. </w:t>
      </w:r>
      <w:r>
        <w:t>Папку подключить с опцией «Восстанавливать при входе в систему».</w:t>
      </w:r>
    </w:p>
    <w:p w:rsidR="007D1B9B" w:rsidRPr="00753120" w:rsidRDefault="007D1B9B" w:rsidP="001C57AD">
      <w:pPr>
        <w:pStyle w:val="1"/>
        <w:numPr>
          <w:ilvl w:val="1"/>
          <w:numId w:val="2"/>
        </w:numPr>
        <w:rPr>
          <w:b w:val="0"/>
          <w:bCs w:val="0"/>
          <w:i/>
          <w:iCs/>
          <w:sz w:val="28"/>
          <w:szCs w:val="28"/>
        </w:rPr>
      </w:pPr>
      <w:bookmarkStart w:id="386" w:name="_Toc526272782"/>
      <w:r>
        <w:rPr>
          <w:rStyle w:val="21"/>
        </w:rPr>
        <w:lastRenderedPageBreak/>
        <w:t xml:space="preserve">Установка и настройка </w:t>
      </w:r>
      <w:proofErr w:type="gramStart"/>
      <w:r>
        <w:rPr>
          <w:rStyle w:val="21"/>
        </w:rPr>
        <w:t>ПО</w:t>
      </w:r>
      <w:proofErr w:type="gramEnd"/>
      <w:r>
        <w:rPr>
          <w:rStyle w:val="21"/>
        </w:rPr>
        <w:t xml:space="preserve"> для АС </w:t>
      </w:r>
      <w:proofErr w:type="spellStart"/>
      <w:r>
        <w:rPr>
          <w:rStyle w:val="21"/>
          <w:lang w:val="en-US"/>
        </w:rPr>
        <w:t>i</w:t>
      </w:r>
      <w:proofErr w:type="spellEnd"/>
      <w:r w:rsidRPr="00017DD6">
        <w:rPr>
          <w:rStyle w:val="21"/>
        </w:rPr>
        <w:t>-</w:t>
      </w:r>
      <w:r>
        <w:rPr>
          <w:rStyle w:val="21"/>
          <w:lang w:val="en-US"/>
        </w:rPr>
        <w:t>Navigator</w:t>
      </w:r>
      <w:bookmarkEnd w:id="386"/>
    </w:p>
    <w:bookmarkEnd w:id="349"/>
    <w:p w:rsidR="008843F3" w:rsidRDefault="00C379CC" w:rsidP="001C57AD">
      <w:pPr>
        <w:pStyle w:val="a3"/>
        <w:keepNext/>
        <w:numPr>
          <w:ilvl w:val="0"/>
          <w:numId w:val="5"/>
        </w:numPr>
        <w:ind w:left="714" w:hanging="357"/>
      </w:pPr>
      <w:r w:rsidRPr="0053326E">
        <w:t xml:space="preserve">Установка </w:t>
      </w:r>
      <w:r w:rsidRPr="00C379CC">
        <w:rPr>
          <w:lang w:val="en-US"/>
        </w:rPr>
        <w:t>Sync</w:t>
      </w:r>
      <w:r w:rsidRPr="0053326E">
        <w:t xml:space="preserve"> </w:t>
      </w:r>
      <w:r w:rsidRPr="00C379CC">
        <w:rPr>
          <w:lang w:val="en-US"/>
        </w:rPr>
        <w:t>Generator</w:t>
      </w:r>
      <w:r w:rsidR="008843F3" w:rsidRPr="008843F3">
        <w:t xml:space="preserve"> </w:t>
      </w:r>
      <w:r w:rsidR="008843F3">
        <w:t xml:space="preserve">на каждом сервере кластера </w:t>
      </w:r>
      <w:r w:rsidR="008843F3">
        <w:rPr>
          <w:lang w:val="en-US"/>
        </w:rPr>
        <w:t>WAS</w:t>
      </w:r>
      <w:r w:rsidR="008843F3" w:rsidRPr="008843F3">
        <w:t xml:space="preserve"> </w:t>
      </w:r>
      <w:r w:rsidR="008843F3">
        <w:rPr>
          <w:lang w:val="en-US"/>
        </w:rPr>
        <w:t>Alpha</w:t>
      </w:r>
      <w:r w:rsidR="008843F3" w:rsidRPr="008843F3">
        <w:t xml:space="preserve"> </w:t>
      </w:r>
      <w:r w:rsidR="008843F3">
        <w:t>для генерации</w:t>
      </w:r>
    </w:p>
    <w:p w:rsidR="00C379CC" w:rsidRDefault="008843F3" w:rsidP="001C57AD">
      <w:pPr>
        <w:pStyle w:val="a3"/>
        <w:keepNext/>
        <w:numPr>
          <w:ilvl w:val="1"/>
          <w:numId w:val="5"/>
        </w:numPr>
      </w:pPr>
      <w:r>
        <w:t xml:space="preserve">Выполнение скрипта </w:t>
      </w:r>
      <w:r>
        <w:rPr>
          <w:lang w:val="en-US"/>
        </w:rPr>
        <w:t>install</w:t>
      </w:r>
      <w:r w:rsidRPr="008843F3">
        <w:t>.</w:t>
      </w:r>
      <w:proofErr w:type="spellStart"/>
      <w:r>
        <w:rPr>
          <w:lang w:val="en-US"/>
        </w:rPr>
        <w:t>sql</w:t>
      </w:r>
      <w:proofErr w:type="spellEnd"/>
      <w:r w:rsidRPr="008843F3">
        <w:t xml:space="preserve"> </w:t>
      </w:r>
      <w:r>
        <w:t xml:space="preserve">в БД </w:t>
      </w:r>
      <w:r>
        <w:rPr>
          <w:lang w:val="en-US"/>
        </w:rPr>
        <w:t>MIS</w:t>
      </w:r>
      <w:r w:rsidRPr="008843F3">
        <w:t>_</w:t>
      </w:r>
      <w:r>
        <w:rPr>
          <w:lang w:val="en-US"/>
        </w:rPr>
        <w:t>IPAD</w:t>
      </w:r>
      <w:r w:rsidRPr="008843F3">
        <w:t>_</w:t>
      </w:r>
      <w:r>
        <w:rPr>
          <w:lang w:val="en-US"/>
        </w:rPr>
        <w:t>GENERATOR</w:t>
      </w:r>
      <w:r w:rsidRPr="008843F3">
        <w:t xml:space="preserve"> </w:t>
      </w:r>
      <w:r w:rsidR="00042C2D">
        <w:t xml:space="preserve">на серверах </w:t>
      </w:r>
      <w:r w:rsidR="00042C2D">
        <w:rPr>
          <w:lang w:val="en-US"/>
        </w:rPr>
        <w:t>MSSQL</w:t>
      </w:r>
      <w:r w:rsidR="00042C2D" w:rsidRPr="00042C2D">
        <w:t xml:space="preserve"> </w:t>
      </w:r>
      <w:r w:rsidR="00042C2D">
        <w:rPr>
          <w:lang w:val="en-US"/>
        </w:rPr>
        <w:t>Alpha</w:t>
      </w:r>
    </w:p>
    <w:p w:rsidR="008843F3" w:rsidRPr="008843F3" w:rsidRDefault="008843F3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</w:p>
    <w:p w:rsidR="00190F10" w:rsidRDefault="008843F3" w:rsidP="008843F3">
      <w:pPr>
        <w:keepNext/>
        <w:ind w:left="360"/>
      </w:pPr>
      <w:r>
        <w:t xml:space="preserve">Более подробная инструкция содержится в документе </w:t>
      </w:r>
      <w:proofErr w:type="spellStart"/>
      <w:r w:rsidR="00153BC2">
        <w:rPr>
          <w:lang w:val="en-US"/>
        </w:rPr>
        <w:t>GeneratorSetup</w:t>
      </w:r>
      <w:proofErr w:type="spellEnd"/>
      <w:r w:rsidR="00153BC2" w:rsidRPr="00153BC2">
        <w:t>.</w:t>
      </w:r>
      <w:proofErr w:type="spellStart"/>
      <w:r w:rsidR="00153BC2">
        <w:rPr>
          <w:lang w:val="en-US"/>
        </w:rPr>
        <w:t>docx</w:t>
      </w:r>
      <w:proofErr w:type="spellEnd"/>
      <w:r w:rsidR="002242DF">
        <w:t xml:space="preserve"> </w:t>
      </w:r>
      <w:r w:rsidR="00193E46">
        <w:t xml:space="preserve">. </w:t>
      </w:r>
    </w:p>
    <w:p w:rsidR="00C379CC" w:rsidRPr="00B617ED" w:rsidRDefault="00C379CC" w:rsidP="001C57AD">
      <w:pPr>
        <w:pStyle w:val="a3"/>
        <w:keepNext/>
        <w:numPr>
          <w:ilvl w:val="0"/>
          <w:numId w:val="5"/>
        </w:numPr>
        <w:ind w:left="714" w:hanging="357"/>
      </w:pPr>
      <w:r w:rsidRPr="00B617ED">
        <w:t xml:space="preserve">Установка </w:t>
      </w:r>
      <w:r w:rsidRPr="00C379CC">
        <w:rPr>
          <w:lang w:val="en-US"/>
        </w:rPr>
        <w:t>SQL</w:t>
      </w:r>
      <w:r w:rsidRPr="00B617ED">
        <w:t xml:space="preserve"> </w:t>
      </w:r>
      <w:r w:rsidRPr="00C379CC">
        <w:rPr>
          <w:lang w:val="en-US"/>
        </w:rPr>
        <w:t>Proxy</w:t>
      </w:r>
      <w:r w:rsidRPr="00B617ED">
        <w:t xml:space="preserve"> </w:t>
      </w:r>
      <w:r w:rsidRPr="00C379CC">
        <w:rPr>
          <w:lang w:val="en-US"/>
        </w:rPr>
        <w:t>Server</w:t>
      </w:r>
      <w:r w:rsidR="00B617ED">
        <w:t xml:space="preserve"> на каждом сервере кластера </w:t>
      </w:r>
      <w:r w:rsidR="00B617ED">
        <w:rPr>
          <w:lang w:val="en-US"/>
        </w:rPr>
        <w:t>WAS</w:t>
      </w:r>
      <w:r w:rsidR="00B617ED" w:rsidRPr="008843F3">
        <w:t xml:space="preserve"> </w:t>
      </w:r>
      <w:r w:rsidR="00B617ED">
        <w:rPr>
          <w:lang w:val="en-US"/>
        </w:rPr>
        <w:t>Alpha</w:t>
      </w:r>
      <w:r w:rsidR="00B617ED" w:rsidRPr="008843F3">
        <w:t xml:space="preserve"> </w:t>
      </w:r>
      <w:r w:rsidR="00B617ED">
        <w:t xml:space="preserve">для </w:t>
      </w:r>
      <w:r w:rsidR="00B617ED">
        <w:rPr>
          <w:lang w:val="en-US"/>
        </w:rPr>
        <w:t>online</w:t>
      </w:r>
      <w:r w:rsidR="00B617ED" w:rsidRPr="00B617ED">
        <w:t>-</w:t>
      </w:r>
      <w:r w:rsidR="00B617ED">
        <w:t>запросов</w:t>
      </w:r>
    </w:p>
    <w:p w:rsidR="00B617ED" w:rsidRDefault="00B617ED" w:rsidP="001C57AD">
      <w:pPr>
        <w:pStyle w:val="a3"/>
        <w:keepNext/>
        <w:numPr>
          <w:ilvl w:val="1"/>
          <w:numId w:val="5"/>
        </w:numPr>
      </w:pPr>
      <w:r>
        <w:t xml:space="preserve">Выполнение скрипта </w:t>
      </w:r>
      <w:r>
        <w:rPr>
          <w:lang w:val="en-US"/>
        </w:rPr>
        <w:t>install</w:t>
      </w:r>
      <w:r w:rsidRPr="008843F3">
        <w:t>.</w:t>
      </w:r>
      <w:proofErr w:type="spellStart"/>
      <w:r>
        <w:rPr>
          <w:lang w:val="en-US"/>
        </w:rPr>
        <w:t>sql</w:t>
      </w:r>
      <w:proofErr w:type="spellEnd"/>
      <w:r w:rsidRPr="008843F3">
        <w:t xml:space="preserve"> </w:t>
      </w:r>
      <w:r>
        <w:t xml:space="preserve">в БД </w:t>
      </w:r>
      <w:r>
        <w:rPr>
          <w:lang w:val="en-US"/>
        </w:rPr>
        <w:t>MIS</w:t>
      </w:r>
      <w:r w:rsidRPr="008843F3">
        <w:t>_</w:t>
      </w:r>
      <w:r>
        <w:rPr>
          <w:lang w:val="en-US"/>
        </w:rPr>
        <w:t>IPAD</w:t>
      </w:r>
      <w:r w:rsidRPr="008843F3">
        <w:t>_</w:t>
      </w:r>
      <w:r>
        <w:rPr>
          <w:lang w:val="en-US"/>
        </w:rPr>
        <w:t>PROXY</w:t>
      </w:r>
      <w:r w:rsidRPr="00B617ED">
        <w:t>_</w:t>
      </w:r>
      <w:r>
        <w:rPr>
          <w:lang w:val="en-US"/>
        </w:rPr>
        <w:t>SERVER</w:t>
      </w:r>
      <w:r w:rsidRPr="008843F3">
        <w:t xml:space="preserve"> </w:t>
      </w:r>
      <w:r w:rsidR="00042C2D">
        <w:t xml:space="preserve">на серверах </w:t>
      </w:r>
      <w:r w:rsidR="00042C2D">
        <w:rPr>
          <w:lang w:val="en-US"/>
        </w:rPr>
        <w:t>MSSQL</w:t>
      </w:r>
      <w:r w:rsidR="00042C2D" w:rsidRPr="00042C2D">
        <w:t xml:space="preserve"> </w:t>
      </w:r>
      <w:r w:rsidR="00042C2D">
        <w:rPr>
          <w:lang w:val="en-US"/>
        </w:rPr>
        <w:t>Alpha</w:t>
      </w:r>
    </w:p>
    <w:p w:rsidR="00B617ED" w:rsidRPr="00B617ED" w:rsidRDefault="00B617ED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  <w:r>
        <w:t xml:space="preserve"> для </w:t>
      </w:r>
      <w:r>
        <w:rPr>
          <w:lang w:val="en-US"/>
        </w:rPr>
        <w:t>o</w:t>
      </w:r>
      <w:r w:rsidR="00B822CF">
        <w:rPr>
          <w:lang w:val="en-US"/>
        </w:rPr>
        <w:t>n</w:t>
      </w:r>
      <w:r>
        <w:rPr>
          <w:lang w:val="en-US"/>
        </w:rPr>
        <w:t>line</w:t>
      </w:r>
      <w:r w:rsidRPr="00B617ED">
        <w:t>-</w:t>
      </w:r>
      <w:r>
        <w:t>запросов</w:t>
      </w:r>
    </w:p>
    <w:p w:rsidR="00B617ED" w:rsidRDefault="00B617ED" w:rsidP="00B617ED">
      <w:pPr>
        <w:keepNext/>
        <w:ind w:firstLine="357"/>
      </w:pPr>
      <w:r>
        <w:t xml:space="preserve">Более подробная инструкция содержится в документе </w:t>
      </w:r>
      <w:proofErr w:type="spellStart"/>
      <w:r>
        <w:rPr>
          <w:lang w:val="en-US"/>
        </w:rPr>
        <w:t>Proxy</w:t>
      </w:r>
      <w:r w:rsidR="00B822CF">
        <w:rPr>
          <w:lang w:val="en-US"/>
        </w:rPr>
        <w:t>Server</w:t>
      </w:r>
      <w:r w:rsidRPr="00B617ED">
        <w:rPr>
          <w:lang w:val="en-US"/>
        </w:rPr>
        <w:t>Setup</w:t>
      </w:r>
      <w:proofErr w:type="spellEnd"/>
      <w:r w:rsidRPr="00153BC2">
        <w:t>.</w:t>
      </w:r>
      <w:proofErr w:type="spellStart"/>
      <w:r w:rsidRPr="00B617ED">
        <w:rPr>
          <w:lang w:val="en-US"/>
        </w:rPr>
        <w:t>docx</w:t>
      </w:r>
      <w:proofErr w:type="spellEnd"/>
      <w:r>
        <w:t xml:space="preserve"> . </w:t>
      </w:r>
    </w:p>
    <w:p w:rsidR="00042C2D" w:rsidRPr="00B617ED" w:rsidRDefault="00042C2D" w:rsidP="001C57AD">
      <w:pPr>
        <w:pStyle w:val="a3"/>
        <w:keepNext/>
        <w:numPr>
          <w:ilvl w:val="0"/>
          <w:numId w:val="5"/>
        </w:numPr>
        <w:ind w:left="714" w:hanging="357"/>
      </w:pPr>
      <w:r w:rsidRPr="00B617ED">
        <w:t xml:space="preserve">Установка </w:t>
      </w:r>
      <w:r>
        <w:rPr>
          <w:lang w:val="en-US"/>
        </w:rPr>
        <w:t>Monitor</w:t>
      </w:r>
      <w:r w:rsidRPr="00042C2D">
        <w:t xml:space="preserve"> </w:t>
      </w:r>
      <w:r>
        <w:rPr>
          <w:lang w:val="en-US"/>
        </w:rPr>
        <w:t>Alpha</w:t>
      </w:r>
      <w:r w:rsidRPr="00042C2D">
        <w:t xml:space="preserve"> </w:t>
      </w:r>
      <w:r>
        <w:t xml:space="preserve">на каждом сервере кластера </w:t>
      </w:r>
      <w:r>
        <w:rPr>
          <w:lang w:val="en-US"/>
        </w:rPr>
        <w:t>WAS</w:t>
      </w:r>
      <w:r w:rsidRPr="008843F3">
        <w:t xml:space="preserve"> </w:t>
      </w:r>
      <w:r>
        <w:rPr>
          <w:lang w:val="en-US"/>
        </w:rPr>
        <w:t>Alpha</w:t>
      </w:r>
      <w:r w:rsidRPr="008843F3">
        <w:t xml:space="preserve"> </w:t>
      </w:r>
      <w:r>
        <w:t xml:space="preserve">для </w:t>
      </w:r>
      <w:r>
        <w:rPr>
          <w:lang w:val="en-US"/>
        </w:rPr>
        <w:t>online</w:t>
      </w:r>
      <w:r w:rsidRPr="00B617ED">
        <w:t>-</w:t>
      </w:r>
      <w:r>
        <w:t>запросов</w:t>
      </w:r>
    </w:p>
    <w:p w:rsidR="00042C2D" w:rsidRDefault="00042C2D" w:rsidP="001C57AD">
      <w:pPr>
        <w:pStyle w:val="a3"/>
        <w:keepNext/>
        <w:numPr>
          <w:ilvl w:val="1"/>
          <w:numId w:val="5"/>
        </w:numPr>
      </w:pPr>
      <w:r>
        <w:t xml:space="preserve">Выполнение скрипта </w:t>
      </w:r>
      <w:r>
        <w:rPr>
          <w:lang w:val="en-US"/>
        </w:rPr>
        <w:t>install</w:t>
      </w:r>
      <w:r w:rsidRPr="008843F3">
        <w:t>.</w:t>
      </w:r>
      <w:proofErr w:type="spellStart"/>
      <w:r>
        <w:rPr>
          <w:lang w:val="en-US"/>
        </w:rPr>
        <w:t>sql</w:t>
      </w:r>
      <w:proofErr w:type="spellEnd"/>
      <w:r w:rsidRPr="008843F3">
        <w:t xml:space="preserve"> </w:t>
      </w:r>
      <w:r>
        <w:t xml:space="preserve">в БД </w:t>
      </w:r>
      <w:r>
        <w:rPr>
          <w:lang w:val="en-US"/>
        </w:rPr>
        <w:t>MIS</w:t>
      </w:r>
      <w:r w:rsidRPr="008843F3">
        <w:t>_</w:t>
      </w:r>
      <w:r>
        <w:rPr>
          <w:lang w:val="en-US"/>
        </w:rPr>
        <w:t>IPAD</w:t>
      </w:r>
      <w:r w:rsidRPr="008843F3">
        <w:t>_</w:t>
      </w:r>
      <w:r>
        <w:rPr>
          <w:lang w:val="en-US"/>
        </w:rPr>
        <w:t>MONITOR</w:t>
      </w:r>
      <w:r w:rsidRPr="00042C2D">
        <w:t xml:space="preserve"> </w:t>
      </w:r>
      <w:r>
        <w:t xml:space="preserve">на серверах </w:t>
      </w:r>
      <w:r>
        <w:rPr>
          <w:lang w:val="en-US"/>
        </w:rPr>
        <w:t>MSSQL</w:t>
      </w:r>
      <w:r w:rsidRPr="00042C2D">
        <w:t xml:space="preserve"> </w:t>
      </w:r>
      <w:r>
        <w:rPr>
          <w:lang w:val="en-US"/>
        </w:rPr>
        <w:t>Alpha</w:t>
      </w:r>
    </w:p>
    <w:p w:rsidR="00042C2D" w:rsidRPr="007570E2" w:rsidRDefault="00042C2D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  <w:r>
        <w:t xml:space="preserve"> для </w:t>
      </w:r>
      <w:r>
        <w:rPr>
          <w:lang w:val="en-US"/>
        </w:rPr>
        <w:t>online</w:t>
      </w:r>
      <w:r w:rsidRPr="00B617ED">
        <w:t>-</w:t>
      </w:r>
      <w:r>
        <w:t>запросов</w:t>
      </w:r>
    </w:p>
    <w:p w:rsidR="003C0E33" w:rsidRDefault="00D50E5C" w:rsidP="003C0E33">
      <w:pPr>
        <w:pStyle w:val="a3"/>
        <w:keepNext/>
        <w:numPr>
          <w:ilvl w:val="1"/>
          <w:numId w:val="5"/>
        </w:numPr>
        <w:rPr>
          <w:ins w:id="387" w:author="Карпов Владислав Владимирович" w:date="2018-10-02T14:13:00Z"/>
        </w:rPr>
      </w:pPr>
      <w:r>
        <w:t xml:space="preserve">Необходимо добавить  в таблицу </w:t>
      </w:r>
      <w:r w:rsidRPr="00D50E5C">
        <w:rPr>
          <w:lang w:val="en-US"/>
        </w:rPr>
        <w:t>NOTIFICATION</w:t>
      </w:r>
      <w:r w:rsidRPr="00274262">
        <w:t>_</w:t>
      </w:r>
      <w:r w:rsidRPr="00D50E5C">
        <w:rPr>
          <w:lang w:val="en-US"/>
        </w:rPr>
        <w:t>SERVERS</w:t>
      </w:r>
      <w:r w:rsidRPr="00274262">
        <w:t xml:space="preserve"> </w:t>
      </w:r>
      <w:r>
        <w:t xml:space="preserve">информацию о серверах </w:t>
      </w:r>
      <w:r w:rsidRPr="00D50E5C">
        <w:rPr>
          <w:lang w:val="en-US"/>
        </w:rPr>
        <w:t>sigma</w:t>
      </w:r>
      <w:r>
        <w:t xml:space="preserve">, </w:t>
      </w:r>
      <w:proofErr w:type="spellStart"/>
      <w:r>
        <w:t>пинг</w:t>
      </w:r>
      <w:proofErr w:type="spellEnd"/>
      <w:r>
        <w:t xml:space="preserve"> от которых будет проверять </w:t>
      </w:r>
      <w:proofErr w:type="spellStart"/>
      <w:r w:rsidRPr="00D50E5C">
        <w:rPr>
          <w:lang w:val="en-US"/>
        </w:rPr>
        <w:t>AlphaMonitor</w:t>
      </w:r>
      <w:proofErr w:type="spellEnd"/>
      <w:r w:rsidRPr="00274262">
        <w:t xml:space="preserve">. </w:t>
      </w:r>
      <w:r>
        <w:t xml:space="preserve">Также необходимо </w:t>
      </w:r>
      <w:proofErr w:type="gramStart"/>
      <w:r>
        <w:t>учитывать</w:t>
      </w:r>
      <w:proofErr w:type="gramEnd"/>
      <w:r>
        <w:t xml:space="preserve"> что таблица не должна содержать записей о заведомо недоступных серверах.  Более подробная информация по работе с таблицей </w:t>
      </w:r>
      <w:r w:rsidRPr="00D50E5C">
        <w:rPr>
          <w:lang w:val="en-US"/>
        </w:rPr>
        <w:t>NOTIFICATION</w:t>
      </w:r>
      <w:r w:rsidRPr="00274262">
        <w:t>_</w:t>
      </w:r>
      <w:r w:rsidRPr="00D50E5C">
        <w:rPr>
          <w:lang w:val="en-US"/>
        </w:rPr>
        <w:t>SERVERS</w:t>
      </w:r>
      <w:r w:rsidRPr="00274262">
        <w:t xml:space="preserve"> </w:t>
      </w:r>
      <w:r>
        <w:t xml:space="preserve">описана в разделе настройка </w:t>
      </w:r>
      <w:r w:rsidRPr="00274262">
        <w:t>“</w:t>
      </w:r>
      <w:r w:rsidRPr="00D50E5C">
        <w:rPr>
          <w:lang w:val="en-US"/>
        </w:rPr>
        <w:t>Alpha</w:t>
      </w:r>
      <w:r w:rsidRPr="00274262">
        <w:t xml:space="preserve"> </w:t>
      </w:r>
      <w:r w:rsidRPr="00D50E5C">
        <w:rPr>
          <w:lang w:val="en-US"/>
        </w:rPr>
        <w:t>Monitor</w:t>
      </w:r>
      <w:r w:rsidRPr="00274262">
        <w:t xml:space="preserve">. </w:t>
      </w:r>
      <w:r>
        <w:t>Руководство администратора</w:t>
      </w:r>
      <w:r w:rsidRPr="00274262">
        <w:t>”</w:t>
      </w:r>
    </w:p>
    <w:p w:rsidR="007B0CF5" w:rsidRDefault="007B0CF5">
      <w:pPr>
        <w:pStyle w:val="a3"/>
        <w:keepNext/>
        <w:ind w:left="644"/>
        <w:rPr>
          <w:ins w:id="388" w:author="Карпов Владислав Владимирович" w:date="2018-10-02T14:13:00Z"/>
        </w:rPr>
        <w:pPrChange w:id="389" w:author="Карпов Владислав Владимирович" w:date="2018-10-02T14:13:00Z">
          <w:pPr>
            <w:pStyle w:val="a3"/>
            <w:keepNext/>
            <w:numPr>
              <w:numId w:val="5"/>
            </w:numPr>
            <w:ind w:left="644" w:hanging="360"/>
          </w:pPr>
        </w:pPrChange>
      </w:pPr>
    </w:p>
    <w:p w:rsidR="007B0CF5" w:rsidRPr="00042C2D" w:rsidRDefault="007B0CF5">
      <w:pPr>
        <w:pStyle w:val="a3"/>
        <w:keepNext/>
        <w:ind w:left="644"/>
        <w:rPr>
          <w:ins w:id="390" w:author="Карпов Владислав Владимирович" w:date="2018-10-02T14:13:00Z"/>
        </w:rPr>
        <w:pPrChange w:id="391" w:author="Карпов Владислав Владимирович" w:date="2018-10-02T14:13:00Z">
          <w:pPr>
            <w:pStyle w:val="a3"/>
            <w:keepNext/>
            <w:numPr>
              <w:numId w:val="5"/>
            </w:numPr>
            <w:ind w:left="644" w:hanging="360"/>
          </w:pPr>
        </w:pPrChange>
      </w:pPr>
      <w:ins w:id="392" w:author="Карпов Владислав Владимирович" w:date="2018-10-02T14:13:00Z">
        <w:r>
          <w:t xml:space="preserve">Более подробная инструкция содержится в документе </w:t>
        </w:r>
        <w:proofErr w:type="spellStart"/>
        <w:r w:rsidRPr="007B0CF5">
          <w:rPr>
            <w:lang w:val="en-US"/>
          </w:rPr>
          <w:t>AlphaMonitorSetup</w:t>
        </w:r>
        <w:proofErr w:type="spellEnd"/>
        <w:r w:rsidRPr="00153BC2">
          <w:t>.</w:t>
        </w:r>
        <w:proofErr w:type="spellStart"/>
        <w:r w:rsidRPr="007B0CF5">
          <w:rPr>
            <w:lang w:val="en-US"/>
          </w:rPr>
          <w:t>docx</w:t>
        </w:r>
        <w:proofErr w:type="spellEnd"/>
        <w:r>
          <w:t xml:space="preserve"> . </w:t>
        </w:r>
      </w:ins>
    </w:p>
    <w:p w:rsidR="007B0CF5" w:rsidRDefault="007B0CF5">
      <w:pPr>
        <w:pStyle w:val="a3"/>
        <w:keepNext/>
        <w:ind w:left="1080"/>
        <w:rPr>
          <w:ins w:id="393" w:author="Карпов Владислав Владимирович" w:date="2018-10-02T14:08:00Z"/>
        </w:rPr>
        <w:pPrChange w:id="394" w:author="Карпов Владислав Владимирович" w:date="2018-10-02T14:13:00Z">
          <w:pPr>
            <w:pStyle w:val="a3"/>
            <w:keepNext/>
            <w:numPr>
              <w:ilvl w:val="1"/>
              <w:numId w:val="5"/>
            </w:numPr>
            <w:ind w:left="1080" w:hanging="720"/>
          </w:pPr>
        </w:pPrChange>
      </w:pPr>
    </w:p>
    <w:p w:rsidR="003C0E33" w:rsidRPr="003C0E33" w:rsidRDefault="003C0E33">
      <w:pPr>
        <w:pStyle w:val="a3"/>
        <w:keepNext/>
        <w:numPr>
          <w:ilvl w:val="0"/>
          <w:numId w:val="5"/>
        </w:numPr>
        <w:rPr>
          <w:ins w:id="395" w:author="Карпов Владислав Владимирович" w:date="2018-10-02T14:09:00Z"/>
          <w:rPrChange w:id="396" w:author="Карпов Владислав Владимирович" w:date="2018-10-02T14:09:00Z">
            <w:rPr>
              <w:ins w:id="397" w:author="Карпов Владислав Владимирович" w:date="2018-10-02T14:09:00Z"/>
              <w:lang w:val="en-US"/>
            </w:rPr>
          </w:rPrChange>
        </w:rPr>
        <w:pPrChange w:id="398" w:author="Карпов Владислав Владимирович" w:date="2018-10-02T14:08:00Z">
          <w:pPr>
            <w:pStyle w:val="a3"/>
            <w:keepNext/>
            <w:numPr>
              <w:ilvl w:val="1"/>
              <w:numId w:val="5"/>
            </w:numPr>
            <w:ind w:left="1080" w:hanging="720"/>
          </w:pPr>
        </w:pPrChange>
      </w:pPr>
      <w:ins w:id="399" w:author="Карпов Владислав Владимирович" w:date="2018-10-02T14:08:00Z">
        <w:r>
          <w:t xml:space="preserve">Установка </w:t>
        </w:r>
        <w:proofErr w:type="spellStart"/>
        <w:r>
          <w:rPr>
            <w:lang w:val="en-US"/>
          </w:rPr>
          <w:t>syncserver</w:t>
        </w:r>
        <w:proofErr w:type="spellEnd"/>
        <w:r w:rsidRPr="003C0E33">
          <w:rPr>
            <w:rPrChange w:id="400" w:author="Карпов Владислав Владимирович" w:date="2018-10-02T14:09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Alpha</w:t>
        </w:r>
        <w:r w:rsidRPr="003C0E33">
          <w:rPr>
            <w:rPrChange w:id="401" w:author="Карпов Владислав Владимирович" w:date="2018-10-02T14:09:00Z">
              <w:rPr>
                <w:lang w:val="en-US"/>
              </w:rPr>
            </w:rPrChange>
          </w:rPr>
          <w:t xml:space="preserve"> </w:t>
        </w:r>
      </w:ins>
      <w:ins w:id="402" w:author="Карпов Владислав Владимирович" w:date="2018-10-02T14:09:00Z">
        <w:r>
          <w:t xml:space="preserve">для каждого сервера </w:t>
        </w:r>
        <w:r>
          <w:rPr>
            <w:lang w:val="en-US"/>
          </w:rPr>
          <w:t>WAS</w:t>
        </w:r>
        <w:r w:rsidRPr="003C0E33">
          <w:rPr>
            <w:rPrChange w:id="403" w:author="Карпов Владислав Владимирович" w:date="2018-10-02T14:09:00Z">
              <w:rPr>
                <w:lang w:val="en-US"/>
              </w:rPr>
            </w:rPrChange>
          </w:rPr>
          <w:t xml:space="preserve">  </w:t>
        </w:r>
        <w:r>
          <w:rPr>
            <w:lang w:val="en-US"/>
          </w:rPr>
          <w:t>Alpha</w:t>
        </w:r>
        <w:r>
          <w:t xml:space="preserve">, выделенного для </w:t>
        </w:r>
        <w:proofErr w:type="spellStart"/>
        <w:r>
          <w:rPr>
            <w:lang w:val="en-US"/>
          </w:rPr>
          <w:t>syncserver</w:t>
        </w:r>
        <w:proofErr w:type="spellEnd"/>
      </w:ins>
    </w:p>
    <w:p w:rsidR="003C0E33" w:rsidRPr="007B0CF5" w:rsidRDefault="007B0CF5" w:rsidP="007B0CF5">
      <w:pPr>
        <w:pStyle w:val="a3"/>
        <w:keepNext/>
        <w:numPr>
          <w:ilvl w:val="1"/>
          <w:numId w:val="5"/>
        </w:numPr>
        <w:rPr>
          <w:ins w:id="404" w:author="Карпов Владислав Владимирович" w:date="2018-10-02T14:10:00Z"/>
          <w:rPrChange w:id="405" w:author="Карпов Владислав Владимирович" w:date="2018-10-02T14:10:00Z">
            <w:rPr>
              <w:ins w:id="406" w:author="Карпов Владислав Владимирович" w:date="2018-10-02T14:10:00Z"/>
              <w:lang w:val="en-US"/>
            </w:rPr>
          </w:rPrChange>
        </w:rPr>
      </w:pPr>
      <w:ins w:id="407" w:author="Карпов Владислав Владимирович" w:date="2018-10-02T14:09:00Z">
        <w:r>
          <w:t xml:space="preserve">Выполнение скрипта </w:t>
        </w:r>
        <w:r>
          <w:rPr>
            <w:lang w:val="en-US"/>
          </w:rPr>
          <w:t>install</w:t>
        </w:r>
        <w:r w:rsidRPr="008843F3">
          <w:t>.</w:t>
        </w:r>
        <w:proofErr w:type="spellStart"/>
        <w:r>
          <w:rPr>
            <w:lang w:val="en-US"/>
          </w:rPr>
          <w:t>sql</w:t>
        </w:r>
        <w:proofErr w:type="spellEnd"/>
        <w:r w:rsidRPr="008843F3">
          <w:t xml:space="preserve"> </w:t>
        </w:r>
        <w:r>
          <w:t xml:space="preserve">в БД </w:t>
        </w:r>
        <w:r>
          <w:rPr>
            <w:lang w:val="en-US"/>
          </w:rPr>
          <w:t>MIS</w:t>
        </w:r>
        <w:r w:rsidRPr="008843F3">
          <w:t>_</w:t>
        </w:r>
        <w:r>
          <w:rPr>
            <w:lang w:val="en-US"/>
          </w:rPr>
          <w:t>IPAD</w:t>
        </w:r>
        <w:r w:rsidRPr="008843F3">
          <w:t>_</w:t>
        </w:r>
      </w:ins>
      <w:ins w:id="408" w:author="Карпов Владислав Владимирович" w:date="2018-10-02T14:10:00Z">
        <w:r>
          <w:rPr>
            <w:lang w:val="en-US"/>
          </w:rPr>
          <w:t>SYNCSERVER</w:t>
        </w:r>
      </w:ins>
      <w:ins w:id="409" w:author="Карпов Владислав Владимирович" w:date="2018-10-02T14:09:00Z">
        <w:r w:rsidRPr="00042C2D">
          <w:t xml:space="preserve"> </w:t>
        </w:r>
        <w:r>
          <w:t xml:space="preserve">на серверах </w:t>
        </w:r>
        <w:r>
          <w:rPr>
            <w:lang w:val="en-US"/>
          </w:rPr>
          <w:t>MSSQL</w:t>
        </w:r>
        <w:r w:rsidRPr="00042C2D">
          <w:t xml:space="preserve"> </w:t>
        </w:r>
        <w:r>
          <w:rPr>
            <w:lang w:val="en-US"/>
          </w:rPr>
          <w:t>Alpha</w:t>
        </w:r>
      </w:ins>
    </w:p>
    <w:p w:rsidR="007B0CF5" w:rsidRPr="007B0CF5" w:rsidRDefault="007B0CF5" w:rsidP="007B0CF5">
      <w:pPr>
        <w:pStyle w:val="a3"/>
        <w:keepNext/>
        <w:numPr>
          <w:ilvl w:val="1"/>
          <w:numId w:val="5"/>
        </w:numPr>
        <w:rPr>
          <w:ins w:id="410" w:author="Карпов Владислав Владимирович" w:date="2018-10-02T14:10:00Z"/>
          <w:rPrChange w:id="411" w:author="Карпов Владислав Владимирович" w:date="2018-10-02T14:11:00Z">
            <w:rPr>
              <w:ins w:id="412" w:author="Карпов Владислав Владимирович" w:date="2018-10-02T14:10:00Z"/>
              <w:lang w:val="en-US"/>
            </w:rPr>
          </w:rPrChange>
        </w:rPr>
      </w:pPr>
      <w:ins w:id="413" w:author="Карпов Владислав Владимирович" w:date="2018-10-02T14:10:00Z">
        <w:r>
          <w:t xml:space="preserve">Установка приложения </w:t>
        </w:r>
        <w:r>
          <w:rPr>
            <w:lang w:val="en-US"/>
          </w:rPr>
          <w:t xml:space="preserve">WAS </w:t>
        </w:r>
        <w:proofErr w:type="spellStart"/>
        <w:r>
          <w:rPr>
            <w:lang w:val="en-US"/>
          </w:rPr>
          <w:t>syncserver</w:t>
        </w:r>
        <w:proofErr w:type="spellEnd"/>
      </w:ins>
    </w:p>
    <w:p w:rsidR="007B0CF5" w:rsidRPr="00042C2D" w:rsidDel="007B0CF5" w:rsidRDefault="007B0CF5">
      <w:pPr>
        <w:pStyle w:val="a3"/>
        <w:keepNext/>
        <w:ind w:left="360"/>
        <w:rPr>
          <w:del w:id="414" w:author="Карпов Владислав Владимирович" w:date="2018-10-02T14:14:00Z"/>
        </w:rPr>
        <w:pPrChange w:id="415" w:author="Карпов Владислав Владимирович" w:date="2018-10-02T14:14:00Z">
          <w:pPr>
            <w:pStyle w:val="a3"/>
            <w:keepNext/>
            <w:numPr>
              <w:ilvl w:val="1"/>
              <w:numId w:val="5"/>
            </w:numPr>
            <w:ind w:left="1080" w:hanging="720"/>
          </w:pPr>
        </w:pPrChange>
      </w:pPr>
      <w:ins w:id="416" w:author="Карпов Владислав Владимирович" w:date="2018-10-02T14:11:00Z">
        <w:r>
          <w:t xml:space="preserve">Настройка дублирующей папки файл перекладчика для дублирования файлов в систему </w:t>
        </w:r>
      </w:ins>
      <w:ins w:id="417" w:author="Карпов Владислав Владимирович" w:date="2018-10-02T14:12:00Z">
        <w:r>
          <w:rPr>
            <w:lang w:val="en-US"/>
          </w:rPr>
          <w:t>online</w:t>
        </w:r>
        <w:r w:rsidRPr="007B0CF5">
          <w:rPr>
            <w:rPrChange w:id="418" w:author="Карпов Владислав Владимирович" w:date="2018-10-02T14:12:00Z">
              <w:rPr>
                <w:lang w:val="en-US"/>
              </w:rPr>
            </w:rPrChange>
          </w:rPr>
          <w:t>-</w:t>
        </w:r>
        <w:proofErr w:type="spellStart"/>
        <w:r>
          <w:t>зпросов</w:t>
        </w:r>
        <w:proofErr w:type="spellEnd"/>
        <w:r>
          <w:t xml:space="preserve"> в </w:t>
        </w:r>
        <w:r>
          <w:rPr>
            <w:lang w:val="en-US"/>
          </w:rPr>
          <w:t>Alpha</w:t>
        </w:r>
        <w:r>
          <w:t>.</w:t>
        </w:r>
        <w:r>
          <w:br/>
        </w:r>
      </w:ins>
    </w:p>
    <w:p w:rsidR="00042C2D" w:rsidRPr="00001DBE" w:rsidRDefault="00042C2D">
      <w:pPr>
        <w:pStyle w:val="a3"/>
        <w:keepNext/>
        <w:ind w:left="360"/>
        <w:rPr>
          <w:ins w:id="419" w:author="Карпов Владислав Владимирович" w:date="2018-10-02T14:14:00Z"/>
        </w:rPr>
        <w:pPrChange w:id="420" w:author="Карпов Владислав Владимирович" w:date="2018-10-02T14:14:00Z">
          <w:pPr>
            <w:keepNext/>
            <w:ind w:firstLine="357"/>
          </w:pPr>
        </w:pPrChange>
      </w:pPr>
      <w:r>
        <w:t xml:space="preserve">Более подробная инструкция содержится в документе </w:t>
      </w:r>
      <w:proofErr w:type="spellStart"/>
      <w:ins w:id="421" w:author="Карпов Владислав Владимирович" w:date="2018-10-02T14:13:00Z">
        <w:r w:rsidR="007B0CF5" w:rsidRPr="00513B7F">
          <w:rPr>
            <w:lang w:val="en-US"/>
          </w:rPr>
          <w:t>CacheServerSetup</w:t>
        </w:r>
        <w:proofErr w:type="spellEnd"/>
        <w:r w:rsidR="007B0CF5" w:rsidRPr="00513B7F">
          <w:t>.</w:t>
        </w:r>
        <w:proofErr w:type="spellStart"/>
        <w:r w:rsidR="007B0CF5" w:rsidRPr="00513B7F">
          <w:rPr>
            <w:lang w:val="en-US"/>
          </w:rPr>
          <w:t>docx</w:t>
        </w:r>
      </w:ins>
      <w:proofErr w:type="spellEnd"/>
      <w:del w:id="422" w:author="Карпов Владислав Владимирович" w:date="2018-10-02T14:13:00Z">
        <w:r w:rsidRPr="00042C2D" w:rsidDel="007B0CF5">
          <w:rPr>
            <w:lang w:val="en-US"/>
          </w:rPr>
          <w:delText>AlphaMonitorSetup</w:delText>
        </w:r>
        <w:r w:rsidRPr="00153BC2" w:rsidDel="007B0CF5">
          <w:delText>.</w:delText>
        </w:r>
        <w:r w:rsidRPr="00042C2D" w:rsidDel="007B0CF5">
          <w:rPr>
            <w:lang w:val="en-US"/>
          </w:rPr>
          <w:delText>docx</w:delText>
        </w:r>
        <w:r w:rsidDel="007B0CF5">
          <w:delText xml:space="preserve"> </w:delText>
        </w:r>
      </w:del>
      <w:r>
        <w:t xml:space="preserve">. </w:t>
      </w:r>
    </w:p>
    <w:p w:rsidR="007B0CF5" w:rsidRPr="00C35FCD" w:rsidRDefault="007B0CF5">
      <w:pPr>
        <w:pStyle w:val="a3"/>
        <w:keepNext/>
        <w:ind w:left="360"/>
        <w:pPrChange w:id="423" w:author="Карпов Владислав Владимирович" w:date="2018-10-02T14:14:00Z">
          <w:pPr>
            <w:keepNext/>
            <w:ind w:firstLine="357"/>
          </w:pPr>
        </w:pPrChange>
      </w:pPr>
    </w:p>
    <w:p w:rsidR="000A16EE" w:rsidRPr="00893EA9" w:rsidRDefault="000A16EE" w:rsidP="000A16EE">
      <w:pPr>
        <w:pStyle w:val="a3"/>
        <w:keepNext/>
        <w:numPr>
          <w:ilvl w:val="0"/>
          <w:numId w:val="5"/>
        </w:numPr>
        <w:rPr>
          <w:ins w:id="424" w:author="Карпов Владислав Владимирович" w:date="2018-10-02T18:45:00Z"/>
          <w:lang w:val="en-US"/>
          <w:rPrChange w:id="425" w:author="Карпов Владислав Владимирович" w:date="2018-10-02T18:45:00Z">
            <w:rPr>
              <w:ins w:id="426" w:author="Карпов Владислав Владимирович" w:date="2018-10-02T18:45:00Z"/>
            </w:rPr>
          </w:rPrChange>
        </w:rPr>
      </w:pPr>
      <w:ins w:id="427" w:author="Карпов Владислав Владимирович" w:date="2018-10-02T18:20:00Z">
        <w:r>
          <w:t>Установка</w:t>
        </w:r>
        <w:r w:rsidRPr="000A16EE">
          <w:rPr>
            <w:lang w:val="en-US"/>
            <w:rPrChange w:id="428" w:author="Карпов Владислав Владимирович" w:date="2018-10-02T18:22:00Z">
              <w:rPr/>
            </w:rPrChange>
          </w:rPr>
          <w:t xml:space="preserve"> </w:t>
        </w:r>
      </w:ins>
      <w:ins w:id="429" w:author="Карпов Владислав Владимирович" w:date="2018-10-02T18:22:00Z">
        <w:r w:rsidRPr="00A97073">
          <w:rPr>
            <w:lang w:val="en-US"/>
          </w:rPr>
          <w:t>inavigator2-portal-server.war</w:t>
        </w:r>
        <w:r w:rsidRPr="000A16EE">
          <w:rPr>
            <w:lang w:val="en-US"/>
            <w:rPrChange w:id="430" w:author="Карпов Владислав Владимирович" w:date="2018-10-02T18:22:00Z">
              <w:rPr/>
            </w:rPrChange>
          </w:rPr>
          <w:t xml:space="preserve"> </w:t>
        </w:r>
      </w:ins>
      <w:ins w:id="431" w:author="Карпов Владислав Владимирович" w:date="2018-10-02T18:47:00Z">
        <w:r w:rsidR="00893EA9">
          <w:rPr>
            <w:lang w:val="en-US"/>
          </w:rPr>
          <w:t xml:space="preserve"> alpha</w:t>
        </w:r>
      </w:ins>
      <w:ins w:id="432" w:author="Карпов Владислав Владимирович" w:date="2018-10-02T18:22:00Z">
        <w:r w:rsidRPr="00893EA9">
          <w:rPr>
            <w:lang w:val="en-US"/>
            <w:rPrChange w:id="433" w:author="Карпов Владислав Владимирович" w:date="2018-10-02T18:45:00Z">
              <w:rPr/>
            </w:rPrChange>
          </w:rPr>
          <w:br/>
        </w:r>
      </w:ins>
      <w:ins w:id="434" w:author="Карпов Владислав Владимирович" w:date="2018-10-02T18:45:00Z">
        <w:r w:rsidR="00893EA9" w:rsidRPr="00893EA9">
          <w:rPr>
            <w:lang w:val="en-US"/>
            <w:rPrChange w:id="435" w:author="Карпов Владислав Владимирович" w:date="2018-10-02T18:45:00Z">
              <w:rPr/>
            </w:rPrChange>
          </w:rPr>
          <w:t xml:space="preserve"> - </w:t>
        </w:r>
        <w:r w:rsidR="00893EA9">
          <w:t>Установка</w:t>
        </w:r>
        <w:r w:rsidR="00893EA9" w:rsidRPr="00893EA9">
          <w:rPr>
            <w:lang w:val="en-US"/>
            <w:rPrChange w:id="436" w:author="Карпов Владислав Владимирович" w:date="2018-10-02T18:45:00Z">
              <w:rPr/>
            </w:rPrChange>
          </w:rPr>
          <w:t xml:space="preserve"> </w:t>
        </w:r>
        <w:r w:rsidR="00893EA9">
          <w:rPr>
            <w:lang w:val="en-US"/>
          </w:rPr>
          <w:t xml:space="preserve">war </w:t>
        </w:r>
        <w:r w:rsidR="00893EA9" w:rsidRPr="00893EA9">
          <w:rPr>
            <w:lang w:val="en-US"/>
            <w:rPrChange w:id="437" w:author="Карпов Владислав Владимирович" w:date="2018-10-02T18:45:00Z">
              <w:rPr/>
            </w:rPrChange>
          </w:rPr>
          <w:t xml:space="preserve"> </w:t>
        </w:r>
        <w:r w:rsidR="00893EA9">
          <w:t>файла</w:t>
        </w:r>
      </w:ins>
    </w:p>
    <w:p w:rsidR="00893EA9" w:rsidRDefault="00893EA9" w:rsidP="00893EA9">
      <w:pPr>
        <w:pStyle w:val="a3"/>
        <w:keepNext/>
        <w:ind w:left="644"/>
        <w:rPr>
          <w:ins w:id="438" w:author="Карпов Владислав Владимирович" w:date="2018-10-02T18:45:00Z"/>
        </w:rPr>
        <w:pPrChange w:id="439" w:author="Карпов Владислав Владимирович" w:date="2018-10-02T18:45:00Z">
          <w:pPr>
            <w:pStyle w:val="a3"/>
            <w:keepNext/>
            <w:numPr>
              <w:numId w:val="5"/>
            </w:numPr>
            <w:ind w:left="644" w:hanging="360"/>
          </w:pPr>
        </w:pPrChange>
      </w:pPr>
      <w:ins w:id="440" w:author="Карпов Владислав Владимирович" w:date="2018-10-02T18:45:00Z">
        <w:r>
          <w:t>- Настройка параметров</w:t>
        </w:r>
      </w:ins>
    </w:p>
    <w:p w:rsidR="00893EA9" w:rsidRPr="00893EA9" w:rsidRDefault="00893EA9" w:rsidP="00893EA9">
      <w:pPr>
        <w:pStyle w:val="a3"/>
        <w:keepNext/>
        <w:ind w:left="644"/>
        <w:rPr>
          <w:ins w:id="441" w:author="Карпов Владислав Владимирович" w:date="2018-10-02T18:21:00Z"/>
        </w:rPr>
        <w:pPrChange w:id="442" w:author="Карпов Владислав Владимирович" w:date="2018-10-02T18:45:00Z">
          <w:pPr>
            <w:pStyle w:val="a3"/>
            <w:keepNext/>
            <w:numPr>
              <w:numId w:val="5"/>
            </w:numPr>
            <w:ind w:left="644" w:hanging="360"/>
          </w:pPr>
        </w:pPrChange>
      </w:pPr>
      <w:ins w:id="443" w:author="Карпов Владислав Владимирович" w:date="2018-10-02T18:45:00Z">
        <w:r>
          <w:t xml:space="preserve">Более подробная инструкция содержится в документе </w:t>
        </w:r>
      </w:ins>
      <w:ins w:id="444" w:author="Карпов Владислав Владимирович" w:date="2018-10-02T18:46:00Z">
        <w:r w:rsidRPr="00893EA9">
          <w:rPr>
            <w:rPrChange w:id="445" w:author="Карпов Владислав Владимирович" w:date="2018-10-02T18:46:00Z">
              <w:rPr>
                <w:lang w:val="en-US"/>
              </w:rPr>
            </w:rPrChange>
          </w:rPr>
          <w:t>“</w:t>
        </w:r>
        <w:r>
          <w:t xml:space="preserve">Установка приложения </w:t>
        </w:r>
        <w:proofErr w:type="spellStart"/>
        <w:r>
          <w:rPr>
            <w:lang w:val="en-US"/>
          </w:rPr>
          <w:t>WildFly</w:t>
        </w:r>
        <w:proofErr w:type="spellEnd"/>
        <w:r w:rsidRPr="00893EA9">
          <w:rPr>
            <w:rPrChange w:id="446" w:author="Карпов Владислав Владимирович" w:date="2018-10-02T18:46:00Z">
              <w:rPr>
                <w:lang w:val="en-US"/>
              </w:rPr>
            </w:rPrChange>
          </w:rPr>
          <w:t>.</w:t>
        </w:r>
        <w:proofErr w:type="spellStart"/>
        <w:r>
          <w:rPr>
            <w:lang w:val="en-US"/>
          </w:rPr>
          <w:t>docx</w:t>
        </w:r>
        <w:proofErr w:type="spellEnd"/>
        <w:r w:rsidRPr="00893EA9">
          <w:rPr>
            <w:rPrChange w:id="447" w:author="Карпов Владислав Владимирович" w:date="2018-10-02T18:46:00Z">
              <w:rPr>
                <w:lang w:val="en-US"/>
              </w:rPr>
            </w:rPrChange>
          </w:rPr>
          <w:t>”</w:t>
        </w:r>
      </w:ins>
    </w:p>
    <w:p w:rsidR="00893EA9" w:rsidRPr="00893EA9" w:rsidRDefault="000A16EE" w:rsidP="00893EA9">
      <w:pPr>
        <w:pStyle w:val="a3"/>
        <w:keepNext/>
        <w:numPr>
          <w:ilvl w:val="0"/>
          <w:numId w:val="5"/>
        </w:numPr>
        <w:rPr>
          <w:ins w:id="448" w:author="Карпов Владислав Владимирович" w:date="2018-10-02T18:46:00Z"/>
          <w:rPrChange w:id="449" w:author="Карпов Владислав Владимирович" w:date="2018-10-02T18:46:00Z">
            <w:rPr>
              <w:ins w:id="450" w:author="Карпов Владислав Владимирович" w:date="2018-10-02T18:46:00Z"/>
              <w:lang w:val="en-US"/>
            </w:rPr>
          </w:rPrChange>
        </w:rPr>
      </w:pPr>
      <w:ins w:id="451" w:author="Карпов Владислав Владимирович" w:date="2018-10-02T18:22:00Z">
        <w:r>
          <w:t>Установка</w:t>
        </w:r>
        <w:r w:rsidRPr="00893EA9">
          <w:t xml:space="preserve"> </w:t>
        </w:r>
        <w:proofErr w:type="spellStart"/>
        <w:r w:rsidRPr="00A97073">
          <w:rPr>
            <w:lang w:val="en-US"/>
          </w:rPr>
          <w:t>inavigator</w:t>
        </w:r>
        <w:proofErr w:type="spellEnd"/>
        <w:r w:rsidRPr="00893EA9">
          <w:rPr>
            <w:rPrChange w:id="452" w:author="Карпов Владислав Владимирович" w:date="2018-10-02T18:46:00Z">
              <w:rPr>
                <w:lang w:val="en-US"/>
              </w:rPr>
            </w:rPrChange>
          </w:rPr>
          <w:t>-</w:t>
        </w:r>
        <w:r w:rsidRPr="00A97073">
          <w:rPr>
            <w:lang w:val="en-US"/>
          </w:rPr>
          <w:t>prototype</w:t>
        </w:r>
        <w:r w:rsidRPr="00893EA9">
          <w:rPr>
            <w:rPrChange w:id="453" w:author="Карпов Владислав Владимирович" w:date="2018-10-02T18:46:00Z">
              <w:rPr>
                <w:lang w:val="en-US"/>
              </w:rPr>
            </w:rPrChange>
          </w:rPr>
          <w:t>.</w:t>
        </w:r>
        <w:r w:rsidRPr="00A97073">
          <w:rPr>
            <w:lang w:val="en-US"/>
          </w:rPr>
          <w:t>war</w:t>
        </w:r>
      </w:ins>
      <w:ins w:id="454" w:author="Карпов Владислав Владимирович" w:date="2018-10-02T18:47:00Z">
        <w:r w:rsidR="00893EA9" w:rsidRPr="00893EA9">
          <w:rPr>
            <w:rPrChange w:id="455" w:author="Карпов Владислав Владимирович" w:date="2018-10-02T18:47:00Z">
              <w:rPr>
                <w:lang w:val="en-US"/>
              </w:rPr>
            </w:rPrChange>
          </w:rPr>
          <w:t xml:space="preserve"> </w:t>
        </w:r>
        <w:r w:rsidR="00893EA9">
          <w:rPr>
            <w:lang w:val="en-US"/>
          </w:rPr>
          <w:t>alpha</w:t>
        </w:r>
      </w:ins>
      <w:ins w:id="456" w:author="Карпов Владислав Владимирович" w:date="2018-10-02T18:21:00Z">
        <w:r w:rsidRPr="00893EA9">
          <w:br/>
        </w:r>
      </w:ins>
      <w:ins w:id="457" w:author="Карпов Владислав Владимирович" w:date="2018-10-02T18:46:00Z">
        <w:r w:rsidR="00893EA9" w:rsidRPr="00893EA9">
          <w:rPr>
            <w:rPrChange w:id="458" w:author="Карпов Владислав Владимирович" w:date="2018-10-02T18:46:00Z">
              <w:rPr>
                <w:lang w:val="en-US"/>
              </w:rPr>
            </w:rPrChange>
          </w:rPr>
          <w:t xml:space="preserve">- </w:t>
        </w:r>
        <w:r w:rsidR="00893EA9">
          <w:t>Установка</w:t>
        </w:r>
        <w:r w:rsidR="00893EA9" w:rsidRPr="00893EA9">
          <w:rPr>
            <w:rPrChange w:id="459" w:author="Карпов Владислав Владимирович" w:date="2018-10-02T18:46:00Z">
              <w:rPr>
                <w:lang w:val="en-US"/>
              </w:rPr>
            </w:rPrChange>
          </w:rPr>
          <w:t xml:space="preserve"> </w:t>
        </w:r>
        <w:r w:rsidR="00893EA9">
          <w:rPr>
            <w:lang w:val="en-US"/>
          </w:rPr>
          <w:t>war</w:t>
        </w:r>
        <w:r w:rsidR="00893EA9" w:rsidRPr="00893EA9">
          <w:rPr>
            <w:rPrChange w:id="460" w:author="Карпов Владислав Владимирович" w:date="2018-10-02T18:46:00Z">
              <w:rPr>
                <w:lang w:val="en-US"/>
              </w:rPr>
            </w:rPrChange>
          </w:rPr>
          <w:t xml:space="preserve">  </w:t>
        </w:r>
        <w:r w:rsidR="00893EA9">
          <w:t>файла</w:t>
        </w:r>
      </w:ins>
    </w:p>
    <w:p w:rsidR="00893EA9" w:rsidRDefault="00893EA9" w:rsidP="00893EA9">
      <w:pPr>
        <w:pStyle w:val="a3"/>
        <w:keepNext/>
        <w:ind w:left="644"/>
        <w:rPr>
          <w:ins w:id="461" w:author="Карпов Владислав Владимирович" w:date="2018-10-02T18:46:00Z"/>
        </w:rPr>
      </w:pPr>
      <w:ins w:id="462" w:author="Карпов Владислав Владимирович" w:date="2018-10-02T18:46:00Z">
        <w:r>
          <w:t>- Настройка параметров</w:t>
        </w:r>
      </w:ins>
    </w:p>
    <w:p w:rsidR="00893EA9" w:rsidRPr="00001DBE" w:rsidRDefault="00893EA9" w:rsidP="00893EA9">
      <w:pPr>
        <w:pStyle w:val="a3"/>
        <w:keepNext/>
        <w:ind w:left="644"/>
        <w:rPr>
          <w:ins w:id="463" w:author="Карпов Владислав Владимирович" w:date="2018-10-02T18:46:00Z"/>
        </w:rPr>
      </w:pPr>
      <w:ins w:id="464" w:author="Карпов Владислав Владимирович" w:date="2018-10-02T18:46:00Z">
        <w:r>
          <w:t xml:space="preserve">Более подробная инструкция содержится в документе </w:t>
        </w:r>
        <w:r w:rsidRPr="00A97073">
          <w:t>“</w:t>
        </w:r>
        <w:r>
          <w:t xml:space="preserve">Установка приложения </w:t>
        </w:r>
        <w:proofErr w:type="spellStart"/>
        <w:r>
          <w:rPr>
            <w:lang w:val="en-US"/>
          </w:rPr>
          <w:t>WildFly</w:t>
        </w:r>
        <w:proofErr w:type="spellEnd"/>
        <w:r w:rsidRPr="00A97073">
          <w:t>.</w:t>
        </w:r>
        <w:proofErr w:type="spellStart"/>
        <w:r>
          <w:rPr>
            <w:lang w:val="en-US"/>
          </w:rPr>
          <w:t>docx</w:t>
        </w:r>
        <w:proofErr w:type="spellEnd"/>
        <w:r w:rsidRPr="00A97073">
          <w:t>”</w:t>
        </w:r>
      </w:ins>
      <w:ins w:id="465" w:author="Карпов Владислав Владимирович" w:date="2018-10-02T18:47:00Z">
        <w:r w:rsidRPr="00001DBE">
          <w:rPr>
            <w:rPrChange w:id="466" w:author="Карпов Владислав Владимирович" w:date="2018-10-02T18:49:00Z">
              <w:rPr>
                <w:lang w:val="en-US"/>
              </w:rPr>
            </w:rPrChange>
          </w:rPr>
          <w:br/>
        </w:r>
      </w:ins>
    </w:p>
    <w:p w:rsidR="00042C2D" w:rsidRPr="00B617ED" w:rsidRDefault="00042C2D" w:rsidP="001C57AD">
      <w:pPr>
        <w:pStyle w:val="a3"/>
        <w:keepNext/>
        <w:numPr>
          <w:ilvl w:val="0"/>
          <w:numId w:val="5"/>
        </w:numPr>
        <w:ind w:left="714" w:hanging="357"/>
      </w:pPr>
      <w:r w:rsidRPr="00B617ED">
        <w:lastRenderedPageBreak/>
        <w:t xml:space="preserve">Установка </w:t>
      </w:r>
      <w:proofErr w:type="spellStart"/>
      <w:r>
        <w:rPr>
          <w:lang w:val="en-US"/>
        </w:rPr>
        <w:t>DpSmsProxy</w:t>
      </w:r>
      <w:proofErr w:type="spellEnd"/>
      <w:r w:rsidRPr="00042C2D">
        <w:t xml:space="preserve"> </w:t>
      </w:r>
      <w:r>
        <w:t xml:space="preserve">на каждом сервере кластера </w:t>
      </w:r>
      <w:r>
        <w:rPr>
          <w:lang w:val="en-US"/>
        </w:rPr>
        <w:t>WAS</w:t>
      </w:r>
      <w:r w:rsidRPr="008843F3">
        <w:t xml:space="preserve"> </w:t>
      </w:r>
      <w:r>
        <w:rPr>
          <w:lang w:val="en-US"/>
        </w:rPr>
        <w:t>Alpha</w:t>
      </w:r>
      <w:r w:rsidRPr="008843F3">
        <w:t xml:space="preserve"> </w:t>
      </w:r>
      <w:r>
        <w:t xml:space="preserve">для </w:t>
      </w:r>
      <w:r>
        <w:rPr>
          <w:lang w:val="en-US"/>
        </w:rPr>
        <w:t>online</w:t>
      </w:r>
      <w:r w:rsidRPr="00B617ED">
        <w:t>-</w:t>
      </w:r>
      <w:r>
        <w:t>запросов</w:t>
      </w:r>
    </w:p>
    <w:p w:rsidR="00042C2D" w:rsidRPr="00B617ED" w:rsidRDefault="00042C2D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  <w:r>
        <w:t xml:space="preserve"> для </w:t>
      </w:r>
      <w:r>
        <w:rPr>
          <w:lang w:val="en-US"/>
        </w:rPr>
        <w:t>online</w:t>
      </w:r>
      <w:r w:rsidRPr="00B617ED">
        <w:t>-</w:t>
      </w:r>
      <w:r>
        <w:t>запросов</w:t>
      </w:r>
    </w:p>
    <w:p w:rsidR="00042C2D" w:rsidRPr="00B617ED" w:rsidRDefault="00042C2D" w:rsidP="00042C2D">
      <w:pPr>
        <w:keepNext/>
        <w:ind w:firstLine="357"/>
      </w:pPr>
      <w:r>
        <w:t xml:space="preserve">Более подробная инструкция содержится в документе </w:t>
      </w:r>
      <w:proofErr w:type="spellStart"/>
      <w:r w:rsidRPr="00042C2D">
        <w:rPr>
          <w:lang w:val="en-US"/>
        </w:rPr>
        <w:t>DpSmsProxyServerSetup</w:t>
      </w:r>
      <w:proofErr w:type="spellEnd"/>
      <w:r w:rsidRPr="00042C2D">
        <w:t>.</w:t>
      </w:r>
      <w:proofErr w:type="spellStart"/>
      <w:r w:rsidRPr="00042C2D">
        <w:rPr>
          <w:lang w:val="en-US"/>
        </w:rPr>
        <w:t>docx</w:t>
      </w:r>
      <w:proofErr w:type="spellEnd"/>
      <w:r w:rsidRPr="00042C2D">
        <w:t xml:space="preserve"> </w:t>
      </w:r>
      <w:r>
        <w:t xml:space="preserve"> </w:t>
      </w:r>
    </w:p>
    <w:p w:rsidR="00B822CF" w:rsidRPr="00B617ED" w:rsidRDefault="00C379CC" w:rsidP="001C57AD">
      <w:pPr>
        <w:pStyle w:val="a3"/>
        <w:keepNext/>
        <w:numPr>
          <w:ilvl w:val="0"/>
          <w:numId w:val="5"/>
        </w:numPr>
        <w:ind w:left="714" w:hanging="357"/>
      </w:pPr>
      <w:r w:rsidRPr="00B822CF">
        <w:t xml:space="preserve">Установка </w:t>
      </w:r>
      <w:r w:rsidRPr="00C379CC">
        <w:rPr>
          <w:lang w:val="en-US"/>
        </w:rPr>
        <w:t>Configuration</w:t>
      </w:r>
      <w:r w:rsidRPr="00B822CF">
        <w:t xml:space="preserve"> </w:t>
      </w:r>
      <w:r w:rsidRPr="00C379CC">
        <w:rPr>
          <w:lang w:val="en-US"/>
        </w:rPr>
        <w:t>Server</w:t>
      </w:r>
      <w:r w:rsidR="00B822CF" w:rsidRPr="00B822CF">
        <w:t xml:space="preserve"> </w:t>
      </w:r>
      <w:r w:rsidR="00B822CF">
        <w:t xml:space="preserve">на каждом сервере кластера </w:t>
      </w:r>
      <w:r w:rsidR="00B822CF" w:rsidRPr="001F37DD">
        <w:rPr>
          <w:lang w:val="en-US"/>
        </w:rPr>
        <w:t>WAS</w:t>
      </w:r>
      <w:r w:rsidR="00B822CF" w:rsidRPr="001F37DD">
        <w:t xml:space="preserve"> </w:t>
      </w:r>
      <w:r w:rsidR="00B822CF" w:rsidRPr="001F37DD">
        <w:rPr>
          <w:lang w:val="en-US"/>
        </w:rPr>
        <w:t>Sigma</w:t>
      </w:r>
      <w:r w:rsidR="00B822CF" w:rsidRPr="001F37DD">
        <w:t xml:space="preserve"> (</w:t>
      </w:r>
      <w:proofErr w:type="spellStart"/>
      <w:r w:rsidR="00B822CF">
        <w:rPr>
          <w:lang w:val="en-US"/>
        </w:rPr>
        <w:t>Config</w:t>
      </w:r>
      <w:proofErr w:type="spellEnd"/>
      <w:r w:rsidR="00B822CF" w:rsidRPr="001F37DD">
        <w:t>+</w:t>
      </w:r>
      <w:r w:rsidR="00B822CF">
        <w:rPr>
          <w:lang w:val="en-US"/>
        </w:rPr>
        <w:t>Online</w:t>
      </w:r>
      <w:r w:rsidR="00B822CF" w:rsidRPr="001F37DD">
        <w:t>)</w:t>
      </w:r>
      <w:r w:rsidR="00B822CF">
        <w:rPr>
          <w:lang w:val="en-US"/>
        </w:rPr>
        <w:t>:</w:t>
      </w:r>
    </w:p>
    <w:p w:rsidR="00B822CF" w:rsidRDefault="00B822CF" w:rsidP="001C57AD">
      <w:pPr>
        <w:pStyle w:val="a3"/>
        <w:keepNext/>
        <w:numPr>
          <w:ilvl w:val="1"/>
          <w:numId w:val="5"/>
        </w:numPr>
      </w:pPr>
      <w:r>
        <w:t xml:space="preserve">Выполнение скрипта </w:t>
      </w:r>
      <w:r>
        <w:rPr>
          <w:lang w:val="en-US"/>
        </w:rPr>
        <w:t>install</w:t>
      </w:r>
      <w:r w:rsidRPr="008843F3">
        <w:t>.</w:t>
      </w:r>
      <w:proofErr w:type="spellStart"/>
      <w:r>
        <w:rPr>
          <w:lang w:val="en-US"/>
        </w:rPr>
        <w:t>sql</w:t>
      </w:r>
      <w:proofErr w:type="spellEnd"/>
      <w:r w:rsidRPr="008843F3">
        <w:t xml:space="preserve"> </w:t>
      </w:r>
      <w:r>
        <w:t xml:space="preserve">в БД </w:t>
      </w:r>
      <w:proofErr w:type="spellStart"/>
      <w:r>
        <w:rPr>
          <w:lang w:val="en-US"/>
        </w:rPr>
        <w:t>confserver</w:t>
      </w:r>
      <w:proofErr w:type="spellEnd"/>
      <w:r w:rsidRPr="00B822CF">
        <w:t xml:space="preserve"> </w:t>
      </w:r>
      <w:r>
        <w:t xml:space="preserve">на сервере </w:t>
      </w:r>
      <w:r>
        <w:rPr>
          <w:lang w:val="en-US"/>
        </w:rPr>
        <w:t>MSSQL</w:t>
      </w:r>
      <w:r w:rsidRPr="00B822CF">
        <w:t xml:space="preserve"> </w:t>
      </w:r>
      <w:r>
        <w:rPr>
          <w:lang w:val="en-US"/>
        </w:rPr>
        <w:t>Sigma</w:t>
      </w:r>
    </w:p>
    <w:p w:rsidR="007C4C11" w:rsidRDefault="007C4C11" w:rsidP="001C57AD">
      <w:pPr>
        <w:pStyle w:val="a3"/>
        <w:keepNext/>
        <w:numPr>
          <w:ilvl w:val="1"/>
          <w:numId w:val="5"/>
        </w:numPr>
      </w:pPr>
      <w:r>
        <w:t xml:space="preserve">Установка сертификата </w:t>
      </w:r>
      <w:r>
        <w:rPr>
          <w:lang w:val="en-US"/>
        </w:rPr>
        <w:t>SSL</w:t>
      </w:r>
      <w:r w:rsidRPr="007C4C11">
        <w:t xml:space="preserve"> </w:t>
      </w:r>
      <w:r>
        <w:t xml:space="preserve">на </w:t>
      </w:r>
      <w:r>
        <w:rPr>
          <w:lang w:val="en-US"/>
        </w:rPr>
        <w:t>WAS</w:t>
      </w:r>
      <w:r w:rsidRPr="007C4C11">
        <w:t xml:space="preserve"> </w:t>
      </w:r>
      <w:r>
        <w:t xml:space="preserve">для имен </w:t>
      </w:r>
      <w:proofErr w:type="spellStart"/>
      <w:r>
        <w:rPr>
          <w:lang w:val="en-US"/>
        </w:rPr>
        <w:t>config</w:t>
      </w:r>
      <w:proofErr w:type="spellEnd"/>
      <w:r w:rsidRPr="007C4C11">
        <w:t>1.</w:t>
      </w:r>
      <w:proofErr w:type="spellStart"/>
      <w:r>
        <w:rPr>
          <w:lang w:val="en-US"/>
        </w:rPr>
        <w:t>i</w:t>
      </w:r>
      <w:proofErr w:type="spellEnd"/>
      <w:r w:rsidRPr="007C4C11">
        <w:t>-</w:t>
      </w:r>
      <w:r>
        <w:rPr>
          <w:lang w:val="en-US"/>
        </w:rPr>
        <w:t>navigator</w:t>
      </w:r>
      <w:r w:rsidRPr="007C4C11">
        <w:t>.</w:t>
      </w:r>
      <w:r>
        <w:rPr>
          <w:lang w:val="en-US"/>
        </w:rPr>
        <w:t>mobile</w:t>
      </w:r>
      <w:r w:rsidRPr="007C4C11">
        <w:t>.</w:t>
      </w:r>
      <w:proofErr w:type="spellStart"/>
      <w:r>
        <w:rPr>
          <w:lang w:val="en-US"/>
        </w:rPr>
        <w:t>sbrf</w:t>
      </w:r>
      <w:proofErr w:type="spellEnd"/>
      <w:r w:rsidRPr="007C4C11">
        <w:t>.</w:t>
      </w:r>
      <w:proofErr w:type="spellStart"/>
      <w:r>
        <w:rPr>
          <w:lang w:val="en-US"/>
        </w:rPr>
        <w:t>ru</w:t>
      </w:r>
      <w:proofErr w:type="spellEnd"/>
      <w:r w:rsidRPr="007C4C11">
        <w:t xml:space="preserve"> </w:t>
      </w:r>
      <w:r>
        <w:t xml:space="preserve">и </w:t>
      </w:r>
      <w:proofErr w:type="spellStart"/>
      <w:r>
        <w:rPr>
          <w:lang w:val="en-US"/>
        </w:rPr>
        <w:t>config</w:t>
      </w:r>
      <w:proofErr w:type="spellEnd"/>
      <w:r w:rsidRPr="0069586B">
        <w:t>2</w:t>
      </w:r>
      <w:r w:rsidRPr="007C4C11">
        <w:t>.</w:t>
      </w:r>
      <w:proofErr w:type="spellStart"/>
      <w:r>
        <w:rPr>
          <w:lang w:val="en-US"/>
        </w:rPr>
        <w:t>i</w:t>
      </w:r>
      <w:proofErr w:type="spellEnd"/>
      <w:r w:rsidRPr="007C4C11">
        <w:t>-</w:t>
      </w:r>
      <w:r>
        <w:rPr>
          <w:lang w:val="en-US"/>
        </w:rPr>
        <w:t>navigator</w:t>
      </w:r>
      <w:r w:rsidRPr="007C4C11">
        <w:t>.</w:t>
      </w:r>
      <w:r>
        <w:rPr>
          <w:lang w:val="en-US"/>
        </w:rPr>
        <w:t>mobile</w:t>
      </w:r>
      <w:r w:rsidRPr="007C4C11">
        <w:t>.</w:t>
      </w:r>
      <w:proofErr w:type="spellStart"/>
      <w:r>
        <w:rPr>
          <w:lang w:val="en-US"/>
        </w:rPr>
        <w:t>sbrf</w:t>
      </w:r>
      <w:proofErr w:type="spellEnd"/>
      <w:r w:rsidRPr="007C4C11">
        <w:t>.</w:t>
      </w:r>
      <w:proofErr w:type="spellStart"/>
      <w:r>
        <w:rPr>
          <w:lang w:val="en-US"/>
        </w:rPr>
        <w:t>ru</w:t>
      </w:r>
      <w:proofErr w:type="spellEnd"/>
      <w:r w:rsidR="0069586B" w:rsidRPr="0069586B">
        <w:t xml:space="preserve">  </w:t>
      </w:r>
      <w:r w:rsidR="0069586B">
        <w:t xml:space="preserve">в соответствии с инструкцией по установке сертификата </w:t>
      </w:r>
      <w:r w:rsidR="0069586B" w:rsidRPr="002242DF">
        <w:t>SetupSSLForWebSphere.docx</w:t>
      </w:r>
    </w:p>
    <w:p w:rsidR="00B822CF" w:rsidRPr="00B617ED" w:rsidRDefault="00B822CF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proofErr w:type="spellStart"/>
      <w:r w:rsidR="0069586B">
        <w:rPr>
          <w:lang w:val="en-US"/>
        </w:rPr>
        <w:t>confserver.war</w:t>
      </w:r>
      <w:proofErr w:type="spellEnd"/>
    </w:p>
    <w:p w:rsidR="00B822CF" w:rsidRPr="007C4C11" w:rsidRDefault="00B822CF" w:rsidP="00B822CF">
      <w:pPr>
        <w:pStyle w:val="a3"/>
        <w:keepNext/>
        <w:ind w:left="644"/>
      </w:pPr>
      <w:r>
        <w:t xml:space="preserve">Более подробная инструкция содержится в документе </w:t>
      </w:r>
      <w:proofErr w:type="spellStart"/>
      <w:r w:rsidR="00F242A5">
        <w:rPr>
          <w:lang w:val="en-US"/>
        </w:rPr>
        <w:t>ConfServerSetup</w:t>
      </w:r>
      <w:proofErr w:type="spellEnd"/>
      <w:r w:rsidR="00F242A5" w:rsidRPr="002242DF">
        <w:t>.</w:t>
      </w:r>
      <w:proofErr w:type="spellStart"/>
      <w:r w:rsidR="00F242A5">
        <w:rPr>
          <w:lang w:val="en-US"/>
        </w:rPr>
        <w:t>docx</w:t>
      </w:r>
      <w:proofErr w:type="spellEnd"/>
      <w:r>
        <w:t xml:space="preserve">. </w:t>
      </w:r>
    </w:p>
    <w:p w:rsidR="00F242A5" w:rsidRPr="007C4C11" w:rsidRDefault="00F242A5" w:rsidP="00B822CF">
      <w:pPr>
        <w:pStyle w:val="a3"/>
        <w:keepNext/>
        <w:ind w:left="644"/>
      </w:pPr>
    </w:p>
    <w:p w:rsidR="00753120" w:rsidRPr="00F242A5" w:rsidRDefault="00C379CC" w:rsidP="001C57AD">
      <w:pPr>
        <w:pStyle w:val="a3"/>
        <w:keepNext/>
        <w:numPr>
          <w:ilvl w:val="0"/>
          <w:numId w:val="5"/>
        </w:numPr>
        <w:ind w:left="714" w:hanging="357"/>
      </w:pPr>
      <w:r w:rsidRPr="00F242A5">
        <w:t xml:space="preserve">Установка </w:t>
      </w:r>
      <w:r w:rsidRPr="00C379CC">
        <w:rPr>
          <w:lang w:val="en-US"/>
        </w:rPr>
        <w:t>Sync</w:t>
      </w:r>
      <w:r w:rsidRPr="00F242A5">
        <w:t xml:space="preserve"> </w:t>
      </w:r>
      <w:r w:rsidRPr="00C379CC">
        <w:rPr>
          <w:lang w:val="en-US"/>
        </w:rPr>
        <w:t>Cache</w:t>
      </w:r>
      <w:r w:rsidRPr="00F242A5">
        <w:t xml:space="preserve"> </w:t>
      </w:r>
      <w:r w:rsidRPr="00C379CC">
        <w:rPr>
          <w:lang w:val="en-US"/>
        </w:rPr>
        <w:t>Server</w:t>
      </w:r>
      <w:r w:rsidR="00F242A5" w:rsidRPr="00F242A5">
        <w:t xml:space="preserve"> </w:t>
      </w:r>
      <w:r w:rsidR="00F242A5">
        <w:t>для</w:t>
      </w:r>
      <w:r w:rsidR="00F242A5" w:rsidRPr="00F242A5">
        <w:t xml:space="preserve"> </w:t>
      </w:r>
      <w:r w:rsidR="00F242A5">
        <w:rPr>
          <w:lang w:val="en-US"/>
        </w:rPr>
        <w:t>online</w:t>
      </w:r>
      <w:r w:rsidR="00F242A5" w:rsidRPr="00F242A5">
        <w:t>-</w:t>
      </w:r>
      <w:r w:rsidR="00F242A5">
        <w:t>запросов</w:t>
      </w:r>
      <w:r w:rsidR="00513B7F">
        <w:t xml:space="preserve"> на каждом сервере кластера </w:t>
      </w:r>
      <w:r w:rsidR="00513B7F" w:rsidRPr="001F37DD">
        <w:rPr>
          <w:lang w:val="en-US"/>
        </w:rPr>
        <w:t>WAS</w:t>
      </w:r>
      <w:r w:rsidR="00513B7F" w:rsidRPr="001F37DD">
        <w:t xml:space="preserve"> </w:t>
      </w:r>
      <w:r w:rsidR="00513B7F" w:rsidRPr="001F37DD">
        <w:rPr>
          <w:lang w:val="en-US"/>
        </w:rPr>
        <w:t>Sigma</w:t>
      </w:r>
      <w:r w:rsidR="00513B7F" w:rsidRPr="001F37DD">
        <w:t xml:space="preserve"> (</w:t>
      </w:r>
      <w:proofErr w:type="spellStart"/>
      <w:r w:rsidR="00513B7F">
        <w:rPr>
          <w:lang w:val="en-US"/>
        </w:rPr>
        <w:t>Config</w:t>
      </w:r>
      <w:proofErr w:type="spellEnd"/>
      <w:r w:rsidR="00513B7F" w:rsidRPr="001F37DD">
        <w:t>+</w:t>
      </w:r>
      <w:r w:rsidR="00513B7F">
        <w:rPr>
          <w:lang w:val="en-US"/>
        </w:rPr>
        <w:t>Online</w:t>
      </w:r>
      <w:r w:rsidR="00513B7F" w:rsidRPr="001F37DD">
        <w:t>)</w:t>
      </w:r>
      <w:r w:rsidR="00513B7F" w:rsidRPr="00513B7F">
        <w:t>:</w:t>
      </w:r>
    </w:p>
    <w:p w:rsidR="00F242A5" w:rsidRPr="00F242A5" w:rsidRDefault="00F242A5" w:rsidP="001C57AD">
      <w:pPr>
        <w:pStyle w:val="a3"/>
        <w:keepNext/>
        <w:numPr>
          <w:ilvl w:val="1"/>
          <w:numId w:val="5"/>
        </w:numPr>
      </w:pPr>
      <w:r>
        <w:t>Выполнение</w:t>
      </w:r>
      <w:r w:rsidRPr="00F242A5">
        <w:t xml:space="preserve"> </w:t>
      </w:r>
      <w:r>
        <w:t>скрипта</w:t>
      </w:r>
      <w:r w:rsidRPr="00F242A5">
        <w:t xml:space="preserve"> </w:t>
      </w:r>
      <w:r>
        <w:rPr>
          <w:lang w:val="en-US"/>
        </w:rPr>
        <w:t>install</w:t>
      </w:r>
      <w:r w:rsidRPr="00F242A5">
        <w:t>.</w:t>
      </w:r>
      <w:proofErr w:type="spellStart"/>
      <w:r>
        <w:rPr>
          <w:lang w:val="en-US"/>
        </w:rPr>
        <w:t>sql</w:t>
      </w:r>
      <w:proofErr w:type="spellEnd"/>
      <w:r w:rsidRPr="00F242A5">
        <w:t xml:space="preserve"> </w:t>
      </w:r>
      <w:r>
        <w:t>в</w:t>
      </w:r>
      <w:r w:rsidRPr="00F242A5">
        <w:t xml:space="preserve"> </w:t>
      </w:r>
      <w:r>
        <w:t>БД</w:t>
      </w:r>
      <w:r w:rsidRPr="00F242A5">
        <w:t xml:space="preserve"> </w:t>
      </w:r>
      <w:r>
        <w:rPr>
          <w:lang w:val="en-US"/>
        </w:rPr>
        <w:t>online</w:t>
      </w:r>
      <w:r w:rsidRPr="00F242A5">
        <w:t xml:space="preserve"> </w:t>
      </w:r>
      <w:r>
        <w:t>на</w:t>
      </w:r>
      <w:r w:rsidRPr="00F242A5">
        <w:t xml:space="preserve"> </w:t>
      </w:r>
      <w:r>
        <w:t>сервере</w:t>
      </w:r>
      <w:r w:rsidRPr="00F242A5">
        <w:t xml:space="preserve"> </w:t>
      </w:r>
      <w:r>
        <w:rPr>
          <w:lang w:val="en-US"/>
        </w:rPr>
        <w:t>MSSQL</w:t>
      </w:r>
      <w:r w:rsidRPr="00F242A5">
        <w:t xml:space="preserve"> </w:t>
      </w:r>
      <w:r>
        <w:rPr>
          <w:lang w:val="en-US"/>
        </w:rPr>
        <w:t>Sigma</w:t>
      </w:r>
    </w:p>
    <w:p w:rsidR="0069586B" w:rsidRPr="0069586B" w:rsidRDefault="0069586B" w:rsidP="001C57AD">
      <w:pPr>
        <w:pStyle w:val="a3"/>
        <w:keepNext/>
        <w:numPr>
          <w:ilvl w:val="1"/>
          <w:numId w:val="5"/>
        </w:numPr>
      </w:pPr>
      <w:r>
        <w:t xml:space="preserve">Установка сертификата </w:t>
      </w:r>
      <w:r w:rsidRPr="0069586B">
        <w:rPr>
          <w:lang w:val="en-US"/>
        </w:rPr>
        <w:t>SSL</w:t>
      </w:r>
      <w:r w:rsidRPr="007C4C11">
        <w:t xml:space="preserve"> </w:t>
      </w:r>
      <w:r>
        <w:t xml:space="preserve">на </w:t>
      </w:r>
      <w:r w:rsidRPr="0069586B">
        <w:rPr>
          <w:lang w:val="en-US"/>
        </w:rPr>
        <w:t>WAS</w:t>
      </w:r>
      <w:r w:rsidRPr="007C4C11">
        <w:t xml:space="preserve"> </w:t>
      </w:r>
      <w:r>
        <w:t xml:space="preserve">для имен </w:t>
      </w:r>
      <w:proofErr w:type="spellStart"/>
      <w:r w:rsidRPr="0069586B">
        <w:rPr>
          <w:lang w:val="en-US"/>
        </w:rPr>
        <w:t>config</w:t>
      </w:r>
      <w:proofErr w:type="spellEnd"/>
      <w:r w:rsidRPr="007C4C11">
        <w:t>1.</w:t>
      </w:r>
      <w:proofErr w:type="spellStart"/>
      <w:r w:rsidRPr="0069586B">
        <w:rPr>
          <w:lang w:val="en-US"/>
        </w:rPr>
        <w:t>i</w:t>
      </w:r>
      <w:proofErr w:type="spellEnd"/>
      <w:r w:rsidRPr="007C4C11">
        <w:t>-</w:t>
      </w:r>
      <w:r w:rsidRPr="0069586B">
        <w:rPr>
          <w:lang w:val="en-US"/>
        </w:rPr>
        <w:t>navigator</w:t>
      </w:r>
      <w:r w:rsidRPr="007C4C11">
        <w:t>.</w:t>
      </w:r>
      <w:r w:rsidRPr="0069586B">
        <w:rPr>
          <w:lang w:val="en-US"/>
        </w:rPr>
        <w:t>mobile</w:t>
      </w:r>
      <w:r w:rsidRPr="007C4C11">
        <w:t>.</w:t>
      </w:r>
      <w:proofErr w:type="spellStart"/>
      <w:r w:rsidRPr="0069586B">
        <w:rPr>
          <w:lang w:val="en-US"/>
        </w:rPr>
        <w:t>sbrf</w:t>
      </w:r>
      <w:proofErr w:type="spellEnd"/>
      <w:r w:rsidRPr="007C4C11">
        <w:t>.</w:t>
      </w:r>
      <w:proofErr w:type="spellStart"/>
      <w:r w:rsidRPr="0069586B">
        <w:rPr>
          <w:lang w:val="en-US"/>
        </w:rPr>
        <w:t>ru</w:t>
      </w:r>
      <w:proofErr w:type="spellEnd"/>
      <w:r w:rsidRPr="007C4C11">
        <w:t xml:space="preserve"> </w:t>
      </w:r>
      <w:r>
        <w:t xml:space="preserve">и </w:t>
      </w:r>
      <w:proofErr w:type="spellStart"/>
      <w:r w:rsidRPr="0069586B">
        <w:rPr>
          <w:lang w:val="en-US"/>
        </w:rPr>
        <w:t>config</w:t>
      </w:r>
      <w:proofErr w:type="spellEnd"/>
      <w:r w:rsidRPr="0069586B">
        <w:t>2</w:t>
      </w:r>
      <w:r w:rsidRPr="007C4C11">
        <w:t>.</w:t>
      </w:r>
      <w:proofErr w:type="spellStart"/>
      <w:r w:rsidRPr="0069586B">
        <w:rPr>
          <w:lang w:val="en-US"/>
        </w:rPr>
        <w:t>i</w:t>
      </w:r>
      <w:proofErr w:type="spellEnd"/>
      <w:r w:rsidRPr="007C4C11">
        <w:t>-</w:t>
      </w:r>
      <w:r w:rsidRPr="0069586B">
        <w:rPr>
          <w:lang w:val="en-US"/>
        </w:rPr>
        <w:t>navigator</w:t>
      </w:r>
      <w:r w:rsidRPr="007C4C11">
        <w:t>.</w:t>
      </w:r>
      <w:r w:rsidRPr="0069586B">
        <w:rPr>
          <w:lang w:val="en-US"/>
        </w:rPr>
        <w:t>mobile</w:t>
      </w:r>
      <w:r w:rsidRPr="007C4C11">
        <w:t>.</w:t>
      </w:r>
      <w:proofErr w:type="spellStart"/>
      <w:r w:rsidRPr="0069586B">
        <w:rPr>
          <w:lang w:val="en-US"/>
        </w:rPr>
        <w:t>sbrf</w:t>
      </w:r>
      <w:proofErr w:type="spellEnd"/>
      <w:r w:rsidRPr="007C4C11">
        <w:t>.</w:t>
      </w:r>
      <w:proofErr w:type="spellStart"/>
      <w:r w:rsidRPr="0069586B">
        <w:rPr>
          <w:lang w:val="en-US"/>
        </w:rPr>
        <w:t>ru</w:t>
      </w:r>
      <w:proofErr w:type="spellEnd"/>
      <w:r w:rsidRPr="0069586B">
        <w:t xml:space="preserve">  </w:t>
      </w:r>
      <w:r>
        <w:t xml:space="preserve">в соответствии с инструкцией по установке сертификата </w:t>
      </w:r>
      <w:r w:rsidRPr="002242DF">
        <w:t>SetupSSLForWebSphere.docx</w:t>
      </w:r>
    </w:p>
    <w:p w:rsidR="00F242A5" w:rsidRPr="00F242A5" w:rsidRDefault="00F242A5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(</w:t>
      </w:r>
      <w:proofErr w:type="spellStart"/>
      <w:r>
        <w:rPr>
          <w:lang w:val="en-US"/>
        </w:rPr>
        <w:t>Config</w:t>
      </w:r>
      <w:proofErr w:type="spellEnd"/>
      <w:r w:rsidRPr="001F37DD">
        <w:t>+</w:t>
      </w:r>
      <w:r>
        <w:rPr>
          <w:lang w:val="en-US"/>
        </w:rPr>
        <w:t>Online</w:t>
      </w:r>
      <w:r w:rsidRPr="001F37DD">
        <w:t xml:space="preserve">) </w:t>
      </w:r>
      <w:r>
        <w:t xml:space="preserve"> </w:t>
      </w:r>
    </w:p>
    <w:p w:rsidR="00F242A5" w:rsidRPr="00A96B62" w:rsidRDefault="00F242A5" w:rsidP="001C57AD">
      <w:pPr>
        <w:pStyle w:val="a3"/>
        <w:keepNext/>
        <w:numPr>
          <w:ilvl w:val="1"/>
          <w:numId w:val="5"/>
        </w:numPr>
        <w:rPr>
          <w:b/>
        </w:rPr>
      </w:pPr>
      <w:r>
        <w:t xml:space="preserve">Отключение передачи файлов на сервер для </w:t>
      </w:r>
      <w:r>
        <w:rPr>
          <w:lang w:val="en-US"/>
        </w:rPr>
        <w:t>online</w:t>
      </w:r>
      <w:r w:rsidRPr="00F242A5">
        <w:t>-</w:t>
      </w:r>
      <w:r>
        <w:t>запросов</w:t>
      </w:r>
      <w:r w:rsidR="00A96B62">
        <w:t xml:space="preserve">. Для удаления сервисов, обеспечивающих передачу файлов необходимо выполнить процедуру </w:t>
      </w:r>
      <w:r w:rsidR="00A96B62" w:rsidRPr="00A96B62">
        <w:rPr>
          <w:b/>
        </w:rPr>
        <w:t>SP_SERVICES_REMOVE_ALL_BUT_ONLINE</w:t>
      </w:r>
    </w:p>
    <w:p w:rsidR="00F242A5" w:rsidRPr="00F242A5" w:rsidRDefault="00F242A5" w:rsidP="00A96B62">
      <w:pPr>
        <w:pStyle w:val="a3"/>
        <w:keepNext/>
        <w:ind w:left="1016" w:firstLine="64"/>
      </w:pPr>
      <w:r>
        <w:t xml:space="preserve">Более подробная инструкция содержится в документе </w:t>
      </w:r>
      <w:proofErr w:type="spellStart"/>
      <w:r w:rsidR="00513B7F" w:rsidRPr="00513B7F">
        <w:rPr>
          <w:lang w:val="en-US"/>
        </w:rPr>
        <w:t>CacheServerSetup</w:t>
      </w:r>
      <w:proofErr w:type="spellEnd"/>
      <w:r w:rsidR="00513B7F" w:rsidRPr="00513B7F">
        <w:t>.</w:t>
      </w:r>
      <w:proofErr w:type="spellStart"/>
      <w:r w:rsidR="00513B7F" w:rsidRPr="00513B7F">
        <w:rPr>
          <w:lang w:val="en-US"/>
        </w:rPr>
        <w:t>docx</w:t>
      </w:r>
      <w:proofErr w:type="spellEnd"/>
      <w:r>
        <w:t xml:space="preserve"> </w:t>
      </w:r>
    </w:p>
    <w:p w:rsidR="00F242A5" w:rsidRDefault="00F242A5" w:rsidP="00F242A5">
      <w:pPr>
        <w:pStyle w:val="a3"/>
        <w:keepNext/>
        <w:ind w:left="714"/>
      </w:pPr>
    </w:p>
    <w:p w:rsidR="00513B7F" w:rsidRPr="00F242A5" w:rsidRDefault="00513B7F" w:rsidP="001C57AD">
      <w:pPr>
        <w:pStyle w:val="a3"/>
        <w:keepNext/>
        <w:numPr>
          <w:ilvl w:val="0"/>
          <w:numId w:val="5"/>
        </w:numPr>
        <w:ind w:left="714" w:hanging="357"/>
      </w:pPr>
      <w:r w:rsidRPr="00F242A5">
        <w:t xml:space="preserve">Установка </w:t>
      </w:r>
      <w:r w:rsidRPr="00C379CC">
        <w:rPr>
          <w:lang w:val="en-US"/>
        </w:rPr>
        <w:t>Sync</w:t>
      </w:r>
      <w:r w:rsidRPr="00F242A5">
        <w:t xml:space="preserve"> </w:t>
      </w:r>
      <w:r w:rsidRPr="00C379CC">
        <w:rPr>
          <w:lang w:val="en-US"/>
        </w:rPr>
        <w:t>Cache</w:t>
      </w:r>
      <w:r w:rsidRPr="00F242A5">
        <w:t xml:space="preserve"> </w:t>
      </w:r>
      <w:r w:rsidRPr="00C379CC">
        <w:rPr>
          <w:lang w:val="en-US"/>
        </w:rPr>
        <w:t>Server</w:t>
      </w:r>
      <w:r w:rsidRPr="00F242A5">
        <w:t xml:space="preserve"> </w:t>
      </w:r>
      <w:r>
        <w:t>для</w:t>
      </w:r>
      <w:r w:rsidRPr="00F242A5">
        <w:t xml:space="preserve"> </w:t>
      </w:r>
      <w:r>
        <w:rPr>
          <w:lang w:val="en-US"/>
        </w:rPr>
        <w:t>offline</w:t>
      </w:r>
      <w:r w:rsidRPr="00F242A5">
        <w:t>-</w:t>
      </w:r>
      <w:r>
        <w:t xml:space="preserve">запросов на каждом сервере кластера </w:t>
      </w: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</w:t>
      </w:r>
      <w:r>
        <w:rPr>
          <w:lang w:val="en-US"/>
        </w:rPr>
        <w:t>Offline</w:t>
      </w:r>
      <w:r w:rsidRPr="00513B7F">
        <w:t>:</w:t>
      </w:r>
    </w:p>
    <w:p w:rsidR="00513B7F" w:rsidRPr="0069586B" w:rsidRDefault="00513B7F" w:rsidP="001C57AD">
      <w:pPr>
        <w:pStyle w:val="a3"/>
        <w:keepNext/>
        <w:numPr>
          <w:ilvl w:val="1"/>
          <w:numId w:val="5"/>
        </w:numPr>
      </w:pPr>
      <w:r>
        <w:t>Выполнение</w:t>
      </w:r>
      <w:r w:rsidRPr="00F242A5">
        <w:t xml:space="preserve"> </w:t>
      </w:r>
      <w:r>
        <w:t>скрипта</w:t>
      </w:r>
      <w:r w:rsidRPr="00F242A5">
        <w:t xml:space="preserve"> </w:t>
      </w:r>
      <w:r>
        <w:rPr>
          <w:lang w:val="en-US"/>
        </w:rPr>
        <w:t>install</w:t>
      </w:r>
      <w:r w:rsidRPr="00F242A5">
        <w:t>.</w:t>
      </w:r>
      <w:proofErr w:type="spellStart"/>
      <w:r>
        <w:rPr>
          <w:lang w:val="en-US"/>
        </w:rPr>
        <w:t>sql</w:t>
      </w:r>
      <w:proofErr w:type="spellEnd"/>
      <w:r w:rsidRPr="00F242A5">
        <w:t xml:space="preserve"> </w:t>
      </w:r>
      <w:r>
        <w:t>в</w:t>
      </w:r>
      <w:r w:rsidRPr="00F242A5">
        <w:t xml:space="preserve"> </w:t>
      </w:r>
      <w:r>
        <w:t>БД</w:t>
      </w:r>
      <w:r w:rsidRPr="00F242A5">
        <w:t xml:space="preserve"> </w:t>
      </w:r>
      <w:r>
        <w:rPr>
          <w:lang w:val="en-US"/>
        </w:rPr>
        <w:t>offline</w:t>
      </w:r>
      <w:r w:rsidRPr="00513B7F">
        <w:t xml:space="preserve">1 </w:t>
      </w:r>
      <w:r>
        <w:t>…</w:t>
      </w:r>
      <w:r w:rsidRPr="00513B7F">
        <w:t xml:space="preserve"> </w:t>
      </w:r>
      <w:r>
        <w:rPr>
          <w:lang w:val="en-US"/>
        </w:rPr>
        <w:t>offline</w:t>
      </w:r>
      <w:r w:rsidRPr="00513B7F">
        <w:t xml:space="preserve">5 </w:t>
      </w:r>
      <w:r>
        <w:t>на</w:t>
      </w:r>
      <w:r w:rsidRPr="00F242A5">
        <w:t xml:space="preserve"> </w:t>
      </w:r>
      <w:r>
        <w:t>сервере</w:t>
      </w:r>
      <w:r w:rsidRPr="00F242A5">
        <w:t xml:space="preserve"> </w:t>
      </w:r>
      <w:r>
        <w:rPr>
          <w:lang w:val="en-US"/>
        </w:rPr>
        <w:t>MSSQL</w:t>
      </w:r>
      <w:r w:rsidRPr="00F242A5">
        <w:t xml:space="preserve"> </w:t>
      </w:r>
      <w:r>
        <w:rPr>
          <w:lang w:val="en-US"/>
        </w:rPr>
        <w:t>Sigma</w:t>
      </w:r>
    </w:p>
    <w:p w:rsidR="0069586B" w:rsidRDefault="0069586B" w:rsidP="001C57AD">
      <w:pPr>
        <w:pStyle w:val="a3"/>
        <w:keepNext/>
        <w:numPr>
          <w:ilvl w:val="1"/>
          <w:numId w:val="5"/>
        </w:numPr>
      </w:pPr>
      <w:r>
        <w:t xml:space="preserve">Установка сертификата </w:t>
      </w:r>
      <w:r>
        <w:rPr>
          <w:lang w:val="en-US"/>
        </w:rPr>
        <w:t>SSL</w:t>
      </w:r>
      <w:r w:rsidRPr="007C4C11">
        <w:t xml:space="preserve"> </w:t>
      </w:r>
      <w:r>
        <w:t xml:space="preserve">на </w:t>
      </w:r>
      <w:r>
        <w:rPr>
          <w:lang w:val="en-US"/>
        </w:rPr>
        <w:t>WAS</w:t>
      </w:r>
      <w:r w:rsidRPr="007C4C11">
        <w:t xml:space="preserve"> </w:t>
      </w:r>
      <w:r>
        <w:t xml:space="preserve">для имен </w:t>
      </w:r>
      <w:proofErr w:type="spellStart"/>
      <w:r>
        <w:rPr>
          <w:lang w:val="en-US"/>
        </w:rPr>
        <w:t>config</w:t>
      </w:r>
      <w:proofErr w:type="spellEnd"/>
      <w:r w:rsidRPr="007C4C11">
        <w:t>1.</w:t>
      </w:r>
      <w:proofErr w:type="spellStart"/>
      <w:r>
        <w:rPr>
          <w:lang w:val="en-US"/>
        </w:rPr>
        <w:t>i</w:t>
      </w:r>
      <w:proofErr w:type="spellEnd"/>
      <w:r w:rsidRPr="007C4C11">
        <w:t>-</w:t>
      </w:r>
      <w:r>
        <w:rPr>
          <w:lang w:val="en-US"/>
        </w:rPr>
        <w:t>navigator</w:t>
      </w:r>
      <w:r w:rsidRPr="007C4C11">
        <w:t>.</w:t>
      </w:r>
      <w:r>
        <w:rPr>
          <w:lang w:val="en-US"/>
        </w:rPr>
        <w:t>mobile</w:t>
      </w:r>
      <w:r w:rsidRPr="007C4C11">
        <w:t>.</w:t>
      </w:r>
      <w:proofErr w:type="spellStart"/>
      <w:r>
        <w:rPr>
          <w:lang w:val="en-US"/>
        </w:rPr>
        <w:t>sbrf</w:t>
      </w:r>
      <w:proofErr w:type="spellEnd"/>
      <w:r w:rsidRPr="007C4C11">
        <w:t>.</w:t>
      </w:r>
      <w:proofErr w:type="spellStart"/>
      <w:r>
        <w:rPr>
          <w:lang w:val="en-US"/>
        </w:rPr>
        <w:t>ru</w:t>
      </w:r>
      <w:proofErr w:type="spellEnd"/>
      <w:r w:rsidRPr="007C4C11">
        <w:t xml:space="preserve"> </w:t>
      </w:r>
      <w:r>
        <w:t xml:space="preserve">и </w:t>
      </w:r>
      <w:proofErr w:type="spellStart"/>
      <w:r>
        <w:rPr>
          <w:lang w:val="en-US"/>
        </w:rPr>
        <w:t>config</w:t>
      </w:r>
      <w:proofErr w:type="spellEnd"/>
      <w:r w:rsidRPr="0069586B">
        <w:t>2</w:t>
      </w:r>
      <w:r w:rsidRPr="007C4C11">
        <w:t>.</w:t>
      </w:r>
      <w:proofErr w:type="spellStart"/>
      <w:r>
        <w:rPr>
          <w:lang w:val="en-US"/>
        </w:rPr>
        <w:t>i</w:t>
      </w:r>
      <w:proofErr w:type="spellEnd"/>
      <w:r w:rsidRPr="007C4C11">
        <w:t>-</w:t>
      </w:r>
      <w:r>
        <w:rPr>
          <w:lang w:val="en-US"/>
        </w:rPr>
        <w:t>navigator</w:t>
      </w:r>
      <w:r w:rsidRPr="007C4C11">
        <w:t>.</w:t>
      </w:r>
      <w:r>
        <w:rPr>
          <w:lang w:val="en-US"/>
        </w:rPr>
        <w:t>mobile</w:t>
      </w:r>
      <w:r w:rsidRPr="007C4C11">
        <w:t>.</w:t>
      </w:r>
      <w:proofErr w:type="spellStart"/>
      <w:r>
        <w:rPr>
          <w:lang w:val="en-US"/>
        </w:rPr>
        <w:t>sbrf</w:t>
      </w:r>
      <w:proofErr w:type="spellEnd"/>
      <w:r w:rsidRPr="007C4C11">
        <w:t>.</w:t>
      </w:r>
      <w:proofErr w:type="spellStart"/>
      <w:r>
        <w:rPr>
          <w:lang w:val="en-US"/>
        </w:rPr>
        <w:t>ru</w:t>
      </w:r>
      <w:proofErr w:type="spellEnd"/>
      <w:r w:rsidRPr="0069586B">
        <w:t xml:space="preserve">  </w:t>
      </w:r>
      <w:r>
        <w:t xml:space="preserve">в соответствии с инструкцией по установке сертификата </w:t>
      </w:r>
      <w:r w:rsidRPr="002242DF">
        <w:t>SetupSSLForWebSphere.docx</w:t>
      </w:r>
    </w:p>
    <w:p w:rsidR="00513B7F" w:rsidRPr="00F242A5" w:rsidRDefault="00513B7F" w:rsidP="001C57AD">
      <w:pPr>
        <w:pStyle w:val="a3"/>
        <w:keepNext/>
        <w:numPr>
          <w:ilvl w:val="1"/>
          <w:numId w:val="5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1F37DD">
        <w:t xml:space="preserve"> (</w:t>
      </w:r>
      <w:proofErr w:type="spellStart"/>
      <w:r>
        <w:rPr>
          <w:lang w:val="en-US"/>
        </w:rPr>
        <w:t>Config</w:t>
      </w:r>
      <w:proofErr w:type="spellEnd"/>
      <w:r w:rsidRPr="001F37DD">
        <w:t>+</w:t>
      </w:r>
      <w:r>
        <w:rPr>
          <w:lang w:val="en-US"/>
        </w:rPr>
        <w:t>Online</w:t>
      </w:r>
      <w:r w:rsidRPr="001F37DD">
        <w:t xml:space="preserve">) </w:t>
      </w:r>
      <w:r>
        <w:t xml:space="preserve"> </w:t>
      </w:r>
    </w:p>
    <w:p w:rsidR="00513B7F" w:rsidRDefault="00513B7F" w:rsidP="001C57AD">
      <w:pPr>
        <w:pStyle w:val="a3"/>
        <w:keepNext/>
        <w:numPr>
          <w:ilvl w:val="1"/>
          <w:numId w:val="5"/>
        </w:numPr>
      </w:pPr>
      <w:r>
        <w:t xml:space="preserve">Настройка распределения файлов между серверами в </w:t>
      </w:r>
      <w:proofErr w:type="spellStart"/>
      <w:r>
        <w:t>соотвествии</w:t>
      </w:r>
      <w:proofErr w:type="spellEnd"/>
      <w:r>
        <w:t xml:space="preserve"> с инструкцией</w:t>
      </w:r>
      <w:ins w:id="467" w:author="Карпов Владислав Владимирович" w:date="2018-10-02T18:48:00Z">
        <w:r w:rsidR="00893EA9" w:rsidRPr="00001DBE">
          <w:rPr>
            <w:rPrChange w:id="468" w:author="Карпов Владислав Владимирович" w:date="2018-10-02T18:49:00Z">
              <w:rPr>
                <w:lang w:val="en-US"/>
              </w:rPr>
            </w:rPrChange>
          </w:rPr>
          <w:br/>
        </w:r>
      </w:ins>
    </w:p>
    <w:p w:rsidR="00893EA9" w:rsidRPr="00A97073" w:rsidRDefault="00893EA9" w:rsidP="00893EA9">
      <w:pPr>
        <w:pStyle w:val="a3"/>
        <w:keepNext/>
        <w:numPr>
          <w:ilvl w:val="0"/>
          <w:numId w:val="5"/>
        </w:numPr>
        <w:rPr>
          <w:ins w:id="469" w:author="Карпов Владислав Владимирович" w:date="2018-10-02T18:47:00Z"/>
          <w:lang w:val="en-US"/>
        </w:rPr>
      </w:pPr>
      <w:ins w:id="470" w:author="Карпов Владислав Владимирович" w:date="2018-10-02T18:47:00Z">
        <w:r>
          <w:t>Установка</w:t>
        </w:r>
        <w:r w:rsidRPr="00A97073">
          <w:rPr>
            <w:lang w:val="en-US"/>
          </w:rPr>
          <w:t xml:space="preserve"> inavigator2-portal-server.war </w:t>
        </w:r>
        <w:r>
          <w:rPr>
            <w:lang w:val="en-US"/>
          </w:rPr>
          <w:t xml:space="preserve"> </w:t>
        </w:r>
      </w:ins>
      <w:ins w:id="471" w:author="Карпов Владислав Владимирович" w:date="2018-10-02T18:48:00Z">
        <w:r>
          <w:rPr>
            <w:lang w:val="en-US"/>
          </w:rPr>
          <w:t>sigma</w:t>
        </w:r>
      </w:ins>
      <w:ins w:id="472" w:author="Карпов Владислав Владимирович" w:date="2018-10-02T18:47:00Z">
        <w:r w:rsidRPr="00A97073">
          <w:rPr>
            <w:lang w:val="en-US"/>
          </w:rPr>
          <w:br/>
          <w:t xml:space="preserve"> - </w:t>
        </w:r>
        <w:r>
          <w:t>Установка</w:t>
        </w:r>
        <w:r w:rsidRPr="00A97073">
          <w:rPr>
            <w:lang w:val="en-US"/>
          </w:rPr>
          <w:t xml:space="preserve"> </w:t>
        </w:r>
        <w:r>
          <w:rPr>
            <w:lang w:val="en-US"/>
          </w:rPr>
          <w:t xml:space="preserve">war </w:t>
        </w:r>
        <w:r w:rsidRPr="00A97073">
          <w:rPr>
            <w:lang w:val="en-US"/>
          </w:rPr>
          <w:t xml:space="preserve"> </w:t>
        </w:r>
        <w:r>
          <w:t>файла</w:t>
        </w:r>
      </w:ins>
    </w:p>
    <w:p w:rsidR="00893EA9" w:rsidRDefault="00893EA9" w:rsidP="00893EA9">
      <w:pPr>
        <w:pStyle w:val="a3"/>
        <w:keepNext/>
        <w:ind w:left="644"/>
        <w:rPr>
          <w:ins w:id="473" w:author="Карпов Владислав Владимирович" w:date="2018-10-02T18:47:00Z"/>
        </w:rPr>
      </w:pPr>
      <w:ins w:id="474" w:author="Карпов Владислав Владимирович" w:date="2018-10-02T18:47:00Z">
        <w:r>
          <w:t>- Настройка параметров</w:t>
        </w:r>
      </w:ins>
    </w:p>
    <w:p w:rsidR="00893EA9" w:rsidRPr="00893EA9" w:rsidRDefault="00893EA9" w:rsidP="00893EA9">
      <w:pPr>
        <w:pStyle w:val="a3"/>
        <w:keepNext/>
        <w:ind w:left="644"/>
        <w:rPr>
          <w:ins w:id="475" w:author="Карпов Владислав Владимирович" w:date="2018-10-02T18:47:00Z"/>
        </w:rPr>
      </w:pPr>
      <w:ins w:id="476" w:author="Карпов Владислав Владимирович" w:date="2018-10-02T18:47:00Z">
        <w:r>
          <w:t xml:space="preserve">Более подробная инструкция содержится в документе </w:t>
        </w:r>
        <w:r w:rsidRPr="00A97073">
          <w:t>“</w:t>
        </w:r>
        <w:r>
          <w:t xml:space="preserve">Установка приложения </w:t>
        </w:r>
        <w:proofErr w:type="spellStart"/>
        <w:r>
          <w:rPr>
            <w:lang w:val="en-US"/>
          </w:rPr>
          <w:t>WildFly</w:t>
        </w:r>
        <w:proofErr w:type="spellEnd"/>
        <w:r w:rsidRPr="00A97073">
          <w:t>.</w:t>
        </w:r>
        <w:proofErr w:type="spellStart"/>
        <w:r>
          <w:rPr>
            <w:lang w:val="en-US"/>
          </w:rPr>
          <w:t>docx</w:t>
        </w:r>
        <w:proofErr w:type="spellEnd"/>
        <w:r w:rsidRPr="00A97073">
          <w:t>”</w:t>
        </w:r>
      </w:ins>
    </w:p>
    <w:p w:rsidR="00893EA9" w:rsidRPr="00A97073" w:rsidRDefault="00893EA9" w:rsidP="00893EA9">
      <w:pPr>
        <w:pStyle w:val="a3"/>
        <w:keepNext/>
        <w:numPr>
          <w:ilvl w:val="0"/>
          <w:numId w:val="5"/>
        </w:numPr>
        <w:rPr>
          <w:ins w:id="477" w:author="Карпов Владислав Владимирович" w:date="2018-10-02T18:47:00Z"/>
        </w:rPr>
      </w:pPr>
      <w:ins w:id="478" w:author="Карпов Владислав Владимирович" w:date="2018-10-02T18:47:00Z">
        <w:r>
          <w:t>Установка</w:t>
        </w:r>
        <w:r w:rsidRPr="00893EA9">
          <w:t xml:space="preserve"> </w:t>
        </w:r>
        <w:proofErr w:type="spellStart"/>
        <w:r w:rsidRPr="00A97073">
          <w:rPr>
            <w:lang w:val="en-US"/>
          </w:rPr>
          <w:t>inavigator</w:t>
        </w:r>
        <w:proofErr w:type="spellEnd"/>
        <w:r w:rsidRPr="00A97073">
          <w:t>-</w:t>
        </w:r>
        <w:r w:rsidRPr="00A97073">
          <w:rPr>
            <w:lang w:val="en-US"/>
          </w:rPr>
          <w:t>prototype</w:t>
        </w:r>
        <w:r w:rsidRPr="00A97073">
          <w:t>.</w:t>
        </w:r>
        <w:r w:rsidRPr="00A97073">
          <w:rPr>
            <w:lang w:val="en-US"/>
          </w:rPr>
          <w:t>war</w:t>
        </w:r>
        <w:r w:rsidRPr="00A97073">
          <w:t xml:space="preserve"> </w:t>
        </w:r>
      </w:ins>
      <w:ins w:id="479" w:author="Карпов Владислав Владимирович" w:date="2018-10-02T18:48:00Z">
        <w:r>
          <w:rPr>
            <w:lang w:val="en-US"/>
          </w:rPr>
          <w:t>sigma</w:t>
        </w:r>
      </w:ins>
      <w:ins w:id="480" w:author="Карпов Владислав Владимирович" w:date="2018-10-02T18:47:00Z">
        <w:r w:rsidRPr="00893EA9">
          <w:br/>
        </w:r>
        <w:r w:rsidRPr="00A97073">
          <w:t xml:space="preserve">- </w:t>
        </w:r>
        <w:r>
          <w:t>Установка</w:t>
        </w:r>
        <w:r w:rsidRPr="00A97073">
          <w:t xml:space="preserve"> </w:t>
        </w:r>
        <w:r>
          <w:rPr>
            <w:lang w:val="en-US"/>
          </w:rPr>
          <w:t>war</w:t>
        </w:r>
        <w:r w:rsidRPr="00A97073">
          <w:t xml:space="preserve">  </w:t>
        </w:r>
        <w:r>
          <w:t>файла</w:t>
        </w:r>
      </w:ins>
    </w:p>
    <w:p w:rsidR="00893EA9" w:rsidRDefault="00893EA9" w:rsidP="00893EA9">
      <w:pPr>
        <w:pStyle w:val="a3"/>
        <w:keepNext/>
        <w:ind w:left="644"/>
        <w:rPr>
          <w:ins w:id="481" w:author="Карпов Владислав Владимирович" w:date="2018-10-02T18:47:00Z"/>
        </w:rPr>
      </w:pPr>
      <w:ins w:id="482" w:author="Карпов Владислав Владимирович" w:date="2018-10-02T18:47:00Z">
        <w:r>
          <w:t>- Настройка параметров</w:t>
        </w:r>
      </w:ins>
    </w:p>
    <w:p w:rsidR="00893EA9" w:rsidRPr="00893EA9" w:rsidRDefault="00893EA9" w:rsidP="00893EA9">
      <w:pPr>
        <w:pStyle w:val="a3"/>
        <w:keepNext/>
        <w:ind w:left="644"/>
        <w:rPr>
          <w:ins w:id="483" w:author="Карпов Владислав Владимирович" w:date="2018-10-02T18:47:00Z"/>
          <w:rPrChange w:id="484" w:author="Карпов Владислав Владимирович" w:date="2018-10-02T18:47:00Z">
            <w:rPr>
              <w:ins w:id="485" w:author="Карпов Владислав Владимирович" w:date="2018-10-02T18:47:00Z"/>
              <w:lang w:val="en-US"/>
            </w:rPr>
          </w:rPrChange>
        </w:rPr>
      </w:pPr>
      <w:ins w:id="486" w:author="Карпов Владислав Владимирович" w:date="2018-10-02T18:47:00Z">
        <w:r>
          <w:lastRenderedPageBreak/>
          <w:t xml:space="preserve">Более подробная инструкция содержится в документе </w:t>
        </w:r>
        <w:r w:rsidRPr="00A97073">
          <w:t>“</w:t>
        </w:r>
        <w:r>
          <w:t xml:space="preserve">Установка приложения </w:t>
        </w:r>
        <w:proofErr w:type="spellStart"/>
        <w:r>
          <w:rPr>
            <w:lang w:val="en-US"/>
          </w:rPr>
          <w:t>WildFly</w:t>
        </w:r>
        <w:proofErr w:type="spellEnd"/>
        <w:r w:rsidRPr="00A97073">
          <w:t>.</w:t>
        </w:r>
        <w:proofErr w:type="spellStart"/>
        <w:r>
          <w:rPr>
            <w:lang w:val="en-US"/>
          </w:rPr>
          <w:t>docx</w:t>
        </w:r>
        <w:proofErr w:type="spellEnd"/>
        <w:r w:rsidRPr="00A97073">
          <w:t>”</w:t>
        </w:r>
        <w:r w:rsidRPr="00893EA9">
          <w:rPr>
            <w:rPrChange w:id="487" w:author="Карпов Владислав Владимирович" w:date="2018-10-02T18:47:00Z">
              <w:rPr>
                <w:lang w:val="en-US"/>
              </w:rPr>
            </w:rPrChange>
          </w:rPr>
          <w:br/>
        </w:r>
      </w:ins>
    </w:p>
    <w:p w:rsidR="00513B7F" w:rsidRPr="00F242A5" w:rsidRDefault="00513B7F" w:rsidP="00F242A5">
      <w:pPr>
        <w:pStyle w:val="a3"/>
        <w:keepNext/>
        <w:ind w:left="714"/>
      </w:pPr>
    </w:p>
    <w:p w:rsidR="00190F10" w:rsidRPr="00A43D28" w:rsidRDefault="003A3329" w:rsidP="00193E46">
      <w:r w:rsidRPr="003A3329">
        <w:rPr>
          <w:b/>
        </w:rPr>
        <w:t xml:space="preserve">Внимание:  </w:t>
      </w:r>
      <w:r>
        <w:t xml:space="preserve">при выполнении инструкции по установке </w:t>
      </w:r>
      <w:proofErr w:type="spellStart"/>
      <w:r>
        <w:rPr>
          <w:lang w:val="en-US"/>
        </w:rPr>
        <w:t>CacheServerSetup</w:t>
      </w:r>
      <w:proofErr w:type="spellEnd"/>
      <w:r w:rsidRPr="002242DF">
        <w:t>.</w:t>
      </w:r>
      <w:proofErr w:type="spellStart"/>
      <w:r>
        <w:rPr>
          <w:lang w:val="en-US"/>
        </w:rPr>
        <w:t>docx</w:t>
      </w:r>
      <w:proofErr w:type="spellEnd"/>
      <w:r>
        <w:t xml:space="preserve"> в части настройки файлов, которые </w:t>
      </w:r>
      <w:proofErr w:type="gramStart"/>
      <w:r>
        <w:t>конкретный</w:t>
      </w:r>
      <w:proofErr w:type="gramEnd"/>
      <w:r>
        <w:t xml:space="preserve"> </w:t>
      </w:r>
      <w:r>
        <w:rPr>
          <w:lang w:val="en-US"/>
        </w:rPr>
        <w:t>Sync</w:t>
      </w:r>
      <w:r w:rsidRPr="003A3329">
        <w:t xml:space="preserve"> </w:t>
      </w:r>
      <w:r>
        <w:rPr>
          <w:lang w:val="en-US"/>
        </w:rPr>
        <w:t>Cache</w:t>
      </w:r>
      <w:r w:rsidRPr="003A3329">
        <w:t xml:space="preserve"> </w:t>
      </w:r>
      <w:r>
        <w:rPr>
          <w:lang w:val="en-US"/>
        </w:rPr>
        <w:t>Server</w:t>
      </w:r>
      <w:r w:rsidRPr="003A3329">
        <w:t xml:space="preserve"> </w:t>
      </w:r>
      <w:r>
        <w:t xml:space="preserve">принимает с </w:t>
      </w:r>
      <w:proofErr w:type="spellStart"/>
      <w:r>
        <w:t>файлоперекладчика</w:t>
      </w:r>
      <w:proofErr w:type="spellEnd"/>
      <w:r>
        <w:t xml:space="preserve">, необходимо руководствоваться следующим </w:t>
      </w:r>
      <w:r w:rsidR="00A43D28">
        <w:t xml:space="preserve"> распределением</w:t>
      </w:r>
      <w:r w:rsidR="00A43D28" w:rsidRPr="00A43D28">
        <w:t>:</w:t>
      </w:r>
    </w:p>
    <w:p w:rsidR="00A96B62" w:rsidRPr="004A2325" w:rsidRDefault="00A96B62" w:rsidP="00A96B62">
      <w:pPr>
        <w:pStyle w:val="6"/>
        <w:rPr>
          <w:sz w:val="24"/>
          <w:szCs w:val="24"/>
          <w:rPrChange w:id="488" w:author="Гордиенко Максим Вячеславович" w:date="2014-07-29T14:50:00Z">
            <w:rPr/>
          </w:rPrChange>
        </w:rPr>
      </w:pPr>
      <w:bookmarkStart w:id="489" w:name="_Toc385232869"/>
      <w:r w:rsidRPr="004A2325">
        <w:rPr>
          <w:sz w:val="24"/>
          <w:szCs w:val="24"/>
          <w:rPrChange w:id="490" w:author="Гордиенко Максим Вячеславович" w:date="2014-07-29T14:50:00Z">
            <w:rPr/>
          </w:rPrChange>
        </w:rPr>
        <w:t xml:space="preserve">Распределение приложений </w:t>
      </w:r>
      <w:proofErr w:type="gramStart"/>
      <w:r w:rsidRPr="004A2325">
        <w:rPr>
          <w:sz w:val="24"/>
          <w:szCs w:val="24"/>
          <w:rPrChange w:id="491" w:author="Гордиенко Максим Вячеславович" w:date="2014-07-29T14:50:00Z">
            <w:rPr/>
          </w:rPrChange>
        </w:rPr>
        <w:t>по</w:t>
      </w:r>
      <w:proofErr w:type="gramEnd"/>
      <w:r w:rsidRPr="004A2325">
        <w:rPr>
          <w:sz w:val="24"/>
          <w:szCs w:val="24"/>
          <w:rPrChange w:id="492" w:author="Гордиенко Максим Вячеславович" w:date="2014-07-29T14:50:00Z">
            <w:rPr/>
          </w:rPrChange>
        </w:rPr>
        <w:t xml:space="preserve"> серверами </w:t>
      </w:r>
      <w:r w:rsidRPr="004A2325">
        <w:rPr>
          <w:sz w:val="24"/>
          <w:szCs w:val="24"/>
          <w:lang w:val="en-US"/>
          <w:rPrChange w:id="493" w:author="Гордиенко Максим Вячеславович" w:date="2014-07-29T14:50:00Z">
            <w:rPr>
              <w:lang w:val="en-US"/>
            </w:rPr>
          </w:rPrChange>
        </w:rPr>
        <w:t>offline</w:t>
      </w:r>
    </w:p>
    <w:p w:rsidR="00A96B62" w:rsidRDefault="00A96B62" w:rsidP="00A96B62">
      <w:r>
        <w:t xml:space="preserve">Предполагается примерно следующее использование серверов для обслуживания нагрузки </w:t>
      </w:r>
      <w:r>
        <w:rPr>
          <w:lang w:val="en-US"/>
        </w:rPr>
        <w:t>offline</w:t>
      </w:r>
      <w:r w:rsidRPr="006B2FBB">
        <w:t xml:space="preserve"> </w:t>
      </w:r>
      <w:r>
        <w:t xml:space="preserve">(может быть изменено настройками на </w:t>
      </w:r>
      <w:r>
        <w:rPr>
          <w:lang w:val="en-US"/>
        </w:rPr>
        <w:t>Configuration</w:t>
      </w:r>
      <w:r w:rsidRPr="00460C80">
        <w:t xml:space="preserve"> </w:t>
      </w:r>
      <w:r>
        <w:rPr>
          <w:lang w:val="en-US"/>
        </w:rPr>
        <w:t>Server</w:t>
      </w:r>
      <w:r w:rsidRPr="00460C80">
        <w:t>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2980"/>
        <w:gridCol w:w="2671"/>
      </w:tblGrid>
      <w:tr w:rsidR="00A96B62" w:rsidTr="00853D81">
        <w:tc>
          <w:tcPr>
            <w:tcW w:w="3200" w:type="dxa"/>
            <w:shd w:val="clear" w:color="auto" w:fill="auto"/>
          </w:tcPr>
          <w:p w:rsidR="00A96B62" w:rsidRPr="009A5126" w:rsidRDefault="00A96B62" w:rsidP="00853D81">
            <w:pPr>
              <w:rPr>
                <w:lang w:val="en-US"/>
              </w:rPr>
            </w:pPr>
            <w:r>
              <w:t xml:space="preserve">Приложение </w:t>
            </w:r>
            <w:proofErr w:type="spellStart"/>
            <w:r w:rsidRPr="009A5126">
              <w:rPr>
                <w:lang w:val="en-US"/>
              </w:rPr>
              <w:t>i</w:t>
            </w:r>
            <w:proofErr w:type="spellEnd"/>
            <w:r w:rsidRPr="009A5126">
              <w:rPr>
                <w:lang w:val="en-US"/>
              </w:rPr>
              <w:t>-Navigator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 xml:space="preserve">1-я пара серверов 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shd w:val="clear" w:color="auto" w:fill="auto"/>
          </w:tcPr>
          <w:p w:rsidR="00A96B62" w:rsidRPr="004D426C" w:rsidRDefault="00A96B62" w:rsidP="00853D81">
            <w:r>
              <w:t>100 одновременных пользователей</w:t>
            </w:r>
          </w:p>
        </w:tc>
      </w:tr>
      <w:tr w:rsidR="00A96B62" w:rsidTr="00853D81">
        <w:tc>
          <w:tcPr>
            <w:tcW w:w="3200" w:type="dxa"/>
            <w:shd w:val="clear" w:color="auto" w:fill="auto"/>
          </w:tcPr>
          <w:p w:rsidR="00A96B62" w:rsidRPr="00367736" w:rsidRDefault="00A96B62" w:rsidP="00853D81">
            <w:proofErr w:type="spellStart"/>
            <w:r w:rsidRPr="009A5126">
              <w:rPr>
                <w:lang w:val="en-US"/>
              </w:rPr>
              <w:t>iRubricator</w:t>
            </w:r>
            <w:proofErr w:type="spellEnd"/>
            <w:r w:rsidRPr="009A5126">
              <w:rPr>
                <w:lang w:val="en-US"/>
              </w:rPr>
              <w:t xml:space="preserve"> </w:t>
            </w:r>
            <w:r>
              <w:t>(загрузка файлов)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>2-я пара серверов</w:t>
            </w:r>
            <w:r w:rsidRPr="0059453A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vMerge w:val="restart"/>
            <w:shd w:val="clear" w:color="auto" w:fill="auto"/>
          </w:tcPr>
          <w:p w:rsidR="00A96B62" w:rsidRDefault="00A96B62" w:rsidP="00853D81">
            <w:r>
              <w:t xml:space="preserve">Всего 65 одновременных пользователей, в том числе 50 для </w:t>
            </w:r>
            <w:proofErr w:type="spellStart"/>
            <w:r>
              <w:rPr>
                <w:lang w:val="en-US"/>
              </w:rPr>
              <w:t>iNavigator</w:t>
            </w:r>
            <w:proofErr w:type="spellEnd"/>
            <w:r w:rsidRPr="00B729F9">
              <w:t xml:space="preserve"> </w:t>
            </w:r>
            <w:r>
              <w:t>и по 5 одновременных пользователей для остальных приложений</w:t>
            </w:r>
          </w:p>
        </w:tc>
      </w:tr>
      <w:tr w:rsidR="00A96B62" w:rsidTr="00853D81">
        <w:tc>
          <w:tcPr>
            <w:tcW w:w="3200" w:type="dxa"/>
            <w:shd w:val="clear" w:color="auto" w:fill="auto"/>
          </w:tcPr>
          <w:p w:rsidR="00A96B62" w:rsidRDefault="00A96B62" w:rsidP="00853D81">
            <w:r>
              <w:t>Отчет по балансу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>2-я пара серверов</w:t>
            </w:r>
            <w:r w:rsidRPr="0059453A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vMerge/>
            <w:shd w:val="clear" w:color="auto" w:fill="auto"/>
          </w:tcPr>
          <w:p w:rsidR="00A96B62" w:rsidRDefault="00A96B62" w:rsidP="00853D81"/>
        </w:tc>
      </w:tr>
      <w:tr w:rsidR="00A96B62" w:rsidTr="00853D81">
        <w:tc>
          <w:tcPr>
            <w:tcW w:w="3200" w:type="dxa"/>
            <w:shd w:val="clear" w:color="auto" w:fill="auto"/>
          </w:tcPr>
          <w:p w:rsidR="00A96B62" w:rsidRDefault="00A96B62" w:rsidP="00853D81">
            <w:r>
              <w:t>Отчет по конкурентам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>2-я пара серверов</w:t>
            </w:r>
            <w:r w:rsidRPr="0059453A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vMerge/>
            <w:shd w:val="clear" w:color="auto" w:fill="auto"/>
          </w:tcPr>
          <w:p w:rsidR="00A96B62" w:rsidRDefault="00A96B62" w:rsidP="00853D81"/>
        </w:tc>
      </w:tr>
      <w:tr w:rsidR="00A96B62" w:rsidTr="00853D81">
        <w:tc>
          <w:tcPr>
            <w:tcW w:w="3200" w:type="dxa"/>
            <w:shd w:val="clear" w:color="auto" w:fill="auto"/>
          </w:tcPr>
          <w:p w:rsidR="00A96B62" w:rsidRDefault="00A96B62" w:rsidP="00853D81">
            <w:r>
              <w:t>КПЭ</w:t>
            </w:r>
            <w:r w:rsidRPr="009A5126">
              <w:rPr>
                <w:lang w:val="en-US"/>
              </w:rPr>
              <w:t>/</w:t>
            </w:r>
            <w:r>
              <w:t>ППР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>2-я пара серверов</w:t>
            </w:r>
            <w:r w:rsidRPr="0059453A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vMerge/>
            <w:shd w:val="clear" w:color="auto" w:fill="auto"/>
          </w:tcPr>
          <w:p w:rsidR="00A96B62" w:rsidRDefault="00A96B62" w:rsidP="00853D81"/>
        </w:tc>
      </w:tr>
      <w:tr w:rsidR="00A96B62" w:rsidTr="00853D81">
        <w:tc>
          <w:tcPr>
            <w:tcW w:w="3200" w:type="dxa"/>
            <w:shd w:val="clear" w:color="auto" w:fill="auto"/>
          </w:tcPr>
          <w:p w:rsidR="00A96B62" w:rsidRDefault="00A96B62" w:rsidP="00853D81">
            <w:r>
              <w:t>Инструмент управления продажами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>3-я пара серверов</w:t>
            </w:r>
            <w:r w:rsidRPr="0059453A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shd w:val="clear" w:color="auto" w:fill="auto"/>
          </w:tcPr>
          <w:p w:rsidR="00A96B62" w:rsidRDefault="00A96B62" w:rsidP="00853D81">
            <w:r>
              <w:rPr>
                <w:lang w:val="en-US"/>
              </w:rPr>
              <w:t>1</w:t>
            </w:r>
            <w:r>
              <w:t>00 одновременных пользователей</w:t>
            </w:r>
          </w:p>
        </w:tc>
      </w:tr>
      <w:tr w:rsidR="00A96B62" w:rsidTr="00853D81">
        <w:tc>
          <w:tcPr>
            <w:tcW w:w="3200" w:type="dxa"/>
            <w:shd w:val="clear" w:color="auto" w:fill="auto"/>
          </w:tcPr>
          <w:p w:rsidR="00A96B62" w:rsidRPr="009A5126" w:rsidRDefault="00A96B62" w:rsidP="00853D81">
            <w:pPr>
              <w:rPr>
                <w:lang w:val="en-US"/>
              </w:rPr>
            </w:pPr>
            <w:r w:rsidRPr="009A5126">
              <w:rPr>
                <w:lang w:val="en-US"/>
              </w:rPr>
              <w:t>MIS Mobile</w:t>
            </w:r>
            <w:r>
              <w:t xml:space="preserve"> </w:t>
            </w:r>
            <w:r w:rsidRPr="009A5126">
              <w:rPr>
                <w:lang w:val="en-US"/>
              </w:rPr>
              <w:t>(offline)</w:t>
            </w:r>
          </w:p>
        </w:tc>
        <w:tc>
          <w:tcPr>
            <w:tcW w:w="2980" w:type="dxa"/>
            <w:shd w:val="clear" w:color="auto" w:fill="auto"/>
          </w:tcPr>
          <w:p w:rsidR="00A96B62" w:rsidRPr="0059453A" w:rsidRDefault="00A96B62" w:rsidP="00853D81">
            <w:r>
              <w:t>4-я и 5-я пары серверов</w:t>
            </w:r>
            <w:r w:rsidRPr="0059453A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offline</w:t>
            </w:r>
          </w:p>
        </w:tc>
        <w:tc>
          <w:tcPr>
            <w:tcW w:w="2671" w:type="dxa"/>
            <w:shd w:val="clear" w:color="auto" w:fill="auto"/>
          </w:tcPr>
          <w:p w:rsidR="00A96B62" w:rsidRPr="00367736" w:rsidRDefault="00A96B62" w:rsidP="00853D81">
            <w:r>
              <w:t>25</w:t>
            </w:r>
            <w:r>
              <w:rPr>
                <w:lang w:val="en-US"/>
              </w:rPr>
              <w:t>0</w:t>
            </w:r>
            <w:r>
              <w:t xml:space="preserve"> одновременных пользователей</w:t>
            </w:r>
          </w:p>
        </w:tc>
      </w:tr>
    </w:tbl>
    <w:p w:rsidR="00A96B62" w:rsidRDefault="00A96B62" w:rsidP="00A96B62">
      <w:pPr>
        <w:rPr>
          <w:lang w:val="en-US" w:eastAsia="x-none"/>
        </w:rPr>
      </w:pPr>
    </w:p>
    <w:p w:rsidR="00F41076" w:rsidRPr="00F41076" w:rsidRDefault="00F41076" w:rsidP="00A96B62">
      <w:pPr>
        <w:rPr>
          <w:lang w:eastAsia="x-none"/>
        </w:rPr>
      </w:pPr>
      <w:r>
        <w:rPr>
          <w:lang w:eastAsia="x-none"/>
        </w:rPr>
        <w:t>В этом случае предполагается выполнение следующих процедур и настроек</w:t>
      </w:r>
      <w:r w:rsidRPr="00F41076">
        <w:rPr>
          <w:lang w:eastAsia="x-none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41076" w:rsidRPr="000A16EE" w:rsidTr="007C696D">
        <w:tc>
          <w:tcPr>
            <w:tcW w:w="3510" w:type="dxa"/>
          </w:tcPr>
          <w:p w:rsidR="00F41076" w:rsidRPr="007C696D" w:rsidRDefault="007C696D" w:rsidP="007C696D">
            <w:pPr>
              <w:pStyle w:val="aa"/>
              <w:rPr>
                <w:lang w:val="en-US"/>
              </w:rPr>
            </w:pPr>
            <w:r>
              <w:t xml:space="preserve">БД </w:t>
            </w:r>
            <w:r w:rsidRPr="007C696D">
              <w:rPr>
                <w:b/>
                <w:lang w:val="en-US"/>
              </w:rPr>
              <w:t>online</w:t>
            </w:r>
          </w:p>
        </w:tc>
        <w:tc>
          <w:tcPr>
            <w:tcW w:w="6061" w:type="dxa"/>
          </w:tcPr>
          <w:p w:rsidR="00F41076" w:rsidRPr="007C696D" w:rsidRDefault="007C696D" w:rsidP="007C696D">
            <w:pPr>
              <w:pStyle w:val="aa"/>
              <w:rPr>
                <w:lang w:val="en-US"/>
              </w:rPr>
            </w:pPr>
            <w:r>
              <w:t>Выполнение</w:t>
            </w:r>
            <w:r w:rsidRPr="007C696D">
              <w:rPr>
                <w:lang w:val="en-US"/>
              </w:rPr>
              <w:t xml:space="preserve"> </w:t>
            </w:r>
            <w:r>
              <w:t>процедуры</w:t>
            </w:r>
            <w:r w:rsidRPr="007C696D">
              <w:rPr>
                <w:lang w:val="en-US"/>
              </w:rPr>
              <w:t xml:space="preserve"> SP_SERVICES_CONFIGURE_ONLINE</w:t>
            </w:r>
          </w:p>
        </w:tc>
      </w:tr>
      <w:tr w:rsidR="007C696D" w:rsidRPr="000A16EE" w:rsidTr="007C696D">
        <w:tc>
          <w:tcPr>
            <w:tcW w:w="3510" w:type="dxa"/>
          </w:tcPr>
          <w:p w:rsidR="007C696D" w:rsidRPr="00F41076" w:rsidRDefault="007C696D" w:rsidP="007C696D">
            <w:pPr>
              <w:pStyle w:val="aa"/>
            </w:pPr>
            <w:r>
              <w:t xml:space="preserve">БД </w:t>
            </w:r>
            <w:r>
              <w:rPr>
                <w:b/>
                <w:lang w:val="en-US"/>
              </w:rPr>
              <w:t>offline</w:t>
            </w:r>
            <w:r>
              <w:rPr>
                <w:b/>
              </w:rPr>
              <w:t>1</w:t>
            </w:r>
            <w:r w:rsidRPr="00F41076">
              <w:rPr>
                <w:b/>
              </w:rPr>
              <w:t xml:space="preserve"> </w:t>
            </w:r>
            <w:r w:rsidRPr="00F41076">
              <w:t xml:space="preserve"> </w:t>
            </w:r>
            <w:r>
              <w:t>для 1-й пары серверов</w:t>
            </w:r>
          </w:p>
        </w:tc>
        <w:tc>
          <w:tcPr>
            <w:tcW w:w="6061" w:type="dxa"/>
          </w:tcPr>
          <w:p w:rsidR="007C696D" w:rsidRPr="007C696D" w:rsidRDefault="007C696D" w:rsidP="00F41076">
            <w:pPr>
              <w:pStyle w:val="aa"/>
              <w:rPr>
                <w:lang w:val="en-US"/>
              </w:rPr>
            </w:pPr>
            <w:r>
              <w:t>Выполнение</w:t>
            </w:r>
            <w:r w:rsidRPr="007C696D">
              <w:rPr>
                <w:lang w:val="en-US"/>
              </w:rPr>
              <w:t xml:space="preserve"> </w:t>
            </w:r>
            <w:r>
              <w:t>процедуры</w:t>
            </w:r>
            <w:r w:rsidRPr="007C696D">
              <w:rPr>
                <w:lang w:val="en-US"/>
              </w:rPr>
              <w:t xml:space="preserve">  SP_SERVICES_CONFIGURE_OFFLINE1</w:t>
            </w:r>
          </w:p>
        </w:tc>
      </w:tr>
      <w:tr w:rsidR="007C696D" w:rsidRPr="000A16EE" w:rsidTr="007C696D">
        <w:tc>
          <w:tcPr>
            <w:tcW w:w="3510" w:type="dxa"/>
          </w:tcPr>
          <w:p w:rsidR="007C696D" w:rsidRPr="00F41076" w:rsidRDefault="007C696D" w:rsidP="007C696D">
            <w:pPr>
              <w:pStyle w:val="aa"/>
            </w:pPr>
            <w:r>
              <w:t xml:space="preserve">БД </w:t>
            </w:r>
            <w:r>
              <w:rPr>
                <w:b/>
                <w:lang w:val="en-US"/>
              </w:rPr>
              <w:t>offline</w:t>
            </w:r>
            <w:r>
              <w:rPr>
                <w:b/>
              </w:rPr>
              <w:t>2</w:t>
            </w:r>
            <w:r w:rsidRPr="00F41076">
              <w:rPr>
                <w:b/>
              </w:rPr>
              <w:t xml:space="preserve"> </w:t>
            </w:r>
            <w:r w:rsidRPr="00F41076">
              <w:t xml:space="preserve"> </w:t>
            </w:r>
            <w:r>
              <w:t>для 2-й пары серверов</w:t>
            </w:r>
          </w:p>
        </w:tc>
        <w:tc>
          <w:tcPr>
            <w:tcW w:w="6061" w:type="dxa"/>
          </w:tcPr>
          <w:p w:rsidR="007C696D" w:rsidRPr="007C696D" w:rsidRDefault="007C696D" w:rsidP="00853D81">
            <w:pPr>
              <w:pStyle w:val="aa"/>
              <w:rPr>
                <w:lang w:val="en-US"/>
              </w:rPr>
            </w:pPr>
            <w:r>
              <w:t>Выполнение</w:t>
            </w:r>
            <w:r w:rsidRPr="007C696D">
              <w:rPr>
                <w:lang w:val="en-US"/>
              </w:rPr>
              <w:t xml:space="preserve"> </w:t>
            </w:r>
            <w:r>
              <w:t>процедуры</w:t>
            </w:r>
            <w:r w:rsidRPr="007C696D">
              <w:rPr>
                <w:lang w:val="en-US"/>
              </w:rPr>
              <w:t xml:space="preserve">  </w:t>
            </w:r>
            <w:r>
              <w:rPr>
                <w:lang w:val="en-US"/>
              </w:rPr>
              <w:t>SP_SERVICES_CONFIGURE_OFFLINE</w:t>
            </w:r>
            <w:r w:rsidRPr="007C696D">
              <w:rPr>
                <w:lang w:val="en-US"/>
              </w:rPr>
              <w:t>2</w:t>
            </w:r>
          </w:p>
        </w:tc>
      </w:tr>
      <w:tr w:rsidR="007C696D" w:rsidRPr="000A16EE" w:rsidTr="007C696D">
        <w:tc>
          <w:tcPr>
            <w:tcW w:w="3510" w:type="dxa"/>
          </w:tcPr>
          <w:p w:rsidR="007C696D" w:rsidRPr="00F41076" w:rsidRDefault="007C696D" w:rsidP="007C696D">
            <w:pPr>
              <w:pStyle w:val="aa"/>
            </w:pPr>
            <w:r>
              <w:t xml:space="preserve">БД </w:t>
            </w:r>
            <w:r>
              <w:rPr>
                <w:b/>
                <w:lang w:val="en-US"/>
              </w:rPr>
              <w:t>offline</w:t>
            </w:r>
            <w:r w:rsidRPr="00F41076">
              <w:rPr>
                <w:b/>
              </w:rPr>
              <w:t xml:space="preserve">3 </w:t>
            </w:r>
            <w:r w:rsidRPr="00F41076">
              <w:t xml:space="preserve"> </w:t>
            </w:r>
            <w:r>
              <w:t>для 3-й пары серверов</w:t>
            </w:r>
          </w:p>
        </w:tc>
        <w:tc>
          <w:tcPr>
            <w:tcW w:w="6061" w:type="dxa"/>
          </w:tcPr>
          <w:p w:rsidR="007C696D" w:rsidRPr="007C696D" w:rsidRDefault="007C696D" w:rsidP="00F41076">
            <w:pPr>
              <w:pStyle w:val="aa"/>
              <w:rPr>
                <w:lang w:val="en-US"/>
              </w:rPr>
            </w:pPr>
            <w:r>
              <w:t>Выполнение</w:t>
            </w:r>
            <w:r w:rsidRPr="007C696D">
              <w:rPr>
                <w:lang w:val="en-US"/>
              </w:rPr>
              <w:t xml:space="preserve"> </w:t>
            </w:r>
            <w:r>
              <w:t>процедуры</w:t>
            </w:r>
            <w:r w:rsidRPr="007C696D">
              <w:rPr>
                <w:lang w:val="en-US"/>
              </w:rPr>
              <w:t xml:space="preserve">  </w:t>
            </w:r>
            <w:r>
              <w:rPr>
                <w:lang w:val="en-US"/>
              </w:rPr>
              <w:t>SP_SERVICES_CONFIGURE_OFFLINE</w:t>
            </w:r>
            <w:r w:rsidRPr="007C696D">
              <w:rPr>
                <w:lang w:val="en-US"/>
              </w:rPr>
              <w:t>3</w:t>
            </w:r>
          </w:p>
        </w:tc>
      </w:tr>
      <w:tr w:rsidR="007C696D" w:rsidRPr="000A16EE" w:rsidTr="007C696D">
        <w:tc>
          <w:tcPr>
            <w:tcW w:w="3510" w:type="dxa"/>
          </w:tcPr>
          <w:p w:rsidR="007C696D" w:rsidRDefault="007C696D" w:rsidP="007C696D">
            <w:pPr>
              <w:pStyle w:val="aa"/>
            </w:pPr>
            <w:r>
              <w:t xml:space="preserve">БД </w:t>
            </w:r>
            <w:r>
              <w:rPr>
                <w:b/>
                <w:lang w:val="en-US"/>
              </w:rPr>
              <w:t>offline</w:t>
            </w:r>
            <w:r w:rsidRPr="00F41076">
              <w:rPr>
                <w:b/>
              </w:rPr>
              <w:t xml:space="preserve">4 </w:t>
            </w:r>
            <w:r w:rsidRPr="00F41076">
              <w:t xml:space="preserve"> </w:t>
            </w:r>
            <w:r>
              <w:t xml:space="preserve">для 4-й и 5-й </w:t>
            </w:r>
          </w:p>
          <w:p w:rsidR="007C696D" w:rsidRPr="00F41076" w:rsidRDefault="007C696D" w:rsidP="007C696D">
            <w:pPr>
              <w:pStyle w:val="aa"/>
            </w:pPr>
            <w:r>
              <w:t>пары серверов</w:t>
            </w:r>
          </w:p>
        </w:tc>
        <w:tc>
          <w:tcPr>
            <w:tcW w:w="6061" w:type="dxa"/>
          </w:tcPr>
          <w:p w:rsidR="007C696D" w:rsidRPr="006708A7" w:rsidRDefault="007C696D" w:rsidP="00F41076">
            <w:pPr>
              <w:pStyle w:val="aa"/>
              <w:rPr>
                <w:lang w:val="en-US"/>
              </w:rPr>
            </w:pPr>
            <w:r>
              <w:t>Выполнение</w:t>
            </w:r>
            <w:r w:rsidRPr="007C696D">
              <w:rPr>
                <w:lang w:val="en-US"/>
              </w:rPr>
              <w:t xml:space="preserve"> </w:t>
            </w:r>
            <w:r>
              <w:t>процедуры</w:t>
            </w:r>
            <w:r w:rsidRPr="007C696D">
              <w:rPr>
                <w:lang w:val="en-US"/>
              </w:rPr>
              <w:t xml:space="preserve">  </w:t>
            </w:r>
            <w:r>
              <w:rPr>
                <w:lang w:val="en-US"/>
              </w:rPr>
              <w:t>SP_SERVICES_CONFIGURE_OFFLINE</w:t>
            </w:r>
            <w:r w:rsidRPr="006708A7">
              <w:rPr>
                <w:lang w:val="en-US"/>
              </w:rPr>
              <w:t>4</w:t>
            </w:r>
          </w:p>
        </w:tc>
      </w:tr>
    </w:tbl>
    <w:p w:rsidR="00F41076" w:rsidRPr="004A3560" w:rsidRDefault="00F41076" w:rsidP="00A96B62">
      <w:pPr>
        <w:rPr>
          <w:lang w:val="en-US" w:eastAsia="x-none"/>
        </w:rPr>
      </w:pPr>
    </w:p>
    <w:p w:rsidR="006708A7" w:rsidRPr="006708A7" w:rsidRDefault="006708A7" w:rsidP="006708A7">
      <w:pPr>
        <w:rPr>
          <w:lang w:eastAsia="x-none"/>
        </w:rPr>
      </w:pPr>
      <w:r>
        <w:rPr>
          <w:lang w:eastAsia="x-none"/>
        </w:rPr>
        <w:t xml:space="preserve">В каждой БД </w:t>
      </w:r>
      <w:r>
        <w:rPr>
          <w:lang w:val="en-US" w:eastAsia="x-none"/>
        </w:rPr>
        <w:t>offline</w:t>
      </w:r>
      <w:r w:rsidRPr="006708A7">
        <w:rPr>
          <w:lang w:eastAsia="x-none"/>
        </w:rPr>
        <w:t xml:space="preserve"> </w:t>
      </w:r>
      <w:r>
        <w:rPr>
          <w:lang w:eastAsia="x-none"/>
        </w:rPr>
        <w:t xml:space="preserve">необходимо прописать имена серверов, в таблице со списком файлов </w:t>
      </w:r>
      <w:r w:rsidRPr="006708A7">
        <w:rPr>
          <w:lang w:eastAsia="x-none"/>
        </w:rPr>
        <w:t>SYNC_CACHE_STATIC_FILES</w:t>
      </w:r>
      <w:r>
        <w:rPr>
          <w:lang w:eastAsia="x-none"/>
        </w:rPr>
        <w:t xml:space="preserve"> необходимо прописать имена серверов загружающих каждый файл в колонке </w:t>
      </w:r>
      <w:r>
        <w:rPr>
          <w:lang w:val="en-US" w:eastAsia="x-none"/>
        </w:rPr>
        <w:t>HOSTS</w:t>
      </w:r>
      <w:r w:rsidRPr="006708A7">
        <w:rPr>
          <w:lang w:eastAsia="x-none"/>
        </w:rPr>
        <w:t xml:space="preserve">. </w:t>
      </w:r>
      <w:r>
        <w:rPr>
          <w:lang w:eastAsia="x-none"/>
        </w:rPr>
        <w:t xml:space="preserve"> Для разделения имен нужно использовать точку с запятой.</w:t>
      </w:r>
    </w:p>
    <w:p w:rsidR="006708A7" w:rsidRDefault="006708A7" w:rsidP="006708A7">
      <w:pPr>
        <w:rPr>
          <w:lang w:eastAsia="x-none"/>
        </w:rPr>
      </w:pPr>
      <w:r>
        <w:rPr>
          <w:lang w:eastAsia="x-none"/>
        </w:rPr>
        <w:t xml:space="preserve">Например, если файл </w:t>
      </w:r>
      <w:r>
        <w:rPr>
          <w:lang w:val="en-US" w:eastAsia="x-none"/>
        </w:rPr>
        <w:t>balance</w:t>
      </w:r>
      <w:r w:rsidRPr="006708A7">
        <w:rPr>
          <w:lang w:eastAsia="x-none"/>
        </w:rPr>
        <w:t>.</w:t>
      </w:r>
      <w:proofErr w:type="spellStart"/>
      <w:r>
        <w:rPr>
          <w:lang w:val="en-US" w:eastAsia="x-none"/>
        </w:rPr>
        <w:t>sqlite</w:t>
      </w:r>
      <w:proofErr w:type="spellEnd"/>
      <w:r w:rsidRPr="006708A7">
        <w:rPr>
          <w:lang w:eastAsia="x-none"/>
        </w:rPr>
        <w:t xml:space="preserve"> </w:t>
      </w:r>
      <w:r>
        <w:rPr>
          <w:lang w:eastAsia="x-none"/>
        </w:rPr>
        <w:t xml:space="preserve">используется серверами </w:t>
      </w:r>
      <w:r>
        <w:rPr>
          <w:lang w:val="en-US" w:eastAsia="x-none"/>
        </w:rPr>
        <w:t>hostname</w:t>
      </w:r>
      <w:r w:rsidRPr="006708A7">
        <w:rPr>
          <w:lang w:eastAsia="x-none"/>
        </w:rPr>
        <w:t xml:space="preserve">1 </w:t>
      </w:r>
      <w:r>
        <w:rPr>
          <w:lang w:eastAsia="x-none"/>
        </w:rPr>
        <w:t xml:space="preserve">и </w:t>
      </w:r>
      <w:r>
        <w:rPr>
          <w:lang w:val="en-US" w:eastAsia="x-none"/>
        </w:rPr>
        <w:t>hostname</w:t>
      </w:r>
      <w:r w:rsidRPr="006708A7">
        <w:rPr>
          <w:lang w:eastAsia="x-none"/>
        </w:rPr>
        <w:t>2</w:t>
      </w:r>
      <w:r>
        <w:rPr>
          <w:lang w:eastAsia="x-none"/>
        </w:rPr>
        <w:t xml:space="preserve">, то в </w:t>
      </w:r>
      <w:proofErr w:type="gramStart"/>
      <w:r>
        <w:rPr>
          <w:lang w:eastAsia="x-none"/>
        </w:rPr>
        <w:t>соотве</w:t>
      </w:r>
      <w:r w:rsidR="00B0752C">
        <w:rPr>
          <w:lang w:eastAsia="x-none"/>
        </w:rPr>
        <w:t>т</w:t>
      </w:r>
      <w:r>
        <w:rPr>
          <w:lang w:eastAsia="x-none"/>
        </w:rPr>
        <w:t>ствующей</w:t>
      </w:r>
      <w:proofErr w:type="gramEnd"/>
      <w:r>
        <w:rPr>
          <w:lang w:eastAsia="x-none"/>
        </w:rPr>
        <w:t xml:space="preserve"> надо выполнить </w:t>
      </w:r>
      <w:r>
        <w:rPr>
          <w:lang w:val="en-US" w:eastAsia="x-none"/>
        </w:rPr>
        <w:t>SQL</w:t>
      </w:r>
      <w:r w:rsidRPr="006708A7">
        <w:rPr>
          <w:lang w:eastAsia="x-none"/>
        </w:rPr>
        <w:t>:</w:t>
      </w:r>
    </w:p>
    <w:p w:rsidR="006708A7" w:rsidRPr="006708A7" w:rsidRDefault="006708A7" w:rsidP="006708A7">
      <w:pPr>
        <w:rPr>
          <w:lang w:val="en-US" w:eastAsia="x-none"/>
        </w:rPr>
      </w:pPr>
      <w:r>
        <w:rPr>
          <w:lang w:val="en-US" w:eastAsia="x-none"/>
        </w:rPr>
        <w:lastRenderedPageBreak/>
        <w:t>UPDATE</w:t>
      </w:r>
      <w:r w:rsidR="00B0752C">
        <w:rPr>
          <w:lang w:val="en-US" w:eastAsia="x-none"/>
        </w:rPr>
        <w:t xml:space="preserve"> </w:t>
      </w:r>
      <w:r w:rsidRPr="006708A7">
        <w:rPr>
          <w:lang w:val="en-US" w:eastAsia="x-none"/>
        </w:rPr>
        <w:t>SYNC_CACHE_STATIC_FILES</w:t>
      </w:r>
      <w:r>
        <w:rPr>
          <w:lang w:val="en-US" w:eastAsia="x-none"/>
        </w:rPr>
        <w:t xml:space="preserve"> SET HOSTS=’hostname1</w:t>
      </w:r>
      <w:proofErr w:type="gramStart"/>
      <w:r>
        <w:rPr>
          <w:lang w:val="en-US" w:eastAsia="x-none"/>
        </w:rPr>
        <w:t>,hostname2’</w:t>
      </w:r>
      <w:proofErr w:type="gramEnd"/>
      <w:r>
        <w:rPr>
          <w:lang w:val="en-US" w:eastAsia="x-none"/>
        </w:rPr>
        <w:t xml:space="preserve"> WHERE </w:t>
      </w:r>
      <w:r w:rsidRPr="006708A7">
        <w:rPr>
          <w:lang w:val="en-US" w:eastAsia="x-none"/>
        </w:rPr>
        <w:t>FILE_NAME</w:t>
      </w:r>
      <w:r>
        <w:rPr>
          <w:lang w:val="en-US" w:eastAsia="x-none"/>
        </w:rPr>
        <w:t>=’</w:t>
      </w:r>
      <w:proofErr w:type="spellStart"/>
      <w:r>
        <w:rPr>
          <w:lang w:val="en-US" w:eastAsia="x-none"/>
        </w:rPr>
        <w:t>balance.sqlite</w:t>
      </w:r>
      <w:proofErr w:type="spellEnd"/>
      <w:r>
        <w:rPr>
          <w:lang w:val="en-US" w:eastAsia="x-none"/>
        </w:rPr>
        <w:t>’</w:t>
      </w:r>
    </w:p>
    <w:p w:rsidR="006708A7" w:rsidRPr="004A2325" w:rsidRDefault="004A2325">
      <w:pPr>
        <w:pStyle w:val="6"/>
        <w:rPr>
          <w:ins w:id="494" w:author="Гордиенко Максим Вячеславович" w:date="2014-07-29T14:49:00Z"/>
          <w:sz w:val="24"/>
          <w:szCs w:val="24"/>
          <w:shd w:val="clear" w:color="auto" w:fill="FFFFFF"/>
          <w:rPrChange w:id="495" w:author="Гордиенко Максим Вячеславович" w:date="2014-07-29T14:50:00Z">
            <w:rPr>
              <w:ins w:id="496" w:author="Гордиенко Максим Вячеславович" w:date="2014-07-29T14:49:00Z"/>
              <w:shd w:val="clear" w:color="auto" w:fill="FFFFFF"/>
              <w:lang w:val="en-US"/>
            </w:rPr>
          </w:rPrChange>
        </w:rPr>
        <w:pPrChange w:id="497" w:author="Гордиенко Максим Вячеславович" w:date="2014-07-29T14:49:00Z">
          <w:pPr/>
        </w:pPrChange>
      </w:pPr>
      <w:ins w:id="498" w:author="Гордиенко Максим Вячеславович" w:date="2014-07-29T14:48:00Z">
        <w:r w:rsidRPr="004A2325">
          <w:rPr>
            <w:sz w:val="24"/>
            <w:szCs w:val="24"/>
            <w:lang w:eastAsia="x-none"/>
            <w:rPrChange w:id="499" w:author="Гордиенко Максим Вячеславович" w:date="2014-07-29T14:50:00Z">
              <w:rPr>
                <w:lang w:eastAsia="x-none"/>
              </w:rPr>
            </w:rPrChange>
          </w:rPr>
          <w:t xml:space="preserve">Проверка доступности </w:t>
        </w:r>
        <w:proofErr w:type="spellStart"/>
        <w:r w:rsidRPr="004A2325">
          <w:rPr>
            <w:sz w:val="24"/>
            <w:szCs w:val="24"/>
            <w:lang w:val="en-US" w:eastAsia="x-none"/>
            <w:rPrChange w:id="500" w:author="Гордиенко Максим Вячеславович" w:date="2014-07-29T14:50:00Z">
              <w:rPr>
                <w:lang w:val="en-US" w:eastAsia="x-none"/>
              </w:rPr>
            </w:rPrChange>
          </w:rPr>
          <w:t>dblink</w:t>
        </w:r>
        <w:proofErr w:type="spellEnd"/>
        <w:r w:rsidRPr="004A2325">
          <w:rPr>
            <w:sz w:val="24"/>
            <w:szCs w:val="24"/>
            <w:lang w:eastAsia="x-none"/>
            <w:rPrChange w:id="501" w:author="Гордиенко Максим Вячеславович" w:date="2014-07-29T14:50:00Z">
              <w:rPr>
                <w:lang w:val="en-US" w:eastAsia="x-none"/>
              </w:rPr>
            </w:rPrChange>
          </w:rPr>
          <w:t xml:space="preserve"> </w:t>
        </w:r>
        <w:r w:rsidRPr="004A2325">
          <w:rPr>
            <w:sz w:val="24"/>
            <w:szCs w:val="24"/>
            <w:shd w:val="clear" w:color="auto" w:fill="FFFFFF"/>
            <w:rPrChange w:id="502" w:author="Гордиенко Максим Вячеславович" w:date="2014-07-29T14:50:00Z">
              <w:rPr>
                <w:shd w:val="clear" w:color="auto" w:fill="FFFFFF"/>
              </w:rPr>
            </w:rPrChange>
          </w:rPr>
          <w:t xml:space="preserve">MIS_DEV под пользователей </w:t>
        </w:r>
        <w:proofErr w:type="spellStart"/>
        <w:r w:rsidRPr="004A2325">
          <w:rPr>
            <w:sz w:val="24"/>
            <w:szCs w:val="24"/>
            <w:shd w:val="clear" w:color="auto" w:fill="FFFFFF"/>
            <w:rPrChange w:id="503" w:author="Гордиенко Максим Вячеславович" w:date="2014-07-29T14:50:00Z">
              <w:rPr>
                <w:shd w:val="clear" w:color="auto" w:fill="FFFFFF"/>
              </w:rPr>
            </w:rPrChange>
          </w:rPr>
          <w:t>ipad_proxy_user</w:t>
        </w:r>
      </w:ins>
      <w:proofErr w:type="spellEnd"/>
    </w:p>
    <w:p w:rsidR="004A2325" w:rsidRDefault="004A2325" w:rsidP="004A2325">
      <w:pPr>
        <w:pStyle w:val="af0"/>
        <w:shd w:val="clear" w:color="auto" w:fill="FFFFFF"/>
        <w:spacing w:before="0" w:beforeAutospacing="0" w:after="240" w:afterAutospacing="0" w:line="300" w:lineRule="atLeast"/>
        <w:rPr>
          <w:ins w:id="504" w:author="Гордиенко Максим Вячеславович" w:date="2014-07-29T14:49:00Z"/>
          <w:rFonts w:ascii="Arial" w:hAnsi="Arial" w:cs="Arial"/>
          <w:color w:val="000000"/>
          <w:sz w:val="21"/>
          <w:szCs w:val="21"/>
        </w:rPr>
      </w:pPr>
      <w:ins w:id="505" w:author="Гордиенко Максим Вячеславович" w:date="2014-07-29T14:49:00Z">
        <w:r>
          <w:rPr>
            <w:rFonts w:ascii="Arial" w:hAnsi="Arial" w:cs="Arial"/>
            <w:color w:val="000000"/>
            <w:sz w:val="21"/>
            <w:szCs w:val="21"/>
          </w:rPr>
          <w:t xml:space="preserve">Для проверки доступности </w:t>
        </w:r>
        <w:proofErr w:type="spellStart"/>
        <w:r>
          <w:rPr>
            <w:rFonts w:ascii="Arial" w:hAnsi="Arial" w:cs="Arial"/>
            <w:color w:val="000000"/>
            <w:sz w:val="21"/>
            <w:szCs w:val="21"/>
          </w:rPr>
          <w:t>linked</w:t>
        </w:r>
        <w:proofErr w:type="spellEnd"/>
        <w:r>
          <w:rPr>
            <w:rFonts w:ascii="Arial" w:hAnsi="Arial" w:cs="Arial"/>
            <w:color w:val="000000"/>
            <w:sz w:val="21"/>
            <w:szCs w:val="21"/>
          </w:rPr>
          <w:t xml:space="preserve">-сервера MIS_DEV под пользователей </w:t>
        </w:r>
        <w:proofErr w:type="spellStart"/>
        <w:r>
          <w:rPr>
            <w:rFonts w:ascii="Arial" w:hAnsi="Arial" w:cs="Arial"/>
            <w:color w:val="000000"/>
            <w:sz w:val="21"/>
            <w:szCs w:val="21"/>
          </w:rPr>
          <w:t>ipad_proxy_user</w:t>
        </w:r>
        <w:proofErr w:type="spellEnd"/>
        <w:r>
          <w:rPr>
            <w:rFonts w:ascii="Arial" w:hAnsi="Arial" w:cs="Arial"/>
            <w:color w:val="000000"/>
            <w:sz w:val="21"/>
            <w:szCs w:val="21"/>
          </w:rPr>
          <w:t xml:space="preserve"> необходимо выполнить запрос:</w:t>
        </w:r>
      </w:ins>
    </w:p>
    <w:p w:rsidR="004A2325" w:rsidRPr="004A2325" w:rsidRDefault="004A2325" w:rsidP="004A2325">
      <w:pPr>
        <w:pStyle w:val="af0"/>
        <w:shd w:val="clear" w:color="auto" w:fill="FFFFFF"/>
        <w:spacing w:before="0" w:beforeAutospacing="0" w:after="240" w:afterAutospacing="0" w:line="300" w:lineRule="atLeast"/>
        <w:rPr>
          <w:ins w:id="506" w:author="Гордиенко Максим Вячеславович" w:date="2014-07-29T14:49:00Z"/>
          <w:rFonts w:ascii="Arial" w:hAnsi="Arial" w:cs="Arial"/>
          <w:color w:val="000000"/>
          <w:sz w:val="21"/>
          <w:szCs w:val="21"/>
          <w:lang w:val="en-US"/>
          <w:rPrChange w:id="507" w:author="Гордиенко Максим Вячеславович" w:date="2014-07-29T14:49:00Z">
            <w:rPr>
              <w:ins w:id="508" w:author="Гордиенко Максим Вячеславович" w:date="2014-07-29T14:49:00Z"/>
              <w:rFonts w:ascii="Arial" w:hAnsi="Arial" w:cs="Arial"/>
              <w:color w:val="000000"/>
              <w:sz w:val="21"/>
              <w:szCs w:val="21"/>
            </w:rPr>
          </w:rPrChange>
        </w:rPr>
      </w:pPr>
      <w:proofErr w:type="gramStart"/>
      <w:ins w:id="509" w:author="Гордиенко Максим Вячеславович" w:date="2014-07-29T14:49:00Z"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10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select</w:t>
        </w:r>
        <w:proofErr w:type="gram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11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top 1 * from</w:t>
        </w:r>
        <w:r w:rsidRPr="004A2325">
          <w:rPr>
            <w:rStyle w:val="apple-converted-space"/>
            <w:rFonts w:ascii="Arial" w:eastAsiaTheme="majorEastAsia" w:hAnsi="Arial" w:cs="Arial"/>
            <w:color w:val="000000"/>
            <w:sz w:val="21"/>
            <w:szCs w:val="21"/>
            <w:lang w:val="en-US"/>
            <w:rPrChange w:id="512" w:author="Гордиенко Максим Вячеславович" w:date="2014-07-29T14:49:00Z">
              <w:rPr>
                <w:rStyle w:val="apple-converted-space"/>
                <w:rFonts w:ascii="Arial" w:eastAsiaTheme="majorEastAsia" w:hAnsi="Arial" w:cs="Arial"/>
                <w:color w:val="000000"/>
                <w:sz w:val="21"/>
                <w:szCs w:val="21"/>
              </w:rPr>
            </w:rPrChange>
          </w:rPr>
          <w:t> </w:t>
        </w:r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13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[MIS_PCA_DKK_DATA]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14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.</w:t>
        </w:r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15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[</w:t>
        </w:r>
        <w:proofErr w:type="spellStart"/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16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dbo</w:t>
        </w:r>
        <w:proofErr w:type="spellEnd"/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17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]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18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.</w:t>
        </w:r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19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[v_300_004_DM_Exchange_Data]</w:t>
        </w:r>
      </w:ins>
    </w:p>
    <w:p w:rsidR="004A2325" w:rsidRDefault="004A2325" w:rsidP="004A2325">
      <w:pPr>
        <w:pStyle w:val="af0"/>
        <w:shd w:val="clear" w:color="auto" w:fill="FFFFFF"/>
        <w:spacing w:before="0" w:beforeAutospacing="0" w:after="240" w:afterAutospacing="0" w:line="300" w:lineRule="atLeast"/>
        <w:rPr>
          <w:ins w:id="520" w:author="Гордиенко Максим Вячеславович" w:date="2014-07-29T14:49:00Z"/>
          <w:rFonts w:ascii="Arial" w:hAnsi="Arial" w:cs="Arial"/>
          <w:color w:val="000000"/>
          <w:sz w:val="21"/>
          <w:szCs w:val="21"/>
        </w:rPr>
      </w:pPr>
      <w:ins w:id="521" w:author="Гордиенко Максим Вячеславович" w:date="2014-07-29T14:49:00Z">
        <w:r>
          <w:rPr>
            <w:rFonts w:ascii="Arial" w:hAnsi="Arial" w:cs="Arial"/>
            <w:color w:val="000000"/>
            <w:sz w:val="21"/>
            <w:szCs w:val="21"/>
          </w:rPr>
          <w:t>Если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2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запрос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3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не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4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выполняется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5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и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6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возникает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7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ошибка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28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 w:rsidRPr="004A2325">
          <w:rPr>
            <w:rFonts w:ascii="Arial" w:hAnsi="Arial" w:cs="Arial"/>
            <w:b/>
            <w:color w:val="000000"/>
            <w:sz w:val="21"/>
            <w:szCs w:val="21"/>
            <w:lang w:val="en-US"/>
            <w:rPrChange w:id="529" w:author="Гордиенко Максим Вячеславович" w:date="2014-07-29T14:51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Login failed for user '</w:t>
        </w:r>
        <w:proofErr w:type="spellStart"/>
        <w:r w:rsidRPr="004A2325">
          <w:rPr>
            <w:rFonts w:ascii="Arial" w:hAnsi="Arial" w:cs="Arial"/>
            <w:b/>
            <w:color w:val="000000"/>
            <w:sz w:val="21"/>
            <w:szCs w:val="21"/>
            <w:lang w:val="en-US"/>
            <w:rPrChange w:id="530" w:author="Гордиенко Максим Вячеславович" w:date="2014-07-29T14:51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ipad_proxy_user</w:t>
        </w:r>
        <w:proofErr w:type="spellEnd"/>
        <w:r w:rsidRPr="004A2325">
          <w:rPr>
            <w:rFonts w:ascii="Arial" w:hAnsi="Arial" w:cs="Arial"/>
            <w:b/>
            <w:color w:val="000000"/>
            <w:sz w:val="21"/>
            <w:szCs w:val="21"/>
            <w:lang w:val="en-US"/>
            <w:rPrChange w:id="531" w:author="Гордиенко Максим Вячеславович" w:date="2014-07-29T14:51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'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2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необходимо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3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проверить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4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настройку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5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логина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6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7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ipad_proxy_server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8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в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39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свойствах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40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linked-</w:t>
        </w:r>
        <w:r>
          <w:rPr>
            <w:rFonts w:ascii="Arial" w:hAnsi="Arial" w:cs="Arial"/>
            <w:color w:val="000000"/>
            <w:sz w:val="21"/>
            <w:szCs w:val="21"/>
          </w:rPr>
          <w:t>сервера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41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MIS_DEV </w:t>
        </w:r>
        <w:r>
          <w:rPr>
            <w:rFonts w:ascii="Arial" w:hAnsi="Arial" w:cs="Arial"/>
            <w:color w:val="000000"/>
            <w:sz w:val="21"/>
            <w:szCs w:val="21"/>
          </w:rPr>
          <w:t>на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42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</w:t>
        </w:r>
        <w:r>
          <w:rPr>
            <w:rFonts w:ascii="Arial" w:hAnsi="Arial" w:cs="Arial"/>
            <w:color w:val="000000"/>
            <w:sz w:val="21"/>
            <w:szCs w:val="21"/>
          </w:rPr>
          <w:t>сервере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43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FINIK1. </w:t>
        </w:r>
        <w:r>
          <w:rPr>
            <w:rFonts w:ascii="Arial" w:hAnsi="Arial" w:cs="Arial"/>
            <w:color w:val="000000"/>
            <w:sz w:val="21"/>
            <w:szCs w:val="21"/>
          </w:rPr>
          <w:t xml:space="preserve">Если настройки для логина </w:t>
        </w:r>
        <w:proofErr w:type="spellStart"/>
        <w:r>
          <w:rPr>
            <w:rFonts w:ascii="Arial" w:hAnsi="Arial" w:cs="Arial"/>
            <w:color w:val="000000"/>
            <w:sz w:val="21"/>
            <w:szCs w:val="21"/>
          </w:rPr>
          <w:t>ipad_proxy_server</w:t>
        </w:r>
        <w:proofErr w:type="spellEnd"/>
        <w:r>
          <w:rPr>
            <w:rFonts w:ascii="Arial" w:hAnsi="Arial" w:cs="Arial"/>
            <w:color w:val="000000"/>
            <w:sz w:val="21"/>
            <w:szCs w:val="21"/>
          </w:rPr>
          <w:t xml:space="preserve"> не созданы или изменился пароль пользователя ls_finik1 на MIS_DEV необходимо уточнить пароль пользователя ls_finik1 и выполнить скрипт:</w:t>
        </w:r>
      </w:ins>
    </w:p>
    <w:p w:rsidR="004A2325" w:rsidRPr="004A2325" w:rsidRDefault="004A2325" w:rsidP="004A2325">
      <w:pPr>
        <w:pStyle w:val="af0"/>
        <w:shd w:val="clear" w:color="auto" w:fill="FFFFFF"/>
        <w:spacing w:before="0" w:beforeAutospacing="0" w:after="240" w:afterAutospacing="0" w:line="300" w:lineRule="atLeast"/>
        <w:rPr>
          <w:ins w:id="544" w:author="Гордиенко Максим Вячеславович" w:date="2014-07-29T14:49:00Z"/>
          <w:rFonts w:ascii="Arial" w:hAnsi="Arial" w:cs="Arial"/>
          <w:color w:val="000000"/>
          <w:sz w:val="21"/>
          <w:szCs w:val="21"/>
          <w:lang w:val="en-US"/>
          <w:rPrChange w:id="545" w:author="Гордиенко Максим Вячеславович" w:date="2014-07-29T14:49:00Z">
            <w:rPr>
              <w:ins w:id="546" w:author="Гордиенко Максим Вячеславович" w:date="2014-07-29T14:49:00Z"/>
              <w:rFonts w:ascii="Arial" w:hAnsi="Arial" w:cs="Arial"/>
              <w:color w:val="000000"/>
              <w:sz w:val="21"/>
              <w:szCs w:val="21"/>
            </w:rPr>
          </w:rPrChange>
        </w:rPr>
      </w:pPr>
      <w:ins w:id="547" w:author="Гордиенко Максим Вячеславович" w:date="2014-07-29T14:49:00Z"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48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USE</w:t>
        </w:r>
        <w:r w:rsidRPr="004A2325">
          <w:rPr>
            <w:rStyle w:val="apple-converted-space"/>
            <w:rFonts w:ascii="Arial" w:eastAsiaTheme="majorEastAsia" w:hAnsi="Arial" w:cs="Arial"/>
            <w:color w:val="000000"/>
            <w:sz w:val="21"/>
            <w:szCs w:val="21"/>
            <w:lang w:val="en-US"/>
            <w:rPrChange w:id="549" w:author="Гордиенко Максим Вячеславович" w:date="2014-07-29T14:49:00Z">
              <w:rPr>
                <w:rStyle w:val="apple-converted-space"/>
                <w:rFonts w:ascii="Arial" w:eastAsiaTheme="majorEastAsia" w:hAnsi="Arial" w:cs="Arial"/>
                <w:color w:val="000000"/>
                <w:sz w:val="21"/>
                <w:szCs w:val="21"/>
              </w:rPr>
            </w:rPrChange>
          </w:rPr>
          <w:t> </w:t>
        </w:r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50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[master</w:t>
        </w:r>
        <w:proofErr w:type="gramStart"/>
        <w:r w:rsidRPr="004A2325">
          <w:rPr>
            <w:rStyle w:val="error"/>
            <w:rFonts w:ascii="Arial" w:hAnsi="Arial" w:cs="Arial"/>
            <w:color w:val="000000"/>
            <w:sz w:val="21"/>
            <w:szCs w:val="21"/>
            <w:lang w:val="en-US"/>
            <w:rPrChange w:id="551" w:author="Гордиенко Максим Вячеславович" w:date="2014-07-29T14:49:00Z">
              <w:rPr>
                <w:rStyle w:val="error"/>
                <w:rFonts w:ascii="Arial" w:hAnsi="Arial" w:cs="Arial"/>
                <w:color w:val="000000"/>
                <w:sz w:val="21"/>
                <w:szCs w:val="21"/>
              </w:rPr>
            </w:rPrChange>
          </w:rPr>
          <w:t>]</w:t>
        </w:r>
        <w:proofErr w:type="gram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2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>GO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3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 xml:space="preserve">EXEC 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4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master.dbo.sp_addlinkedsrvlogin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5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@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6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rmtsrvname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7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= N'MIS_DEV'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8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>, @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59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locallogin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0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= N'IPAD_PROXY_USER'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1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>, @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2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useself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3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= 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4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N'False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5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'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6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>, @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7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rmtuser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8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= N'ls_finik1'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69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>, @</w:t>
        </w:r>
        <w:proofErr w:type="spellStart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70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>rmtpassword</w:t>
        </w:r>
        <w:proofErr w:type="spellEnd"/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71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= N'&lt;</w:t>
        </w:r>
        <w:r>
          <w:rPr>
            <w:rFonts w:ascii="Arial" w:hAnsi="Arial" w:cs="Arial"/>
            <w:color w:val="000000"/>
            <w:sz w:val="21"/>
            <w:szCs w:val="21"/>
          </w:rPr>
          <w:t>пароль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72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t xml:space="preserve"> ls_finik1&gt;'</w:t>
        </w:r>
        <w:r w:rsidRPr="004A2325">
          <w:rPr>
            <w:rFonts w:ascii="Arial" w:hAnsi="Arial" w:cs="Arial"/>
            <w:color w:val="000000"/>
            <w:sz w:val="21"/>
            <w:szCs w:val="21"/>
            <w:lang w:val="en-US"/>
            <w:rPrChange w:id="573" w:author="Гордиенко Максим Вячеславович" w:date="2014-07-29T14:49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br/>
          <w:t>GO</w:t>
        </w:r>
      </w:ins>
    </w:p>
    <w:p w:rsidR="004A2325" w:rsidRPr="004A2325" w:rsidRDefault="004A2325" w:rsidP="004A2325">
      <w:pPr>
        <w:rPr>
          <w:lang w:val="en-US"/>
          <w:rPrChange w:id="574" w:author="Гордиенко Максим Вячеславович" w:date="2014-07-29T14:49:00Z">
            <w:rPr>
              <w:lang w:val="en-US" w:eastAsia="x-none"/>
            </w:rPr>
          </w:rPrChange>
        </w:rPr>
      </w:pPr>
    </w:p>
    <w:p w:rsidR="007D1B9B" w:rsidRPr="007D1B9B" w:rsidRDefault="007D1B9B" w:rsidP="001C57AD">
      <w:pPr>
        <w:pStyle w:val="a3"/>
        <w:keepNext/>
        <w:numPr>
          <w:ilvl w:val="0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75" w:name="_Toc391028211"/>
      <w:bookmarkStart w:id="576" w:name="_Toc526269519"/>
      <w:bookmarkStart w:id="577" w:name="_Toc526272634"/>
      <w:bookmarkStart w:id="578" w:name="_Toc526272783"/>
      <w:bookmarkEnd w:id="575"/>
      <w:bookmarkEnd w:id="576"/>
      <w:bookmarkEnd w:id="577"/>
      <w:bookmarkEnd w:id="578"/>
    </w:p>
    <w:p w:rsidR="007D1B9B" w:rsidRPr="007D1B9B" w:rsidRDefault="007D1B9B" w:rsidP="001C57AD">
      <w:pPr>
        <w:pStyle w:val="a3"/>
        <w:keepNext/>
        <w:numPr>
          <w:ilvl w:val="0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79" w:name="_Toc391028212"/>
      <w:bookmarkStart w:id="580" w:name="_Toc526269520"/>
      <w:bookmarkStart w:id="581" w:name="_Toc526272635"/>
      <w:bookmarkStart w:id="582" w:name="_Toc526272784"/>
      <w:bookmarkEnd w:id="579"/>
      <w:bookmarkEnd w:id="580"/>
      <w:bookmarkEnd w:id="581"/>
      <w:bookmarkEnd w:id="582"/>
    </w:p>
    <w:p w:rsidR="007D1B9B" w:rsidRPr="007D1B9B" w:rsidRDefault="007D1B9B" w:rsidP="001C57AD">
      <w:pPr>
        <w:pStyle w:val="a3"/>
        <w:keepNext/>
        <w:numPr>
          <w:ilvl w:val="0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83" w:name="_Toc391028213"/>
      <w:bookmarkStart w:id="584" w:name="_Toc526269521"/>
      <w:bookmarkStart w:id="585" w:name="_Toc526272636"/>
      <w:bookmarkStart w:id="586" w:name="_Toc526272785"/>
      <w:bookmarkEnd w:id="583"/>
      <w:bookmarkEnd w:id="584"/>
      <w:bookmarkEnd w:id="585"/>
      <w:bookmarkEnd w:id="586"/>
    </w:p>
    <w:p w:rsidR="007D1B9B" w:rsidRPr="007D1B9B" w:rsidRDefault="007D1B9B" w:rsidP="001C57AD">
      <w:pPr>
        <w:pStyle w:val="a3"/>
        <w:keepNext/>
        <w:numPr>
          <w:ilvl w:val="0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87" w:name="_Toc391028214"/>
      <w:bookmarkStart w:id="588" w:name="_Toc526269522"/>
      <w:bookmarkStart w:id="589" w:name="_Toc526272637"/>
      <w:bookmarkStart w:id="590" w:name="_Toc526272786"/>
      <w:bookmarkEnd w:id="587"/>
      <w:bookmarkEnd w:id="588"/>
      <w:bookmarkEnd w:id="589"/>
      <w:bookmarkEnd w:id="590"/>
    </w:p>
    <w:p w:rsidR="007D1B9B" w:rsidRPr="007D1B9B" w:rsidRDefault="007D1B9B" w:rsidP="001C57AD">
      <w:pPr>
        <w:pStyle w:val="a3"/>
        <w:keepNext/>
        <w:numPr>
          <w:ilvl w:val="0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91" w:name="_Toc391028215"/>
      <w:bookmarkStart w:id="592" w:name="_Toc526269523"/>
      <w:bookmarkStart w:id="593" w:name="_Toc526272638"/>
      <w:bookmarkStart w:id="594" w:name="_Toc526272787"/>
      <w:bookmarkEnd w:id="591"/>
      <w:bookmarkEnd w:id="592"/>
      <w:bookmarkEnd w:id="593"/>
      <w:bookmarkEnd w:id="594"/>
    </w:p>
    <w:p w:rsidR="007D1B9B" w:rsidRPr="007D1B9B" w:rsidRDefault="007D1B9B" w:rsidP="001C57AD">
      <w:pPr>
        <w:pStyle w:val="a3"/>
        <w:keepNext/>
        <w:numPr>
          <w:ilvl w:val="0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95" w:name="_Toc391028216"/>
      <w:bookmarkStart w:id="596" w:name="_Toc526269524"/>
      <w:bookmarkStart w:id="597" w:name="_Toc526272639"/>
      <w:bookmarkStart w:id="598" w:name="_Toc526272788"/>
      <w:bookmarkEnd w:id="595"/>
      <w:bookmarkEnd w:id="596"/>
      <w:bookmarkEnd w:id="597"/>
      <w:bookmarkEnd w:id="598"/>
    </w:p>
    <w:p w:rsidR="007D1B9B" w:rsidRPr="007D1B9B" w:rsidRDefault="007D1B9B" w:rsidP="001C57AD">
      <w:pPr>
        <w:pStyle w:val="a3"/>
        <w:keepNext/>
        <w:numPr>
          <w:ilvl w:val="1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599" w:name="_Toc391028217"/>
      <w:bookmarkStart w:id="600" w:name="_Toc526269525"/>
      <w:bookmarkStart w:id="601" w:name="_Toc526272640"/>
      <w:bookmarkStart w:id="602" w:name="_Toc526272789"/>
      <w:bookmarkEnd w:id="599"/>
      <w:bookmarkEnd w:id="600"/>
      <w:bookmarkEnd w:id="601"/>
      <w:bookmarkEnd w:id="602"/>
    </w:p>
    <w:p w:rsidR="007D1B9B" w:rsidRPr="007D1B9B" w:rsidRDefault="007D1B9B" w:rsidP="001C57AD">
      <w:pPr>
        <w:pStyle w:val="a3"/>
        <w:keepNext/>
        <w:numPr>
          <w:ilvl w:val="1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603" w:name="_Toc391028218"/>
      <w:bookmarkStart w:id="604" w:name="_Toc526269526"/>
      <w:bookmarkStart w:id="605" w:name="_Toc526272641"/>
      <w:bookmarkStart w:id="606" w:name="_Toc526272790"/>
      <w:bookmarkEnd w:id="603"/>
      <w:bookmarkEnd w:id="604"/>
      <w:bookmarkEnd w:id="605"/>
      <w:bookmarkEnd w:id="606"/>
    </w:p>
    <w:p w:rsidR="007D1B9B" w:rsidRPr="007D1B9B" w:rsidRDefault="007D1B9B" w:rsidP="001C57AD">
      <w:pPr>
        <w:pStyle w:val="a3"/>
        <w:keepNext/>
        <w:numPr>
          <w:ilvl w:val="1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607" w:name="_Toc391028219"/>
      <w:bookmarkStart w:id="608" w:name="_Toc526269527"/>
      <w:bookmarkStart w:id="609" w:name="_Toc526272642"/>
      <w:bookmarkStart w:id="610" w:name="_Toc526272791"/>
      <w:bookmarkEnd w:id="607"/>
      <w:bookmarkEnd w:id="608"/>
      <w:bookmarkEnd w:id="609"/>
      <w:bookmarkEnd w:id="610"/>
    </w:p>
    <w:p w:rsidR="007D1B9B" w:rsidRPr="007D1B9B" w:rsidRDefault="007D1B9B" w:rsidP="001C57AD">
      <w:pPr>
        <w:pStyle w:val="a3"/>
        <w:keepNext/>
        <w:numPr>
          <w:ilvl w:val="1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611" w:name="_Toc391028220"/>
      <w:bookmarkStart w:id="612" w:name="_Toc526269528"/>
      <w:bookmarkStart w:id="613" w:name="_Toc526272643"/>
      <w:bookmarkStart w:id="614" w:name="_Toc526272792"/>
      <w:bookmarkEnd w:id="611"/>
      <w:bookmarkEnd w:id="612"/>
      <w:bookmarkEnd w:id="613"/>
      <w:bookmarkEnd w:id="614"/>
    </w:p>
    <w:p w:rsidR="007D1B9B" w:rsidRPr="007D1B9B" w:rsidRDefault="007D1B9B" w:rsidP="001C57AD">
      <w:pPr>
        <w:pStyle w:val="a3"/>
        <w:keepNext/>
        <w:numPr>
          <w:ilvl w:val="1"/>
          <w:numId w:val="15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615" w:name="_Toc391028221"/>
      <w:bookmarkStart w:id="616" w:name="_Toc526269529"/>
      <w:bookmarkStart w:id="617" w:name="_Toc526272644"/>
      <w:bookmarkStart w:id="618" w:name="_Toc526272793"/>
      <w:bookmarkEnd w:id="615"/>
      <w:bookmarkEnd w:id="616"/>
      <w:bookmarkEnd w:id="617"/>
      <w:bookmarkEnd w:id="618"/>
    </w:p>
    <w:p w:rsidR="007D1B9B" w:rsidRPr="00753120" w:rsidRDefault="007D1B9B" w:rsidP="001C57AD">
      <w:pPr>
        <w:pStyle w:val="1"/>
        <w:numPr>
          <w:ilvl w:val="1"/>
          <w:numId w:val="15"/>
        </w:numPr>
        <w:rPr>
          <w:b w:val="0"/>
          <w:bCs w:val="0"/>
          <w:i/>
          <w:iCs/>
          <w:sz w:val="28"/>
          <w:szCs w:val="28"/>
        </w:rPr>
      </w:pPr>
      <w:bookmarkStart w:id="619" w:name="_Toc526272794"/>
      <w:r w:rsidRPr="00247536">
        <w:rPr>
          <w:rStyle w:val="21"/>
        </w:rPr>
        <w:t>План проверки</w:t>
      </w:r>
      <w:bookmarkEnd w:id="619"/>
    </w:p>
    <w:bookmarkEnd w:id="489"/>
    <w:p w:rsidR="00FD2378" w:rsidRPr="00FD2378" w:rsidRDefault="00754ABB" w:rsidP="001C57AD">
      <w:pPr>
        <w:pStyle w:val="a3"/>
        <w:keepNext/>
        <w:numPr>
          <w:ilvl w:val="0"/>
          <w:numId w:val="1"/>
        </w:numPr>
        <w:ind w:left="641" w:hanging="357"/>
      </w:pPr>
      <w:r>
        <w:t xml:space="preserve">Проверить </w:t>
      </w:r>
      <w:r w:rsidRPr="00FD2378">
        <w:rPr>
          <w:lang w:val="en-US"/>
        </w:rPr>
        <w:t>Sync</w:t>
      </w:r>
      <w:r w:rsidRPr="00754ABB">
        <w:t xml:space="preserve"> </w:t>
      </w:r>
      <w:r w:rsidRPr="00FD2378">
        <w:rPr>
          <w:lang w:val="en-US"/>
        </w:rPr>
        <w:t>Generator</w:t>
      </w:r>
      <w:r w:rsidR="00FD2378">
        <w:t xml:space="preserve"> на каждом из двух серверов в кластере </w:t>
      </w:r>
      <w:r w:rsidR="00FD2378" w:rsidRPr="00FD2378">
        <w:rPr>
          <w:lang w:val="en-US"/>
        </w:rPr>
        <w:t>WAS</w:t>
      </w:r>
      <w:r w:rsidR="00FD2378" w:rsidRPr="00FD2378">
        <w:t xml:space="preserve"> </w:t>
      </w:r>
      <w:r w:rsidR="00FD2378" w:rsidRPr="00FD2378">
        <w:rPr>
          <w:lang w:val="en-US"/>
        </w:rPr>
        <w:t>Alpha</w:t>
      </w:r>
      <w:r w:rsidR="00FD2378" w:rsidRPr="00FD2378">
        <w:t xml:space="preserve"> </w:t>
      </w:r>
      <w:r w:rsidR="00FD2378">
        <w:t>для генератора</w:t>
      </w:r>
      <w:r w:rsidR="00FD2378" w:rsidRPr="00FD2378">
        <w:t>:</w:t>
      </w:r>
    </w:p>
    <w:p w:rsidR="00CB1874" w:rsidRPr="009D6220" w:rsidRDefault="006A4CEB" w:rsidP="00FD2378">
      <w:pPr>
        <w:pStyle w:val="a3"/>
        <w:keepNext/>
        <w:ind w:left="1416"/>
      </w:pPr>
      <w:r>
        <w:t>П</w:t>
      </w:r>
      <w:r w:rsidR="001D0D4F">
        <w:t xml:space="preserve">ерейти по ссылке </w:t>
      </w:r>
      <w:hyperlink r:id="rId8" w:history="1">
        <w:r w:rsidR="001D0D4F" w:rsidRPr="00FD2378">
          <w:rPr>
            <w:rStyle w:val="a5"/>
            <w:lang w:val="en-US"/>
          </w:rPr>
          <w:t>https</w:t>
        </w:r>
        <w:r w:rsidR="001D0D4F" w:rsidRPr="0083600A">
          <w:rPr>
            <w:rStyle w:val="a5"/>
          </w:rPr>
          <w:t>://</w:t>
        </w:r>
        <w:r w:rsidR="001D0D4F" w:rsidRPr="00FD2378">
          <w:rPr>
            <w:rStyle w:val="a5"/>
            <w:lang w:val="en-US"/>
          </w:rPr>
          <w:t>host</w:t>
        </w:r>
        <w:r w:rsidR="001D0D4F" w:rsidRPr="0083600A">
          <w:rPr>
            <w:rStyle w:val="a5"/>
          </w:rPr>
          <w:t>:</w:t>
        </w:r>
        <w:r w:rsidR="001D0D4F" w:rsidRPr="00FD2378">
          <w:rPr>
            <w:rStyle w:val="a5"/>
            <w:lang w:val="en-US"/>
          </w:rPr>
          <w:t>port</w:t>
        </w:r>
        <w:r w:rsidR="001D0D4F" w:rsidRPr="0083600A">
          <w:rPr>
            <w:rStyle w:val="a5"/>
          </w:rPr>
          <w:t>/</w:t>
        </w:r>
        <w:proofErr w:type="spellStart"/>
        <w:r w:rsidR="001D0D4F" w:rsidRPr="0083600A">
          <w:rPr>
            <w:rStyle w:val="a5"/>
          </w:rPr>
          <w:t>generator</w:t>
        </w:r>
        <w:proofErr w:type="spellEnd"/>
        <w:r w:rsidR="001D0D4F" w:rsidRPr="0083600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admin</w:t>
        </w:r>
        <w:r w:rsidR="001D0D4F" w:rsidRPr="0083600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ping</w:t>
        </w:r>
        <w:r w:rsidR="001D0D4F" w:rsidRPr="0083600A">
          <w:rPr>
            <w:rStyle w:val="a5"/>
          </w:rPr>
          <w:t>.</w:t>
        </w:r>
        <w:r w:rsidR="001D0D4F" w:rsidRPr="00FD2378">
          <w:rPr>
            <w:rStyle w:val="a5"/>
            <w:lang w:val="en-US"/>
          </w:rPr>
          <w:t>do</w:t>
        </w:r>
      </w:hyperlink>
      <w:r w:rsidR="001D0D4F">
        <w:t xml:space="preserve">, где </w:t>
      </w:r>
      <w:r w:rsidR="001D0D4F" w:rsidRPr="00FD2378">
        <w:rPr>
          <w:lang w:val="en-US"/>
        </w:rPr>
        <w:t>host</w:t>
      </w:r>
      <w:r w:rsidR="001D0D4F" w:rsidRPr="001D0D4F">
        <w:t xml:space="preserve"> </w:t>
      </w:r>
      <w:r w:rsidR="001D0D4F">
        <w:t>–</w:t>
      </w:r>
      <w:r w:rsidR="001D0D4F" w:rsidRPr="001D0D4F">
        <w:t xml:space="preserve"> </w:t>
      </w:r>
      <w:r w:rsidR="001D0D4F">
        <w:t xml:space="preserve">сервер </w:t>
      </w:r>
      <w:r w:rsidR="001D0D4F" w:rsidRPr="00FD2378">
        <w:rPr>
          <w:lang w:val="en-US"/>
        </w:rPr>
        <w:t>WAS</w:t>
      </w:r>
      <w:r w:rsidR="001D0D4F" w:rsidRPr="001D0D4F">
        <w:t xml:space="preserve"> </w:t>
      </w:r>
      <w:r w:rsidR="001D0D4F" w:rsidRPr="00FD2378">
        <w:rPr>
          <w:lang w:val="en-US"/>
        </w:rPr>
        <w:t>Alpha</w:t>
      </w:r>
      <w:r w:rsidR="001D0D4F">
        <w:t xml:space="preserve">, а </w:t>
      </w:r>
      <w:r w:rsidR="001D0D4F" w:rsidRPr="00FD2378">
        <w:rPr>
          <w:lang w:val="en-US"/>
        </w:rPr>
        <w:t>port</w:t>
      </w:r>
      <w:r w:rsidR="001D0D4F">
        <w:t xml:space="preserve"> – порт сервера </w:t>
      </w:r>
      <w:r w:rsidR="001D0D4F" w:rsidRPr="00FD2378">
        <w:rPr>
          <w:lang w:val="en-US"/>
        </w:rPr>
        <w:t>WAS</w:t>
      </w:r>
      <w:r w:rsidR="001D0D4F" w:rsidRPr="001D0D4F">
        <w:t xml:space="preserve"> (</w:t>
      </w:r>
      <w:r w:rsidR="001D0D4F">
        <w:t xml:space="preserve">по умолчанию </w:t>
      </w:r>
      <w:r w:rsidR="001D0D4F" w:rsidRPr="00D92780">
        <w:t>9080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FD2378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 w:rsidRPr="00FD2378">
        <w:rPr>
          <w:lang w:val="en-US"/>
        </w:rPr>
        <w:t>Sync</w:t>
      </w:r>
      <w:r w:rsidR="00D92780" w:rsidRPr="00D92780">
        <w:t xml:space="preserve"> </w:t>
      </w:r>
      <w:r w:rsidR="00D92780" w:rsidRPr="00FD2378">
        <w:rPr>
          <w:lang w:val="en-US"/>
        </w:rPr>
        <w:t>Generator</w:t>
      </w:r>
      <w:r w:rsidR="00D92780" w:rsidRPr="00D92780">
        <w:t>.</w:t>
      </w:r>
    </w:p>
    <w:p w:rsidR="00042C2D" w:rsidRPr="009D6220" w:rsidRDefault="00042C2D" w:rsidP="00FD2378">
      <w:pPr>
        <w:pStyle w:val="a3"/>
        <w:keepNext/>
        <w:ind w:left="1416"/>
      </w:pPr>
    </w:p>
    <w:p w:rsidR="00FD2378" w:rsidRPr="00FD2378" w:rsidRDefault="00754ABB" w:rsidP="001C57AD">
      <w:pPr>
        <w:pStyle w:val="a3"/>
        <w:keepNext/>
        <w:numPr>
          <w:ilvl w:val="0"/>
          <w:numId w:val="1"/>
        </w:numPr>
        <w:ind w:left="641" w:hanging="357"/>
      </w:pPr>
      <w:r>
        <w:t xml:space="preserve">Проверить </w:t>
      </w:r>
      <w:r w:rsidRPr="00FD2378">
        <w:rPr>
          <w:lang w:val="en-US"/>
        </w:rPr>
        <w:t>SQL</w:t>
      </w:r>
      <w:r w:rsidRPr="001D0D4F">
        <w:t xml:space="preserve"> </w:t>
      </w:r>
      <w:r w:rsidRPr="00FD2378">
        <w:rPr>
          <w:lang w:val="en-US"/>
        </w:rPr>
        <w:t>Proxy</w:t>
      </w:r>
      <w:r w:rsidRPr="001D0D4F">
        <w:t xml:space="preserve"> </w:t>
      </w:r>
      <w:r w:rsidRPr="00FD2378">
        <w:rPr>
          <w:lang w:val="en-US"/>
        </w:rPr>
        <w:t>Server</w:t>
      </w:r>
      <w:r w:rsidR="00FD2378" w:rsidRPr="00FD2378">
        <w:t xml:space="preserve"> </w:t>
      </w:r>
      <w:r w:rsidR="00FD2378">
        <w:t xml:space="preserve">на каждом из двух серверов в кластере </w:t>
      </w:r>
      <w:r w:rsidR="00FD2378" w:rsidRPr="00FD2378">
        <w:rPr>
          <w:lang w:val="en-US"/>
        </w:rPr>
        <w:t>WAS</w:t>
      </w:r>
      <w:r w:rsidR="00FD2378" w:rsidRPr="00FD2378">
        <w:t xml:space="preserve"> </w:t>
      </w:r>
      <w:r w:rsidR="00FD2378" w:rsidRPr="00FD2378">
        <w:rPr>
          <w:lang w:val="en-US"/>
        </w:rPr>
        <w:t>Alpha</w:t>
      </w:r>
      <w:r w:rsidR="00FD2378" w:rsidRPr="00FD2378">
        <w:t xml:space="preserve"> </w:t>
      </w:r>
      <w:r w:rsidR="00FD2378">
        <w:t xml:space="preserve">для </w:t>
      </w:r>
      <w:r w:rsidR="00FD2378" w:rsidRPr="00FD2378">
        <w:rPr>
          <w:lang w:val="en-US"/>
        </w:rPr>
        <w:t>online</w:t>
      </w:r>
      <w:r w:rsidR="00FD2378" w:rsidRPr="00FD2378">
        <w:t>-</w:t>
      </w:r>
      <w:r w:rsidR="00FD2378">
        <w:t>запросов</w:t>
      </w:r>
      <w:r w:rsidR="00FD2378" w:rsidRPr="00FD2378">
        <w:t>:</w:t>
      </w:r>
    </w:p>
    <w:p w:rsidR="001D0D4F" w:rsidRPr="009D6220" w:rsidRDefault="006A4CEB" w:rsidP="00FD2378">
      <w:pPr>
        <w:keepNext/>
        <w:ind w:left="1416"/>
      </w:pPr>
      <w:r>
        <w:t>П</w:t>
      </w:r>
      <w:r w:rsidR="001D0D4F">
        <w:t xml:space="preserve">ерейти по ссылке </w:t>
      </w:r>
      <w:hyperlink r:id="rId9" w:history="1">
        <w:r w:rsidR="001D0D4F" w:rsidRPr="00FD2378">
          <w:rPr>
            <w:rStyle w:val="a5"/>
            <w:lang w:val="en-US"/>
          </w:rPr>
          <w:t>https</w:t>
        </w:r>
        <w:r w:rsidR="001D0D4F" w:rsidRPr="005C5D5A">
          <w:rPr>
            <w:rStyle w:val="a5"/>
          </w:rPr>
          <w:t>://</w:t>
        </w:r>
        <w:r w:rsidR="001D0D4F" w:rsidRPr="00FD2378">
          <w:rPr>
            <w:rStyle w:val="a5"/>
            <w:lang w:val="en-US"/>
          </w:rPr>
          <w:t>host</w:t>
        </w:r>
        <w:r w:rsidR="001D0D4F" w:rsidRPr="005C5D5A">
          <w:rPr>
            <w:rStyle w:val="a5"/>
          </w:rPr>
          <w:t>:</w:t>
        </w:r>
        <w:r w:rsidR="001D0D4F" w:rsidRPr="00FD2378">
          <w:rPr>
            <w:rStyle w:val="a5"/>
            <w:lang w:val="en-US"/>
          </w:rPr>
          <w:t>port</w:t>
        </w:r>
        <w:r w:rsidR="001D0D4F" w:rsidRPr="005C5D5A">
          <w:rPr>
            <w:rStyle w:val="a5"/>
          </w:rPr>
          <w:t>/</w:t>
        </w:r>
        <w:proofErr w:type="spellStart"/>
        <w:r w:rsidR="001D0D4F" w:rsidRPr="00FD2378">
          <w:rPr>
            <w:rStyle w:val="a5"/>
            <w:lang w:val="en-US"/>
          </w:rPr>
          <w:t>proxyserver</w:t>
        </w:r>
        <w:proofErr w:type="spellEnd"/>
        <w:r w:rsidR="001D0D4F" w:rsidRPr="005C5D5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admin</w:t>
        </w:r>
        <w:r w:rsidR="001D0D4F" w:rsidRPr="005C5D5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ping</w:t>
        </w:r>
        <w:r w:rsidR="001D0D4F" w:rsidRPr="005C5D5A">
          <w:rPr>
            <w:rStyle w:val="a5"/>
          </w:rPr>
          <w:t>.</w:t>
        </w:r>
        <w:r w:rsidR="001D0D4F" w:rsidRPr="00FD2378">
          <w:rPr>
            <w:rStyle w:val="a5"/>
            <w:lang w:val="en-US"/>
          </w:rPr>
          <w:t>do</w:t>
        </w:r>
      </w:hyperlink>
      <w:r w:rsidR="001D0D4F">
        <w:t xml:space="preserve">, где </w:t>
      </w:r>
      <w:r w:rsidR="001D0D4F" w:rsidRPr="00FD2378">
        <w:rPr>
          <w:lang w:val="en-US"/>
        </w:rPr>
        <w:t>host</w:t>
      </w:r>
      <w:r w:rsidR="001D0D4F" w:rsidRPr="001D0D4F">
        <w:t xml:space="preserve"> </w:t>
      </w:r>
      <w:r w:rsidR="001D0D4F">
        <w:t>–</w:t>
      </w:r>
      <w:r w:rsidR="001D0D4F" w:rsidRPr="001D0D4F">
        <w:t xml:space="preserve"> </w:t>
      </w:r>
      <w:r w:rsidR="001D0D4F">
        <w:t xml:space="preserve">сервер </w:t>
      </w:r>
      <w:r w:rsidR="001D0D4F" w:rsidRPr="00FD2378">
        <w:rPr>
          <w:lang w:val="en-US"/>
        </w:rPr>
        <w:t>WAS</w:t>
      </w:r>
      <w:r w:rsidR="001D0D4F" w:rsidRPr="001D0D4F">
        <w:t xml:space="preserve"> </w:t>
      </w:r>
      <w:r w:rsidR="001D0D4F" w:rsidRPr="00FD2378">
        <w:rPr>
          <w:lang w:val="en-US"/>
        </w:rPr>
        <w:t>Alpha</w:t>
      </w:r>
      <w:r w:rsidR="001D0D4F">
        <w:t xml:space="preserve">, а </w:t>
      </w:r>
      <w:r w:rsidR="001D0D4F" w:rsidRPr="00FD2378">
        <w:rPr>
          <w:lang w:val="en-US"/>
        </w:rPr>
        <w:t>port</w:t>
      </w:r>
      <w:r w:rsidR="001D0D4F">
        <w:t xml:space="preserve"> – порт сервера </w:t>
      </w:r>
      <w:r w:rsidR="001D0D4F" w:rsidRPr="00FD2378">
        <w:rPr>
          <w:lang w:val="en-US"/>
        </w:rPr>
        <w:t>WAS</w:t>
      </w:r>
      <w:r w:rsidR="001D0D4F" w:rsidRPr="001D0D4F">
        <w:t xml:space="preserve"> (</w:t>
      </w:r>
      <w:r w:rsidR="001D0D4F">
        <w:t xml:space="preserve">по умолчанию </w:t>
      </w:r>
      <w:r w:rsidR="001D0D4F" w:rsidRPr="00D92780">
        <w:t>9080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FD2378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 w:rsidRPr="00FD2378">
        <w:rPr>
          <w:lang w:val="en-US"/>
        </w:rPr>
        <w:t>SQL</w:t>
      </w:r>
      <w:r w:rsidR="00D92780" w:rsidRPr="00D92780">
        <w:t xml:space="preserve"> </w:t>
      </w:r>
      <w:r w:rsidR="00D92780" w:rsidRPr="00FD2378">
        <w:rPr>
          <w:lang w:val="en-US"/>
        </w:rPr>
        <w:t>Proxy</w:t>
      </w:r>
      <w:r w:rsidR="00D92780" w:rsidRPr="00D92780">
        <w:t xml:space="preserve"> </w:t>
      </w:r>
      <w:r w:rsidR="00D92780" w:rsidRPr="00FD2378">
        <w:rPr>
          <w:lang w:val="en-US"/>
        </w:rPr>
        <w:t>Server</w:t>
      </w:r>
      <w:r w:rsidR="00D92780" w:rsidRPr="00D92780">
        <w:t>.</w:t>
      </w:r>
    </w:p>
    <w:p w:rsidR="00042C2D" w:rsidRDefault="00042C2D" w:rsidP="001C57AD">
      <w:pPr>
        <w:pStyle w:val="a3"/>
        <w:keepNext/>
        <w:numPr>
          <w:ilvl w:val="0"/>
          <w:numId w:val="1"/>
        </w:numPr>
      </w:pPr>
      <w:r>
        <w:t>Проверить</w:t>
      </w:r>
      <w:r w:rsidRPr="007968C8">
        <w:t xml:space="preserve"> </w:t>
      </w:r>
      <w:r w:rsidRPr="00FD2378">
        <w:t xml:space="preserve"> </w:t>
      </w:r>
      <w:r>
        <w:rPr>
          <w:lang w:val="en-US"/>
        </w:rPr>
        <w:t>Monitor</w:t>
      </w:r>
      <w:r w:rsidRPr="00FD2378">
        <w:t xml:space="preserve"> </w:t>
      </w:r>
      <w:r>
        <w:rPr>
          <w:lang w:val="en-US"/>
        </w:rPr>
        <w:t>Alpha</w:t>
      </w:r>
      <w:r w:rsidRPr="00042C2D">
        <w:t xml:space="preserve"> </w:t>
      </w:r>
      <w:r>
        <w:t xml:space="preserve">на </w:t>
      </w:r>
      <w:proofErr w:type="spellStart"/>
      <w:proofErr w:type="gramStart"/>
      <w:r>
        <w:t>на</w:t>
      </w:r>
      <w:proofErr w:type="spellEnd"/>
      <w:proofErr w:type="gramEnd"/>
      <w:r>
        <w:t xml:space="preserve"> каждом из двух серверов в кластере </w:t>
      </w:r>
      <w:r>
        <w:rPr>
          <w:lang w:val="en-US"/>
        </w:rPr>
        <w:t>WAS</w:t>
      </w:r>
      <w:r w:rsidRPr="00FD2378">
        <w:t xml:space="preserve"> </w:t>
      </w:r>
      <w:r>
        <w:rPr>
          <w:lang w:val="en-US"/>
        </w:rPr>
        <w:t>Alpha</w:t>
      </w:r>
      <w:r w:rsidRPr="00042C2D">
        <w:t xml:space="preserve"> </w:t>
      </w:r>
      <w:r>
        <w:t xml:space="preserve">для онлайн-запросов </w:t>
      </w:r>
      <w:r w:rsidRPr="00042C2D">
        <w:t>:</w:t>
      </w:r>
    </w:p>
    <w:p w:rsidR="00042C2D" w:rsidRPr="007968C8" w:rsidRDefault="00042C2D" w:rsidP="00042C2D">
      <w:pPr>
        <w:ind w:left="1416"/>
      </w:pPr>
      <w:r>
        <w:t>Перейти</w:t>
      </w:r>
      <w:r w:rsidRPr="007968C8">
        <w:t xml:space="preserve"> </w:t>
      </w:r>
      <w:r>
        <w:t>по</w:t>
      </w:r>
      <w:r w:rsidRPr="007968C8">
        <w:t xml:space="preserve"> </w:t>
      </w:r>
      <w:r>
        <w:t>ссылке</w:t>
      </w:r>
      <w:r w:rsidRPr="007968C8">
        <w:t xml:space="preserve"> </w:t>
      </w:r>
      <w:hyperlink r:id="rId10" w:history="1">
        <w:r w:rsidRPr="003F64DC">
          <w:rPr>
            <w:rStyle w:val="a5"/>
            <w:lang w:val="en-US"/>
          </w:rPr>
          <w:t>https</w:t>
        </w:r>
        <w:r w:rsidRPr="003F64DC">
          <w:rPr>
            <w:rStyle w:val="a5"/>
          </w:rPr>
          <w:t>://</w:t>
        </w:r>
        <w:r w:rsidRPr="003F64DC">
          <w:rPr>
            <w:rStyle w:val="a5"/>
            <w:lang w:val="en-US"/>
          </w:rPr>
          <w:t>host</w:t>
        </w:r>
        <w:r w:rsidRPr="003F64DC">
          <w:rPr>
            <w:rStyle w:val="a5"/>
          </w:rPr>
          <w:t>:</w:t>
        </w:r>
        <w:proofErr w:type="spellStart"/>
        <w:r w:rsidRPr="003F64DC">
          <w:rPr>
            <w:rStyle w:val="a5"/>
            <w:lang w:val="en-US"/>
          </w:rPr>
          <w:t>sslport</w:t>
        </w:r>
        <w:proofErr w:type="spellEnd"/>
        <w:r w:rsidRPr="003F64DC">
          <w:rPr>
            <w:rStyle w:val="a5"/>
          </w:rPr>
          <w:t>/</w:t>
        </w:r>
        <w:r w:rsidRPr="003F64DC">
          <w:rPr>
            <w:rStyle w:val="a5"/>
            <w:lang w:val="en-US"/>
          </w:rPr>
          <w:t>monitor</w:t>
        </w:r>
        <w:r w:rsidRPr="003F64DC">
          <w:rPr>
            <w:rStyle w:val="a5"/>
          </w:rPr>
          <w:t>-</w:t>
        </w:r>
        <w:r w:rsidRPr="003F64DC">
          <w:rPr>
            <w:rStyle w:val="a5"/>
            <w:lang w:val="en-US"/>
          </w:rPr>
          <w:t>alpha</w:t>
        </w:r>
        <w:r w:rsidRPr="003F64DC">
          <w:rPr>
            <w:rStyle w:val="a5"/>
          </w:rPr>
          <w:t>/</w:t>
        </w:r>
        <w:r w:rsidRPr="003F64DC">
          <w:rPr>
            <w:rStyle w:val="a5"/>
            <w:lang w:val="en-US"/>
          </w:rPr>
          <w:t>admin</w:t>
        </w:r>
        <w:r w:rsidRPr="003F64DC">
          <w:rPr>
            <w:rStyle w:val="a5"/>
          </w:rPr>
          <w:t>/</w:t>
        </w:r>
        <w:r w:rsidRPr="003F64DC">
          <w:rPr>
            <w:rStyle w:val="a5"/>
            <w:lang w:val="en-US"/>
          </w:rPr>
          <w:t>ping</w:t>
        </w:r>
        <w:r w:rsidRPr="003F64DC">
          <w:rPr>
            <w:rStyle w:val="a5"/>
          </w:rPr>
          <w:t>.</w:t>
        </w:r>
        <w:r w:rsidRPr="003F64DC">
          <w:rPr>
            <w:rStyle w:val="a5"/>
            <w:lang w:val="en-US"/>
          </w:rPr>
          <w:t>do</w:t>
        </w:r>
      </w:hyperlink>
      <w:r w:rsidRPr="007968C8">
        <w:t xml:space="preserve">, </w:t>
      </w:r>
      <w:r>
        <w:t>где</w:t>
      </w:r>
      <w:r w:rsidRPr="007968C8">
        <w:t xml:space="preserve"> </w:t>
      </w:r>
      <w:r w:rsidRPr="006A4CEB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6A4CEB">
        <w:rPr>
          <w:lang w:val="en-US"/>
        </w:rPr>
        <w:t>WAS</w:t>
      </w:r>
      <w:r w:rsidRPr="007968C8">
        <w:t xml:space="preserve"> </w:t>
      </w:r>
      <w:r w:rsidRPr="006A4CEB">
        <w:rPr>
          <w:lang w:val="en-US"/>
        </w:rPr>
        <w:t>Alpha</w:t>
      </w:r>
      <w:r w:rsidRPr="007968C8">
        <w:t xml:space="preserve">, </w:t>
      </w:r>
      <w:r>
        <w:t>а</w:t>
      </w:r>
      <w:r w:rsidRPr="007968C8">
        <w:t xml:space="preserve"> </w:t>
      </w:r>
      <w:proofErr w:type="spellStart"/>
      <w:r w:rsidRPr="006A4CEB">
        <w:rPr>
          <w:lang w:val="en-US"/>
        </w:rPr>
        <w:t>sslport</w:t>
      </w:r>
      <w:proofErr w:type="spellEnd"/>
      <w:r w:rsidRPr="007968C8">
        <w:t xml:space="preserve"> – </w:t>
      </w:r>
      <w:r w:rsidRPr="006A4CEB">
        <w:rPr>
          <w:lang w:val="en-US"/>
        </w:rPr>
        <w:t>SSL</w:t>
      </w:r>
      <w:r w:rsidRPr="007968C8">
        <w:t xml:space="preserve"> 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6A4CEB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</w:t>
      </w:r>
      <w:r>
        <w:t>9443</w:t>
      </w:r>
      <w:r w:rsidRPr="001D0D4F">
        <w:t>)</w:t>
      </w:r>
      <w:r>
        <w:t xml:space="preserve">, и убедиться, что на странице отображается </w:t>
      </w:r>
      <w:r w:rsidRPr="001D0D4F">
        <w:t>“</w:t>
      </w:r>
      <w:r w:rsidRPr="006A4CEB">
        <w:rPr>
          <w:lang w:val="en-US"/>
        </w:rPr>
        <w:t>PONG</w:t>
      </w:r>
      <w:r w:rsidRPr="001D0D4F">
        <w:t>”</w:t>
      </w:r>
      <w:r w:rsidRPr="00D92780">
        <w:t>.</w:t>
      </w:r>
      <w:r>
        <w:t xml:space="preserve"> Более детальные проверки перечислены в инструкции по установке </w:t>
      </w:r>
      <w:r>
        <w:rPr>
          <w:lang w:val="en-US"/>
        </w:rPr>
        <w:t>Monitor</w:t>
      </w:r>
      <w:r w:rsidRPr="00042C2D">
        <w:t xml:space="preserve"> </w:t>
      </w:r>
      <w:r>
        <w:rPr>
          <w:lang w:val="en-US"/>
        </w:rPr>
        <w:t>Alpha</w:t>
      </w:r>
      <w:r w:rsidRPr="00D92780">
        <w:t>.</w:t>
      </w:r>
    </w:p>
    <w:p w:rsidR="006A4CEB" w:rsidRDefault="00754ABB" w:rsidP="001C57AD">
      <w:pPr>
        <w:pStyle w:val="a3"/>
        <w:keepNext/>
        <w:numPr>
          <w:ilvl w:val="0"/>
          <w:numId w:val="1"/>
        </w:numPr>
        <w:ind w:left="641" w:hanging="357"/>
      </w:pPr>
      <w:r>
        <w:t xml:space="preserve">Проверить </w:t>
      </w:r>
      <w:r w:rsidR="001D0D4F" w:rsidRPr="001D0D4F">
        <w:rPr>
          <w:lang w:val="en-US"/>
        </w:rPr>
        <w:t>Configuration</w:t>
      </w:r>
      <w:r w:rsidR="001D0D4F" w:rsidRPr="001D0D4F">
        <w:t xml:space="preserve"> </w:t>
      </w:r>
      <w:r w:rsidR="001D0D4F" w:rsidRPr="001D0D4F">
        <w:rPr>
          <w:lang w:val="en-US"/>
        </w:rPr>
        <w:t>Server</w:t>
      </w:r>
      <w:r w:rsidR="00FD2378" w:rsidRPr="00FD2378">
        <w:t xml:space="preserve"> </w:t>
      </w:r>
      <w:r w:rsidR="00FD2378">
        <w:t xml:space="preserve">на каждом из двух серверов в кластере </w:t>
      </w:r>
      <w:r w:rsidR="00FD2378">
        <w:rPr>
          <w:lang w:val="en-US"/>
        </w:rPr>
        <w:t>WAS</w:t>
      </w:r>
      <w:r w:rsidR="00FD2378" w:rsidRPr="00FD2378">
        <w:t xml:space="preserve"> </w:t>
      </w:r>
      <w:r w:rsidR="00FD2378">
        <w:rPr>
          <w:lang w:val="en-US"/>
        </w:rPr>
        <w:t>Sigma</w:t>
      </w:r>
      <w:r w:rsidR="00FD2378" w:rsidRPr="00FD2378">
        <w:t xml:space="preserve"> </w:t>
      </w:r>
      <w:r w:rsidR="00FD2378">
        <w:t>(</w:t>
      </w:r>
      <w:proofErr w:type="spellStart"/>
      <w:r w:rsidR="00FD2378">
        <w:rPr>
          <w:lang w:val="en-US"/>
        </w:rPr>
        <w:t>Config</w:t>
      </w:r>
      <w:proofErr w:type="spellEnd"/>
      <w:r w:rsidR="00FD2378" w:rsidRPr="00FD2378">
        <w:t>+</w:t>
      </w:r>
      <w:r w:rsidR="00FD2378">
        <w:rPr>
          <w:lang w:val="en-US"/>
        </w:rPr>
        <w:t>Online</w:t>
      </w:r>
      <w:r w:rsidR="00FD2378" w:rsidRPr="00FD2378">
        <w:t>):</w:t>
      </w:r>
    </w:p>
    <w:p w:rsidR="007968C8" w:rsidRPr="007968C8" w:rsidRDefault="006A4CEB" w:rsidP="00FD2378">
      <w:pPr>
        <w:ind w:left="1416"/>
      </w:pPr>
      <w:r>
        <w:t>П</w:t>
      </w:r>
      <w:r w:rsidR="001D0D4F">
        <w:t xml:space="preserve">ерейти по ссылке </w:t>
      </w:r>
      <w:hyperlink r:id="rId11" w:history="1">
        <w:r w:rsidR="007968C8" w:rsidRPr="006A4CEB">
          <w:rPr>
            <w:rStyle w:val="a5"/>
            <w:lang w:val="en-US"/>
          </w:rPr>
          <w:t>https</w:t>
        </w:r>
        <w:r w:rsidR="007968C8" w:rsidRPr="005C5D5A">
          <w:rPr>
            <w:rStyle w:val="a5"/>
          </w:rPr>
          <w:t>://</w:t>
        </w:r>
        <w:r w:rsidR="007968C8" w:rsidRPr="006A4CEB">
          <w:rPr>
            <w:rStyle w:val="a5"/>
            <w:lang w:val="en-US"/>
          </w:rPr>
          <w:t>host</w:t>
        </w:r>
        <w:r w:rsidR="007968C8" w:rsidRPr="005C5D5A">
          <w:rPr>
            <w:rStyle w:val="a5"/>
          </w:rPr>
          <w:t>:</w:t>
        </w:r>
        <w:proofErr w:type="spellStart"/>
        <w:r w:rsidR="007968C8" w:rsidRPr="006A4CEB">
          <w:rPr>
            <w:rStyle w:val="a5"/>
            <w:lang w:val="en-US"/>
          </w:rPr>
          <w:t>sslport</w:t>
        </w:r>
        <w:proofErr w:type="spellEnd"/>
        <w:r w:rsidR="007968C8" w:rsidRPr="005C5D5A">
          <w:rPr>
            <w:rStyle w:val="a5"/>
          </w:rPr>
          <w:t>/</w:t>
        </w:r>
        <w:proofErr w:type="spellStart"/>
        <w:r w:rsidR="007968C8" w:rsidRPr="006A4CEB">
          <w:rPr>
            <w:rStyle w:val="a5"/>
            <w:lang w:val="en-US"/>
          </w:rPr>
          <w:t>confserver</w:t>
        </w:r>
        <w:proofErr w:type="spellEnd"/>
        <w:r w:rsidR="007968C8" w:rsidRPr="003E321B">
          <w:rPr>
            <w:rStyle w:val="a5"/>
          </w:rPr>
          <w:t>/</w:t>
        </w:r>
        <w:r w:rsidR="007968C8" w:rsidRPr="006A4CEB">
          <w:rPr>
            <w:rStyle w:val="a5"/>
            <w:lang w:val="en-US"/>
          </w:rPr>
          <w:t>admin</w:t>
        </w:r>
        <w:r w:rsidR="007968C8" w:rsidRPr="003E321B">
          <w:rPr>
            <w:rStyle w:val="a5"/>
          </w:rPr>
          <w:t>/</w:t>
        </w:r>
        <w:r w:rsidR="007968C8" w:rsidRPr="006A4CEB">
          <w:rPr>
            <w:rStyle w:val="a5"/>
            <w:lang w:val="en-US"/>
          </w:rPr>
          <w:t>ping</w:t>
        </w:r>
        <w:r w:rsidR="007968C8" w:rsidRPr="003E321B">
          <w:rPr>
            <w:rStyle w:val="a5"/>
          </w:rPr>
          <w:t>.</w:t>
        </w:r>
        <w:r w:rsidR="007968C8" w:rsidRPr="006A4CEB">
          <w:rPr>
            <w:rStyle w:val="a5"/>
            <w:lang w:val="en-US"/>
          </w:rPr>
          <w:t>do</w:t>
        </w:r>
      </w:hyperlink>
      <w:r w:rsidR="001D0D4F">
        <w:t xml:space="preserve">, где </w:t>
      </w:r>
      <w:r w:rsidR="001D0D4F" w:rsidRPr="006A4CEB">
        <w:rPr>
          <w:lang w:val="en-US"/>
        </w:rPr>
        <w:t>host</w:t>
      </w:r>
      <w:r w:rsidR="001D0D4F" w:rsidRPr="001D0D4F">
        <w:t xml:space="preserve"> </w:t>
      </w:r>
      <w:r w:rsidR="001D0D4F">
        <w:t>–</w:t>
      </w:r>
      <w:r w:rsidR="001D0D4F" w:rsidRPr="001D0D4F">
        <w:t xml:space="preserve"> </w:t>
      </w:r>
      <w:r w:rsidR="001D0D4F">
        <w:t xml:space="preserve">сервер </w:t>
      </w:r>
      <w:r w:rsidR="001D0D4F" w:rsidRPr="006A4CEB">
        <w:rPr>
          <w:lang w:val="en-US"/>
        </w:rPr>
        <w:t>WAS</w:t>
      </w:r>
      <w:r w:rsidR="001D0D4F" w:rsidRPr="001D0D4F">
        <w:t xml:space="preserve"> </w:t>
      </w:r>
      <w:r w:rsidR="001D0D4F" w:rsidRPr="006A4CEB">
        <w:rPr>
          <w:lang w:val="en-US"/>
        </w:rPr>
        <w:t>Alpha</w:t>
      </w:r>
      <w:r w:rsidR="001D0D4F">
        <w:t xml:space="preserve">, а </w:t>
      </w:r>
      <w:proofErr w:type="spellStart"/>
      <w:r w:rsidR="007968C8" w:rsidRPr="006A4CEB">
        <w:rPr>
          <w:lang w:val="en-US"/>
        </w:rPr>
        <w:t>ssl</w:t>
      </w:r>
      <w:r w:rsidR="001D0D4F" w:rsidRPr="006A4CEB">
        <w:rPr>
          <w:lang w:val="en-US"/>
        </w:rPr>
        <w:t>port</w:t>
      </w:r>
      <w:proofErr w:type="spellEnd"/>
      <w:r w:rsidR="001D0D4F">
        <w:t xml:space="preserve"> – </w:t>
      </w:r>
      <w:r w:rsidR="007968C8" w:rsidRPr="006A4CEB">
        <w:rPr>
          <w:lang w:val="en-US"/>
        </w:rPr>
        <w:t>SSL</w:t>
      </w:r>
      <w:r w:rsidR="007968C8" w:rsidRPr="007968C8">
        <w:t xml:space="preserve"> </w:t>
      </w:r>
      <w:r w:rsidR="001D0D4F">
        <w:t xml:space="preserve">порт сервера </w:t>
      </w:r>
      <w:r w:rsidR="001D0D4F" w:rsidRPr="006A4CEB">
        <w:rPr>
          <w:lang w:val="en-US"/>
        </w:rPr>
        <w:t>WAS</w:t>
      </w:r>
      <w:r w:rsidR="001D0D4F" w:rsidRPr="001D0D4F">
        <w:t xml:space="preserve"> (</w:t>
      </w:r>
      <w:r w:rsidR="001D0D4F">
        <w:t xml:space="preserve">по умолчанию </w:t>
      </w:r>
      <w:r w:rsidR="007968C8">
        <w:t>9443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6A4CEB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>
        <w:rPr>
          <w:lang w:val="en-US"/>
        </w:rPr>
        <w:t>Configuration</w:t>
      </w:r>
      <w:r w:rsidR="00D92780" w:rsidRPr="00D92780">
        <w:t xml:space="preserve"> </w:t>
      </w:r>
      <w:r w:rsidR="00D92780">
        <w:rPr>
          <w:lang w:val="en-US"/>
        </w:rPr>
        <w:t>Server</w:t>
      </w:r>
      <w:r w:rsidR="00D92780" w:rsidRPr="00D92780">
        <w:t>.</w:t>
      </w:r>
    </w:p>
    <w:p w:rsidR="006A4CEB" w:rsidRDefault="001D0D4F" w:rsidP="001C57AD">
      <w:pPr>
        <w:pStyle w:val="a3"/>
        <w:keepNext/>
        <w:numPr>
          <w:ilvl w:val="0"/>
          <w:numId w:val="1"/>
        </w:numPr>
        <w:ind w:left="641" w:hanging="357"/>
      </w:pPr>
      <w:r>
        <w:t>Проверить</w:t>
      </w:r>
      <w:r w:rsidRPr="007968C8">
        <w:t xml:space="preserve"> </w:t>
      </w:r>
      <w:r w:rsidRPr="007968C8">
        <w:rPr>
          <w:lang w:val="en-US"/>
        </w:rPr>
        <w:t>Sync</w:t>
      </w:r>
      <w:r w:rsidRPr="007968C8">
        <w:t xml:space="preserve"> </w:t>
      </w:r>
      <w:r w:rsidRPr="007968C8">
        <w:rPr>
          <w:lang w:val="en-US"/>
        </w:rPr>
        <w:t>Cache</w:t>
      </w:r>
      <w:r w:rsidRPr="007968C8">
        <w:t xml:space="preserve"> </w:t>
      </w:r>
      <w:r w:rsidRPr="007968C8">
        <w:rPr>
          <w:lang w:val="en-US"/>
        </w:rPr>
        <w:t>Server</w:t>
      </w:r>
      <w:r w:rsidR="00FD2378" w:rsidRPr="00FD2378">
        <w:t xml:space="preserve"> </w:t>
      </w:r>
      <w:r w:rsidR="00FD2378">
        <w:t xml:space="preserve">на каждом из двух серверов в кластере </w:t>
      </w:r>
      <w:r w:rsidR="00FD2378">
        <w:rPr>
          <w:lang w:val="en-US"/>
        </w:rPr>
        <w:t>WAS</w:t>
      </w:r>
      <w:r w:rsidR="00FD2378" w:rsidRPr="00FD2378">
        <w:t xml:space="preserve"> </w:t>
      </w:r>
      <w:r w:rsidR="00FD2378">
        <w:rPr>
          <w:lang w:val="en-US"/>
        </w:rPr>
        <w:t>Sigma</w:t>
      </w:r>
      <w:r w:rsidR="00FD2378" w:rsidRPr="00FD2378">
        <w:t xml:space="preserve"> </w:t>
      </w:r>
      <w:r w:rsidR="00FD2378">
        <w:t>(</w:t>
      </w:r>
      <w:proofErr w:type="spellStart"/>
      <w:r w:rsidR="00FD2378">
        <w:rPr>
          <w:lang w:val="en-US"/>
        </w:rPr>
        <w:t>Config</w:t>
      </w:r>
      <w:proofErr w:type="spellEnd"/>
      <w:r w:rsidR="00FD2378" w:rsidRPr="00FD2378">
        <w:t>+</w:t>
      </w:r>
      <w:r w:rsidR="00FD2378">
        <w:rPr>
          <w:lang w:val="en-US"/>
        </w:rPr>
        <w:t>Online</w:t>
      </w:r>
      <w:r w:rsidR="00FD2378" w:rsidRPr="00FD2378">
        <w:t>)</w:t>
      </w:r>
      <w:r w:rsidR="00FD2378">
        <w:t xml:space="preserve"> и на всех 10 серверах </w:t>
      </w:r>
      <w:r w:rsidR="00FD2378">
        <w:rPr>
          <w:lang w:val="en-US"/>
        </w:rPr>
        <w:t>WAS</w:t>
      </w:r>
      <w:r w:rsidR="00FD2378" w:rsidRPr="00FD2378">
        <w:t xml:space="preserve"> </w:t>
      </w:r>
      <w:r w:rsidR="00FD2378">
        <w:rPr>
          <w:lang w:val="en-US"/>
        </w:rPr>
        <w:t>Sigma</w:t>
      </w:r>
      <w:r w:rsidR="00FD2378">
        <w:t xml:space="preserve"> </w:t>
      </w:r>
      <w:r w:rsidR="00FD2378">
        <w:rPr>
          <w:lang w:val="en-US"/>
        </w:rPr>
        <w:t>Offline</w:t>
      </w:r>
    </w:p>
    <w:p w:rsidR="007968C8" w:rsidRDefault="006A4CEB" w:rsidP="00FD2378">
      <w:pPr>
        <w:ind w:left="1416"/>
        <w:rPr>
          <w:ins w:id="620" w:author="Карпов Владислав Владимирович" w:date="2018-10-02T14:31:00Z"/>
        </w:rPr>
      </w:pPr>
      <w:r>
        <w:t>П</w:t>
      </w:r>
      <w:r w:rsidR="001D0D4F">
        <w:t>ерейти</w:t>
      </w:r>
      <w:r w:rsidR="001D0D4F" w:rsidRPr="007968C8">
        <w:t xml:space="preserve"> </w:t>
      </w:r>
      <w:r w:rsidR="001D0D4F">
        <w:t>по</w:t>
      </w:r>
      <w:r w:rsidR="001D0D4F" w:rsidRPr="007968C8">
        <w:t xml:space="preserve"> </w:t>
      </w:r>
      <w:r w:rsidR="001D0D4F">
        <w:t>ссылке</w:t>
      </w:r>
      <w:r w:rsidR="001D0D4F" w:rsidRPr="007968C8">
        <w:t xml:space="preserve"> </w:t>
      </w:r>
      <w:hyperlink r:id="rId12" w:history="1">
        <w:r w:rsidR="007968C8" w:rsidRPr="006A4CEB">
          <w:rPr>
            <w:rStyle w:val="a5"/>
            <w:lang w:val="en-US"/>
          </w:rPr>
          <w:t>https</w:t>
        </w:r>
        <w:r w:rsidR="007968C8" w:rsidRPr="003B6E07">
          <w:rPr>
            <w:rStyle w:val="a5"/>
          </w:rPr>
          <w:t>://</w:t>
        </w:r>
        <w:r w:rsidR="007968C8" w:rsidRPr="006A4CEB">
          <w:rPr>
            <w:rStyle w:val="a5"/>
            <w:lang w:val="en-US"/>
          </w:rPr>
          <w:t>host</w:t>
        </w:r>
        <w:r w:rsidR="007968C8" w:rsidRPr="003B6E07">
          <w:rPr>
            <w:rStyle w:val="a5"/>
          </w:rPr>
          <w:t>:</w:t>
        </w:r>
        <w:proofErr w:type="spellStart"/>
        <w:r w:rsidR="007968C8" w:rsidRPr="006A4CEB">
          <w:rPr>
            <w:rStyle w:val="a5"/>
            <w:lang w:val="en-US"/>
          </w:rPr>
          <w:t>sslport</w:t>
        </w:r>
        <w:proofErr w:type="spellEnd"/>
        <w:r w:rsidR="007968C8" w:rsidRPr="003B6E07">
          <w:rPr>
            <w:rStyle w:val="a5"/>
          </w:rPr>
          <w:t>/</w:t>
        </w:r>
        <w:proofErr w:type="spellStart"/>
        <w:r w:rsidR="007968C8" w:rsidRPr="006A4CEB">
          <w:rPr>
            <w:rStyle w:val="a5"/>
            <w:lang w:val="en-US"/>
          </w:rPr>
          <w:t>syncserver</w:t>
        </w:r>
        <w:proofErr w:type="spellEnd"/>
        <w:r w:rsidR="007968C8" w:rsidRPr="003B6E07">
          <w:rPr>
            <w:rStyle w:val="a5"/>
          </w:rPr>
          <w:t>/</w:t>
        </w:r>
        <w:r w:rsidR="007968C8" w:rsidRPr="006A4CEB">
          <w:rPr>
            <w:rStyle w:val="a5"/>
            <w:lang w:val="en-US"/>
          </w:rPr>
          <w:t>admin</w:t>
        </w:r>
        <w:r w:rsidR="007968C8" w:rsidRPr="003B6E07">
          <w:rPr>
            <w:rStyle w:val="a5"/>
          </w:rPr>
          <w:t>/</w:t>
        </w:r>
        <w:r w:rsidR="007968C8" w:rsidRPr="006A4CEB">
          <w:rPr>
            <w:rStyle w:val="a5"/>
            <w:lang w:val="en-US"/>
          </w:rPr>
          <w:t>ping</w:t>
        </w:r>
        <w:r w:rsidR="007968C8" w:rsidRPr="003B6E07">
          <w:rPr>
            <w:rStyle w:val="a5"/>
          </w:rPr>
          <w:t>.</w:t>
        </w:r>
        <w:r w:rsidR="007968C8" w:rsidRPr="006A4CEB">
          <w:rPr>
            <w:rStyle w:val="a5"/>
            <w:lang w:val="en-US"/>
          </w:rPr>
          <w:t>do</w:t>
        </w:r>
      </w:hyperlink>
      <w:r w:rsidR="001D0D4F" w:rsidRPr="007968C8">
        <w:t xml:space="preserve">, </w:t>
      </w:r>
      <w:r w:rsidR="001D0D4F">
        <w:t>где</w:t>
      </w:r>
      <w:r w:rsidR="001D0D4F" w:rsidRPr="007968C8">
        <w:t xml:space="preserve"> </w:t>
      </w:r>
      <w:r w:rsidR="001D0D4F" w:rsidRPr="006A4CEB">
        <w:rPr>
          <w:lang w:val="en-US"/>
        </w:rPr>
        <w:t>host</w:t>
      </w:r>
      <w:r w:rsidR="001D0D4F" w:rsidRPr="007968C8">
        <w:t xml:space="preserve"> – </w:t>
      </w:r>
      <w:r w:rsidR="001D0D4F">
        <w:t>сервер</w:t>
      </w:r>
      <w:r w:rsidR="001D0D4F" w:rsidRPr="007968C8">
        <w:t xml:space="preserve"> </w:t>
      </w:r>
      <w:r w:rsidR="001D0D4F" w:rsidRPr="006A4CEB">
        <w:rPr>
          <w:lang w:val="en-US"/>
        </w:rPr>
        <w:t>WAS</w:t>
      </w:r>
      <w:r w:rsidR="001D0D4F" w:rsidRPr="007968C8">
        <w:t xml:space="preserve"> </w:t>
      </w:r>
      <w:r w:rsidR="001D0D4F" w:rsidRPr="006A4CEB">
        <w:rPr>
          <w:lang w:val="en-US"/>
        </w:rPr>
        <w:t>Alpha</w:t>
      </w:r>
      <w:r w:rsidR="001D0D4F" w:rsidRPr="007968C8">
        <w:t xml:space="preserve">, </w:t>
      </w:r>
      <w:r w:rsidR="001D0D4F">
        <w:t>а</w:t>
      </w:r>
      <w:r w:rsidR="001D0D4F" w:rsidRPr="007968C8">
        <w:t xml:space="preserve"> </w:t>
      </w:r>
      <w:proofErr w:type="spellStart"/>
      <w:r w:rsidR="007968C8" w:rsidRPr="006A4CEB">
        <w:rPr>
          <w:lang w:val="en-US"/>
        </w:rPr>
        <w:t>sslport</w:t>
      </w:r>
      <w:proofErr w:type="spellEnd"/>
      <w:r w:rsidR="007968C8" w:rsidRPr="007968C8">
        <w:t xml:space="preserve"> </w:t>
      </w:r>
      <w:r w:rsidR="001D0D4F" w:rsidRPr="007968C8">
        <w:t xml:space="preserve">– </w:t>
      </w:r>
      <w:r w:rsidR="007968C8" w:rsidRPr="006A4CEB">
        <w:rPr>
          <w:lang w:val="en-US"/>
        </w:rPr>
        <w:t>SSL</w:t>
      </w:r>
      <w:r w:rsidR="007968C8" w:rsidRPr="007968C8">
        <w:t xml:space="preserve"> </w:t>
      </w:r>
      <w:r w:rsidR="001D0D4F">
        <w:t>порт</w:t>
      </w:r>
      <w:r w:rsidR="001D0D4F" w:rsidRPr="007968C8">
        <w:t xml:space="preserve"> </w:t>
      </w:r>
      <w:r w:rsidR="001D0D4F">
        <w:t>сервера</w:t>
      </w:r>
      <w:r w:rsidR="001D0D4F" w:rsidRPr="007968C8">
        <w:t xml:space="preserve"> </w:t>
      </w:r>
      <w:r w:rsidR="001D0D4F" w:rsidRPr="006A4CEB">
        <w:rPr>
          <w:lang w:val="en-US"/>
        </w:rPr>
        <w:t>WAS</w:t>
      </w:r>
      <w:r w:rsidR="001D0D4F" w:rsidRPr="007968C8">
        <w:t xml:space="preserve"> (</w:t>
      </w:r>
      <w:r w:rsidR="001D0D4F">
        <w:t>по</w:t>
      </w:r>
      <w:r w:rsidR="001D0D4F" w:rsidRPr="007968C8">
        <w:t xml:space="preserve"> </w:t>
      </w:r>
      <w:r w:rsidR="001D0D4F">
        <w:t>умолчанию</w:t>
      </w:r>
      <w:r w:rsidR="001D0D4F" w:rsidRPr="007968C8">
        <w:t xml:space="preserve"> </w:t>
      </w:r>
      <w:r w:rsidR="007968C8">
        <w:t>9443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6A4CEB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>
        <w:rPr>
          <w:lang w:val="en-US"/>
        </w:rPr>
        <w:t>Sync</w:t>
      </w:r>
      <w:r w:rsidR="00D92780" w:rsidRPr="002D1073">
        <w:t xml:space="preserve"> </w:t>
      </w:r>
      <w:r w:rsidR="00D92780">
        <w:rPr>
          <w:lang w:val="en-US"/>
        </w:rPr>
        <w:t>Cache</w:t>
      </w:r>
      <w:r w:rsidR="00D92780" w:rsidRPr="002D1073">
        <w:t xml:space="preserve"> </w:t>
      </w:r>
      <w:r w:rsidR="00D92780">
        <w:rPr>
          <w:lang w:val="en-US"/>
        </w:rPr>
        <w:t>Server</w:t>
      </w:r>
      <w:r w:rsidR="00D92780" w:rsidRPr="00D92780">
        <w:t>.</w:t>
      </w:r>
    </w:p>
    <w:p w:rsidR="0037763D" w:rsidRDefault="0037763D" w:rsidP="0037763D">
      <w:pPr>
        <w:pStyle w:val="a3"/>
        <w:keepNext/>
        <w:numPr>
          <w:ilvl w:val="0"/>
          <w:numId w:val="1"/>
        </w:numPr>
        <w:ind w:left="641" w:hanging="357"/>
        <w:rPr>
          <w:ins w:id="621" w:author="Карпов Владислав Владимирович" w:date="2018-10-02T14:32:00Z"/>
        </w:rPr>
      </w:pPr>
      <w:ins w:id="622" w:author="Карпов Владислав Владимирович" w:date="2018-10-02T14:32:00Z">
        <w:r>
          <w:t>Проверить</w:t>
        </w:r>
        <w:r w:rsidRPr="007968C8">
          <w:t xml:space="preserve"> </w:t>
        </w:r>
        <w:r w:rsidRPr="007968C8">
          <w:rPr>
            <w:lang w:val="en-US"/>
          </w:rPr>
          <w:t>Sync</w:t>
        </w:r>
        <w:r w:rsidRPr="007968C8">
          <w:t xml:space="preserve"> </w:t>
        </w:r>
        <w:r w:rsidRPr="007968C8">
          <w:rPr>
            <w:lang w:val="en-US"/>
          </w:rPr>
          <w:t>Cache</w:t>
        </w:r>
        <w:r w:rsidRPr="007968C8">
          <w:t xml:space="preserve"> </w:t>
        </w:r>
        <w:r w:rsidRPr="007968C8">
          <w:rPr>
            <w:lang w:val="en-US"/>
          </w:rPr>
          <w:t>Server</w:t>
        </w:r>
        <w:r w:rsidRPr="00FD2378">
          <w:t xml:space="preserve"> </w:t>
        </w:r>
        <w:r>
          <w:t xml:space="preserve">на каждом из двух серверов в кластере </w:t>
        </w:r>
        <w:r>
          <w:rPr>
            <w:lang w:val="en-US"/>
          </w:rPr>
          <w:t>WAS</w:t>
        </w:r>
        <w:r w:rsidRPr="00FD2378">
          <w:t xml:space="preserve"> </w:t>
        </w:r>
        <w:r>
          <w:rPr>
            <w:lang w:val="en-US"/>
          </w:rPr>
          <w:t>Alpha</w:t>
        </w:r>
        <w:r w:rsidRPr="00FD2378">
          <w:t xml:space="preserve"> </w:t>
        </w:r>
        <w:r>
          <w:t>(</w:t>
        </w:r>
        <w:proofErr w:type="spellStart"/>
        <w:r>
          <w:rPr>
            <w:lang w:val="en-US"/>
          </w:rPr>
          <w:t>Config</w:t>
        </w:r>
        <w:proofErr w:type="spellEnd"/>
        <w:r w:rsidRPr="00FD2378">
          <w:t>+</w:t>
        </w:r>
        <w:r>
          <w:rPr>
            <w:lang w:val="en-US"/>
          </w:rPr>
          <w:t>Online</w:t>
        </w:r>
        <w:r w:rsidRPr="00FD2378">
          <w:t>)</w:t>
        </w:r>
        <w:r>
          <w:t xml:space="preserve"> и на всех </w:t>
        </w:r>
        <w:r>
          <w:rPr>
            <w:lang w:val="en-US"/>
          </w:rPr>
          <w:t>n</w:t>
        </w:r>
        <w:r>
          <w:t xml:space="preserve"> серверах </w:t>
        </w:r>
        <w:r>
          <w:rPr>
            <w:lang w:val="en-US"/>
          </w:rPr>
          <w:t>WAS</w:t>
        </w:r>
        <w:r w:rsidRPr="00FD2378">
          <w:t xml:space="preserve"> </w:t>
        </w:r>
        <w:r>
          <w:rPr>
            <w:lang w:val="en-US"/>
          </w:rPr>
          <w:t>Alpha</w:t>
        </w:r>
        <w:r>
          <w:t xml:space="preserve"> </w:t>
        </w:r>
        <w:r>
          <w:rPr>
            <w:lang w:val="en-US"/>
          </w:rPr>
          <w:t>Offline</w:t>
        </w:r>
      </w:ins>
    </w:p>
    <w:p w:rsidR="0037763D" w:rsidRDefault="0037763D" w:rsidP="0037763D">
      <w:pPr>
        <w:ind w:left="1416"/>
        <w:rPr>
          <w:ins w:id="623" w:author="Карпов Владислав Владимирович" w:date="2018-10-02T14:32:00Z"/>
        </w:rPr>
      </w:pPr>
      <w:ins w:id="624" w:author="Карпов Владислав Владимирович" w:date="2018-10-02T14:32:00Z">
        <w:r>
          <w:t>Перейти</w:t>
        </w:r>
        <w:r w:rsidRPr="007968C8">
          <w:t xml:space="preserve"> </w:t>
        </w:r>
        <w:r>
          <w:t>по</w:t>
        </w:r>
        <w:r w:rsidRPr="007968C8">
          <w:t xml:space="preserve"> </w:t>
        </w:r>
        <w:r>
          <w:t>ссылке</w:t>
        </w:r>
        <w:r w:rsidRPr="007968C8">
          <w:t xml:space="preserve"> </w:t>
        </w:r>
        <w:r>
          <w:fldChar w:fldCharType="begin"/>
        </w:r>
        <w:r>
          <w:instrText xml:space="preserve"> HYPERLINK "https://host:sslport/syncserver/admin/ping.do" </w:instrText>
        </w:r>
        <w:r>
          <w:fldChar w:fldCharType="separate"/>
        </w:r>
        <w:r w:rsidRPr="006A4CEB">
          <w:rPr>
            <w:rStyle w:val="a5"/>
            <w:lang w:val="en-US"/>
          </w:rPr>
          <w:t>https</w:t>
        </w:r>
        <w:r w:rsidRPr="003B6E07">
          <w:rPr>
            <w:rStyle w:val="a5"/>
          </w:rPr>
          <w:t>://</w:t>
        </w:r>
        <w:r w:rsidRPr="006A4CEB">
          <w:rPr>
            <w:rStyle w:val="a5"/>
            <w:lang w:val="en-US"/>
          </w:rPr>
          <w:t>host</w:t>
        </w:r>
        <w:r w:rsidRPr="003B6E07">
          <w:rPr>
            <w:rStyle w:val="a5"/>
          </w:rPr>
          <w:t>:</w:t>
        </w:r>
        <w:proofErr w:type="spellStart"/>
        <w:r w:rsidRPr="006A4CEB">
          <w:rPr>
            <w:rStyle w:val="a5"/>
            <w:lang w:val="en-US"/>
          </w:rPr>
          <w:t>sslport</w:t>
        </w:r>
        <w:proofErr w:type="spellEnd"/>
        <w:r w:rsidRPr="003B6E07">
          <w:rPr>
            <w:rStyle w:val="a5"/>
          </w:rPr>
          <w:t>/</w:t>
        </w:r>
        <w:proofErr w:type="spellStart"/>
        <w:r w:rsidRPr="006A4CEB">
          <w:rPr>
            <w:rStyle w:val="a5"/>
            <w:lang w:val="en-US"/>
          </w:rPr>
          <w:t>syncserver</w:t>
        </w:r>
        <w:proofErr w:type="spellEnd"/>
        <w:r w:rsidRPr="003B6E07">
          <w:rPr>
            <w:rStyle w:val="a5"/>
          </w:rPr>
          <w:t>/</w:t>
        </w:r>
        <w:r w:rsidRPr="006A4CEB">
          <w:rPr>
            <w:rStyle w:val="a5"/>
            <w:lang w:val="en-US"/>
          </w:rPr>
          <w:t>admin</w:t>
        </w:r>
        <w:r w:rsidRPr="003B6E07">
          <w:rPr>
            <w:rStyle w:val="a5"/>
          </w:rPr>
          <w:t>/</w:t>
        </w:r>
        <w:r w:rsidRPr="006A4CEB">
          <w:rPr>
            <w:rStyle w:val="a5"/>
            <w:lang w:val="en-US"/>
          </w:rPr>
          <w:t>ping</w:t>
        </w:r>
        <w:r w:rsidRPr="003B6E07">
          <w:rPr>
            <w:rStyle w:val="a5"/>
          </w:rPr>
          <w:t>.</w:t>
        </w:r>
        <w:r w:rsidRPr="006A4CEB">
          <w:rPr>
            <w:rStyle w:val="a5"/>
            <w:lang w:val="en-US"/>
          </w:rPr>
          <w:t>do</w:t>
        </w:r>
        <w:r>
          <w:rPr>
            <w:rStyle w:val="a5"/>
            <w:lang w:val="en-US"/>
          </w:rPr>
          <w:fldChar w:fldCharType="end"/>
        </w:r>
        <w:r w:rsidRPr="007968C8">
          <w:t xml:space="preserve">, </w:t>
        </w:r>
        <w:r>
          <w:t>где</w:t>
        </w:r>
        <w:r w:rsidRPr="007968C8">
          <w:t xml:space="preserve"> </w:t>
        </w:r>
        <w:r w:rsidRPr="006A4CEB">
          <w:rPr>
            <w:lang w:val="en-US"/>
          </w:rPr>
          <w:t>host</w:t>
        </w:r>
        <w:r w:rsidRPr="007968C8">
          <w:t xml:space="preserve"> – </w:t>
        </w:r>
        <w:r>
          <w:t>сервер</w:t>
        </w:r>
        <w:r w:rsidRPr="007968C8">
          <w:t xml:space="preserve"> </w:t>
        </w:r>
        <w:r w:rsidRPr="006A4CEB">
          <w:rPr>
            <w:lang w:val="en-US"/>
          </w:rPr>
          <w:t>WAS</w:t>
        </w:r>
        <w:r w:rsidRPr="007968C8">
          <w:t xml:space="preserve"> </w:t>
        </w:r>
        <w:r w:rsidRPr="006A4CEB">
          <w:rPr>
            <w:lang w:val="en-US"/>
          </w:rPr>
          <w:t>Alpha</w:t>
        </w:r>
        <w:r w:rsidRPr="007968C8">
          <w:t xml:space="preserve">, </w:t>
        </w:r>
        <w:r>
          <w:t>а</w:t>
        </w:r>
        <w:r w:rsidRPr="007968C8">
          <w:t xml:space="preserve"> </w:t>
        </w:r>
        <w:proofErr w:type="spellStart"/>
        <w:r w:rsidRPr="006A4CEB">
          <w:rPr>
            <w:lang w:val="en-US"/>
          </w:rPr>
          <w:t>sslport</w:t>
        </w:r>
        <w:proofErr w:type="spellEnd"/>
        <w:r w:rsidRPr="007968C8">
          <w:t xml:space="preserve"> – </w:t>
        </w:r>
        <w:r w:rsidRPr="006A4CEB">
          <w:rPr>
            <w:lang w:val="en-US"/>
          </w:rPr>
          <w:t>SSL</w:t>
        </w:r>
        <w:r w:rsidRPr="007968C8">
          <w:t xml:space="preserve"> </w:t>
        </w:r>
        <w:r>
          <w:t>порт</w:t>
        </w:r>
        <w:r w:rsidRPr="007968C8">
          <w:t xml:space="preserve"> </w:t>
        </w:r>
        <w:r>
          <w:t>сервера</w:t>
        </w:r>
        <w:r w:rsidRPr="007968C8">
          <w:t xml:space="preserve"> </w:t>
        </w:r>
        <w:r w:rsidRPr="006A4CEB">
          <w:rPr>
            <w:lang w:val="en-US"/>
          </w:rPr>
          <w:t>WAS</w:t>
        </w:r>
        <w:r w:rsidRPr="007968C8">
          <w:t xml:space="preserve"> (</w:t>
        </w:r>
        <w:r>
          <w:t>по</w:t>
        </w:r>
        <w:r w:rsidRPr="007968C8">
          <w:t xml:space="preserve"> </w:t>
        </w:r>
        <w:r>
          <w:t>умолчанию</w:t>
        </w:r>
        <w:r w:rsidRPr="007968C8">
          <w:t xml:space="preserve"> </w:t>
        </w:r>
        <w:r>
          <w:t>9443</w:t>
        </w:r>
        <w:r w:rsidRPr="001D0D4F">
          <w:t>)</w:t>
        </w:r>
        <w:r>
          <w:t xml:space="preserve">, и убедиться, что </w:t>
        </w:r>
        <w:r>
          <w:lastRenderedPageBreak/>
          <w:t xml:space="preserve">на странице отображается </w:t>
        </w:r>
        <w:r w:rsidRPr="001D0D4F">
          <w:t>“</w:t>
        </w:r>
        <w:r w:rsidRPr="006A4CEB">
          <w:rPr>
            <w:lang w:val="en-US"/>
          </w:rPr>
          <w:t>PONG</w:t>
        </w:r>
        <w:r w:rsidRPr="001D0D4F">
          <w:t>”</w:t>
        </w:r>
        <w:r w:rsidRPr="00D92780">
          <w:t>.</w:t>
        </w:r>
        <w:r>
          <w:t xml:space="preserve"> Более детальные проверки перечислены в инструкции по установке </w:t>
        </w:r>
        <w:r>
          <w:rPr>
            <w:lang w:val="en-US"/>
          </w:rPr>
          <w:t>Sync</w:t>
        </w:r>
        <w:r w:rsidRPr="002D1073">
          <w:t xml:space="preserve"> </w:t>
        </w:r>
        <w:r>
          <w:rPr>
            <w:lang w:val="en-US"/>
          </w:rPr>
          <w:t>Cache</w:t>
        </w:r>
        <w:r w:rsidRPr="002D1073">
          <w:t xml:space="preserve"> </w:t>
        </w:r>
        <w:r>
          <w:rPr>
            <w:lang w:val="en-US"/>
          </w:rPr>
          <w:t>Server</w:t>
        </w:r>
        <w:r w:rsidRPr="00D92780">
          <w:t>.</w:t>
        </w:r>
      </w:ins>
    </w:p>
    <w:p w:rsidR="0037763D" w:rsidRDefault="0037763D">
      <w:pPr>
        <w:ind w:left="284"/>
        <w:pPrChange w:id="625" w:author="Карпов Владислав Владимирович" w:date="2018-10-02T14:31:00Z">
          <w:pPr>
            <w:ind w:left="1416"/>
          </w:pPr>
        </w:pPrChange>
      </w:pPr>
    </w:p>
    <w:p w:rsidR="00FD2378" w:rsidRDefault="00FD2378" w:rsidP="001C57AD">
      <w:pPr>
        <w:pStyle w:val="a3"/>
        <w:keepNext/>
        <w:numPr>
          <w:ilvl w:val="0"/>
          <w:numId w:val="1"/>
        </w:numPr>
      </w:pPr>
      <w:r>
        <w:t>Проверить</w:t>
      </w:r>
      <w:r w:rsidRPr="007968C8">
        <w:t xml:space="preserve"> </w:t>
      </w:r>
      <w:r w:rsidRPr="00FD2378">
        <w:t xml:space="preserve"> </w:t>
      </w:r>
      <w:r>
        <w:rPr>
          <w:lang w:val="en-US"/>
        </w:rPr>
        <w:t>Monitor</w:t>
      </w:r>
      <w:r w:rsidRPr="00FD2378">
        <w:t xml:space="preserve"> </w:t>
      </w:r>
      <w:r>
        <w:rPr>
          <w:lang w:val="en-US"/>
        </w:rPr>
        <w:t>Sigma</w:t>
      </w:r>
      <w:r w:rsidRPr="00FD2378">
        <w:t xml:space="preserve"> </w:t>
      </w:r>
      <w:r>
        <w:t xml:space="preserve">на </w:t>
      </w:r>
      <w:proofErr w:type="spellStart"/>
      <w:proofErr w:type="gramStart"/>
      <w:r>
        <w:t>на</w:t>
      </w:r>
      <w:proofErr w:type="spellEnd"/>
      <w:proofErr w:type="gramEnd"/>
      <w:r>
        <w:t xml:space="preserve"> каждом из двух серверов в кластере </w:t>
      </w:r>
      <w:r>
        <w:rPr>
          <w:lang w:val="en-US"/>
        </w:rPr>
        <w:t>WAS</w:t>
      </w:r>
      <w:r w:rsidRPr="00FD2378">
        <w:t xml:space="preserve"> </w:t>
      </w:r>
      <w:r>
        <w:rPr>
          <w:lang w:val="en-US"/>
        </w:rPr>
        <w:t>Sigma</w:t>
      </w:r>
      <w:r w:rsidRPr="00FD2378">
        <w:t xml:space="preserve"> </w:t>
      </w:r>
      <w:r>
        <w:t>(</w:t>
      </w:r>
      <w:proofErr w:type="spellStart"/>
      <w:r>
        <w:rPr>
          <w:lang w:val="en-US"/>
        </w:rPr>
        <w:t>Config</w:t>
      </w:r>
      <w:proofErr w:type="spellEnd"/>
      <w:r w:rsidRPr="00FD2378">
        <w:t>+</w:t>
      </w:r>
      <w:r>
        <w:rPr>
          <w:lang w:val="en-US"/>
        </w:rPr>
        <w:t>Online</w:t>
      </w:r>
      <w:r w:rsidRPr="00FD2378">
        <w:t>)</w:t>
      </w:r>
      <w:r>
        <w:t xml:space="preserve"> и на всех 10 серверах </w:t>
      </w:r>
      <w:r>
        <w:rPr>
          <w:lang w:val="en-US"/>
        </w:rPr>
        <w:t>WAS</w:t>
      </w:r>
      <w:r w:rsidRPr="00FD2378">
        <w:t xml:space="preserve"> </w:t>
      </w:r>
      <w:r>
        <w:rPr>
          <w:lang w:val="en-US"/>
        </w:rPr>
        <w:t>Sigma</w:t>
      </w:r>
      <w:r>
        <w:t xml:space="preserve"> </w:t>
      </w:r>
      <w:r>
        <w:rPr>
          <w:lang w:val="en-US"/>
        </w:rPr>
        <w:t>Offline</w:t>
      </w:r>
    </w:p>
    <w:p w:rsidR="00FD2378" w:rsidRPr="007968C8" w:rsidRDefault="00FD2378" w:rsidP="00FD2378">
      <w:pPr>
        <w:ind w:left="1416"/>
      </w:pPr>
      <w:r>
        <w:t>Перейти</w:t>
      </w:r>
      <w:r w:rsidRPr="007968C8">
        <w:t xml:space="preserve"> </w:t>
      </w:r>
      <w:r>
        <w:t>по</w:t>
      </w:r>
      <w:r w:rsidRPr="007968C8">
        <w:t xml:space="preserve"> </w:t>
      </w:r>
      <w:r>
        <w:t>ссылке</w:t>
      </w:r>
      <w:r w:rsidRPr="007968C8">
        <w:t xml:space="preserve"> </w:t>
      </w:r>
      <w:hyperlink r:id="rId13" w:history="1">
        <w:r w:rsidRPr="00C87F75">
          <w:rPr>
            <w:rStyle w:val="a5"/>
            <w:lang w:val="en-US"/>
          </w:rPr>
          <w:t>https</w:t>
        </w:r>
        <w:r w:rsidRPr="00C87F75">
          <w:rPr>
            <w:rStyle w:val="a5"/>
          </w:rPr>
          <w:t>://</w:t>
        </w:r>
        <w:r w:rsidRPr="00C87F75">
          <w:rPr>
            <w:rStyle w:val="a5"/>
            <w:lang w:val="en-US"/>
          </w:rPr>
          <w:t>host</w:t>
        </w:r>
        <w:r w:rsidRPr="00C87F75">
          <w:rPr>
            <w:rStyle w:val="a5"/>
          </w:rPr>
          <w:t>:</w:t>
        </w:r>
        <w:proofErr w:type="spellStart"/>
        <w:r w:rsidRPr="00C87F75">
          <w:rPr>
            <w:rStyle w:val="a5"/>
            <w:lang w:val="en-US"/>
          </w:rPr>
          <w:t>sslport</w:t>
        </w:r>
        <w:proofErr w:type="spellEnd"/>
        <w:r w:rsidRPr="00C87F75">
          <w:rPr>
            <w:rStyle w:val="a5"/>
          </w:rPr>
          <w:t>/</w:t>
        </w:r>
        <w:r w:rsidRPr="00C87F75">
          <w:rPr>
            <w:rStyle w:val="a5"/>
            <w:lang w:val="en-US"/>
          </w:rPr>
          <w:t>monitor</w:t>
        </w:r>
        <w:r w:rsidRPr="00FD2378">
          <w:rPr>
            <w:rStyle w:val="a5"/>
          </w:rPr>
          <w:t>-</w:t>
        </w:r>
        <w:r w:rsidRPr="00C87F75">
          <w:rPr>
            <w:rStyle w:val="a5"/>
            <w:lang w:val="en-US"/>
          </w:rPr>
          <w:t>sigma</w:t>
        </w:r>
        <w:r w:rsidRPr="00C87F75">
          <w:rPr>
            <w:rStyle w:val="a5"/>
          </w:rPr>
          <w:t>/</w:t>
        </w:r>
        <w:r w:rsidRPr="00C87F75">
          <w:rPr>
            <w:rStyle w:val="a5"/>
            <w:lang w:val="en-US"/>
          </w:rPr>
          <w:t>admin</w:t>
        </w:r>
        <w:r w:rsidRPr="00C87F75">
          <w:rPr>
            <w:rStyle w:val="a5"/>
          </w:rPr>
          <w:t>/</w:t>
        </w:r>
        <w:r w:rsidRPr="00C87F75">
          <w:rPr>
            <w:rStyle w:val="a5"/>
            <w:lang w:val="en-US"/>
          </w:rPr>
          <w:t>ping</w:t>
        </w:r>
        <w:r w:rsidRPr="00C87F75">
          <w:rPr>
            <w:rStyle w:val="a5"/>
          </w:rPr>
          <w:t>.</w:t>
        </w:r>
        <w:r w:rsidRPr="00C87F75">
          <w:rPr>
            <w:rStyle w:val="a5"/>
            <w:lang w:val="en-US"/>
          </w:rPr>
          <w:t>do</w:t>
        </w:r>
      </w:hyperlink>
      <w:r w:rsidRPr="007968C8">
        <w:t xml:space="preserve">, </w:t>
      </w:r>
      <w:r>
        <w:t>где</w:t>
      </w:r>
      <w:r w:rsidRPr="007968C8">
        <w:t xml:space="preserve"> </w:t>
      </w:r>
      <w:r w:rsidRPr="006A4CEB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6A4CEB">
        <w:rPr>
          <w:lang w:val="en-US"/>
        </w:rPr>
        <w:t>WAS</w:t>
      </w:r>
      <w:r w:rsidRPr="007968C8">
        <w:t xml:space="preserve"> </w:t>
      </w:r>
      <w:r w:rsidRPr="006A4CEB">
        <w:rPr>
          <w:lang w:val="en-US"/>
        </w:rPr>
        <w:t>Alpha</w:t>
      </w:r>
      <w:r w:rsidRPr="007968C8">
        <w:t xml:space="preserve">, </w:t>
      </w:r>
      <w:r>
        <w:t>а</w:t>
      </w:r>
      <w:r w:rsidRPr="007968C8">
        <w:t xml:space="preserve"> </w:t>
      </w:r>
      <w:proofErr w:type="spellStart"/>
      <w:r w:rsidRPr="006A4CEB">
        <w:rPr>
          <w:lang w:val="en-US"/>
        </w:rPr>
        <w:t>sslport</w:t>
      </w:r>
      <w:proofErr w:type="spellEnd"/>
      <w:r w:rsidRPr="007968C8">
        <w:t xml:space="preserve"> – </w:t>
      </w:r>
      <w:r w:rsidRPr="006A4CEB">
        <w:rPr>
          <w:lang w:val="en-US"/>
        </w:rPr>
        <w:t>SSL</w:t>
      </w:r>
      <w:r w:rsidRPr="007968C8">
        <w:t xml:space="preserve"> 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6A4CEB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</w:t>
      </w:r>
      <w:r>
        <w:t>9443</w:t>
      </w:r>
      <w:r w:rsidRPr="001D0D4F">
        <w:t>)</w:t>
      </w:r>
      <w:r>
        <w:t xml:space="preserve">, и убедиться, что на странице отображается </w:t>
      </w:r>
      <w:r w:rsidRPr="001D0D4F">
        <w:t>“</w:t>
      </w:r>
      <w:r w:rsidRPr="006A4CEB">
        <w:rPr>
          <w:lang w:val="en-US"/>
        </w:rPr>
        <w:t>PONG</w:t>
      </w:r>
      <w:r w:rsidRPr="001D0D4F">
        <w:t>”</w:t>
      </w:r>
      <w:r w:rsidRPr="00D92780">
        <w:t>.</w:t>
      </w:r>
      <w:r>
        <w:t xml:space="preserve"> Более детальные проверки перечислены в инструкции по установке </w:t>
      </w:r>
      <w:r>
        <w:rPr>
          <w:lang w:val="en-US"/>
        </w:rPr>
        <w:t>Sync</w:t>
      </w:r>
      <w:r w:rsidRPr="002D1073">
        <w:t xml:space="preserve"> </w:t>
      </w:r>
      <w:r>
        <w:rPr>
          <w:lang w:val="en-US"/>
        </w:rPr>
        <w:t>Cache</w:t>
      </w:r>
      <w:r w:rsidRPr="002D1073">
        <w:t xml:space="preserve"> </w:t>
      </w:r>
      <w:r>
        <w:rPr>
          <w:lang w:val="en-US"/>
        </w:rPr>
        <w:t>Server</w:t>
      </w:r>
      <w:r w:rsidRPr="00D92780">
        <w:t>.</w:t>
      </w:r>
    </w:p>
    <w:p w:rsidR="00FD2378" w:rsidRPr="007968C8" w:rsidRDefault="00FD2378" w:rsidP="006A4CEB"/>
    <w:p w:rsidR="007968C8" w:rsidRDefault="001D0D4F" w:rsidP="001C57AD">
      <w:pPr>
        <w:pStyle w:val="a3"/>
        <w:keepNext/>
        <w:numPr>
          <w:ilvl w:val="0"/>
          <w:numId w:val="1"/>
        </w:numPr>
        <w:ind w:left="641" w:hanging="357"/>
      </w:pPr>
      <w:r>
        <w:t xml:space="preserve">Проверить </w:t>
      </w:r>
      <w:proofErr w:type="spellStart"/>
      <w:r>
        <w:t>файлоперекладчик</w:t>
      </w:r>
      <w:proofErr w:type="spellEnd"/>
      <w:r w:rsidR="007968C8" w:rsidRPr="007968C8">
        <w:t xml:space="preserve">. </w:t>
      </w:r>
    </w:p>
    <w:p w:rsidR="007968C8" w:rsidRDefault="007968C8" w:rsidP="001C57AD">
      <w:pPr>
        <w:pStyle w:val="a3"/>
        <w:numPr>
          <w:ilvl w:val="1"/>
          <w:numId w:val="1"/>
        </w:numPr>
        <w:tabs>
          <w:tab w:val="left" w:pos="567"/>
        </w:tabs>
        <w:ind w:left="426" w:hanging="66"/>
      </w:pPr>
      <w:r>
        <w:t xml:space="preserve">Зайти в административную консоль </w:t>
      </w:r>
      <w:r>
        <w:rPr>
          <w:lang w:val="en-US"/>
        </w:rPr>
        <w:t>Sync</w:t>
      </w:r>
      <w:r w:rsidRPr="00754ABB">
        <w:t xml:space="preserve"> </w:t>
      </w:r>
      <w:r>
        <w:rPr>
          <w:lang w:val="en-US"/>
        </w:rPr>
        <w:t>Generator</w:t>
      </w:r>
      <w:r>
        <w:t xml:space="preserve"> </w:t>
      </w:r>
      <w:hyperlink r:id="rId14" w:history="1">
        <w:r w:rsidRPr="0083600A">
          <w:rPr>
            <w:rStyle w:val="a5"/>
            <w:lang w:val="en-US"/>
          </w:rPr>
          <w:t>https</w:t>
        </w:r>
        <w:r w:rsidRPr="0083600A">
          <w:rPr>
            <w:rStyle w:val="a5"/>
          </w:rPr>
          <w:t>://</w:t>
        </w:r>
        <w:r w:rsidRPr="0083600A">
          <w:rPr>
            <w:rStyle w:val="a5"/>
            <w:lang w:val="en-US"/>
          </w:rPr>
          <w:t>host</w:t>
        </w:r>
        <w:r w:rsidRPr="0083600A">
          <w:rPr>
            <w:rStyle w:val="a5"/>
          </w:rPr>
          <w:t>:</w:t>
        </w:r>
        <w:r w:rsidRPr="0083600A">
          <w:rPr>
            <w:rStyle w:val="a5"/>
            <w:lang w:val="en-US"/>
          </w:rPr>
          <w:t>port</w:t>
        </w:r>
        <w:r w:rsidRPr="0083600A">
          <w:rPr>
            <w:rStyle w:val="a5"/>
          </w:rPr>
          <w:t>/</w:t>
        </w:r>
        <w:r w:rsidRPr="0083600A">
          <w:rPr>
            <w:rStyle w:val="a5"/>
            <w:lang w:val="en-US"/>
          </w:rPr>
          <w:t>generator</w:t>
        </w:r>
        <w:r w:rsidRPr="0083600A">
          <w:rPr>
            <w:rStyle w:val="a5"/>
          </w:rPr>
          <w:t>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7968C8">
        <w:t xml:space="preserve">, </w:t>
      </w:r>
      <w:r>
        <w:t>где</w:t>
      </w:r>
      <w:r w:rsidRPr="007968C8">
        <w:t xml:space="preserve"> </w:t>
      </w:r>
      <w:r w:rsidRPr="007968C8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</w:t>
      </w:r>
      <w:r w:rsidRPr="007968C8">
        <w:rPr>
          <w:lang w:val="en-US"/>
        </w:rPr>
        <w:t>Alpha</w:t>
      </w:r>
      <w:r w:rsidRPr="007968C8">
        <w:t xml:space="preserve">, </w:t>
      </w:r>
      <w:r>
        <w:t>а</w:t>
      </w:r>
      <w:r w:rsidRPr="007968C8">
        <w:t xml:space="preserve"> </w:t>
      </w:r>
      <w:r w:rsidRPr="007968C8">
        <w:rPr>
          <w:lang w:val="en-US"/>
        </w:rPr>
        <w:t>port</w:t>
      </w:r>
      <w:r w:rsidRPr="007968C8">
        <w:t xml:space="preserve"> –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9080</w:t>
      </w:r>
      <w:r w:rsidRPr="001D0D4F">
        <w:t>)</w:t>
      </w:r>
      <w:r>
        <w:t xml:space="preserve">, и на странице обзора файловой системы убедиться в доступности сетевого диска </w:t>
      </w:r>
      <w:proofErr w:type="spellStart"/>
      <w:r>
        <w:t>файлоперекладчика</w:t>
      </w:r>
      <w:proofErr w:type="spellEnd"/>
      <w:r>
        <w:t xml:space="preserve">. На этом диске могут присутствовать </w:t>
      </w:r>
      <w:r w:rsidR="00447502">
        <w:t>файлы, обрабатываемые в текущий момент.</w:t>
      </w:r>
    </w:p>
    <w:p w:rsidR="007968C8" w:rsidRPr="00FD2378" w:rsidRDefault="007968C8" w:rsidP="001C57AD">
      <w:pPr>
        <w:pStyle w:val="a3"/>
        <w:numPr>
          <w:ilvl w:val="1"/>
          <w:numId w:val="1"/>
        </w:numPr>
        <w:tabs>
          <w:tab w:val="left" w:pos="567"/>
        </w:tabs>
        <w:ind w:left="426" w:hanging="66"/>
      </w:pPr>
      <w:r>
        <w:t xml:space="preserve">Зайти в административную консоль </w:t>
      </w:r>
      <w:r w:rsidRPr="007968C8">
        <w:rPr>
          <w:lang w:val="en-US"/>
        </w:rPr>
        <w:t>Sync</w:t>
      </w:r>
      <w:r w:rsidRPr="007968C8">
        <w:t xml:space="preserve"> </w:t>
      </w:r>
      <w:r w:rsidRPr="007968C8">
        <w:rPr>
          <w:lang w:val="en-US"/>
        </w:rPr>
        <w:t>Cache</w:t>
      </w:r>
      <w:r w:rsidRPr="007968C8">
        <w:t xml:space="preserve"> </w:t>
      </w:r>
      <w:r w:rsidRPr="007968C8">
        <w:rPr>
          <w:lang w:val="en-US"/>
        </w:rPr>
        <w:t>Server</w:t>
      </w:r>
      <w:r w:rsidRPr="007968C8">
        <w:t xml:space="preserve"> </w:t>
      </w:r>
      <w:hyperlink r:id="rId15" w:history="1">
        <w:r w:rsidRPr="0083600A">
          <w:rPr>
            <w:rStyle w:val="a5"/>
            <w:lang w:val="en-US"/>
          </w:rPr>
          <w:t>https</w:t>
        </w:r>
        <w:r w:rsidRPr="0083600A">
          <w:rPr>
            <w:rStyle w:val="a5"/>
          </w:rPr>
          <w:t>://</w:t>
        </w:r>
        <w:r w:rsidRPr="0083600A">
          <w:rPr>
            <w:rStyle w:val="a5"/>
            <w:lang w:val="en-US"/>
          </w:rPr>
          <w:t>host</w:t>
        </w:r>
        <w:r w:rsidRPr="0083600A">
          <w:rPr>
            <w:rStyle w:val="a5"/>
          </w:rPr>
          <w:t>:</w:t>
        </w:r>
        <w:proofErr w:type="spellStart"/>
        <w:r w:rsidRPr="0083600A">
          <w:rPr>
            <w:rStyle w:val="a5"/>
            <w:lang w:val="en-US"/>
          </w:rPr>
          <w:t>sslport</w:t>
        </w:r>
        <w:proofErr w:type="spellEnd"/>
        <w:r w:rsidRPr="0083600A">
          <w:rPr>
            <w:rStyle w:val="a5"/>
          </w:rPr>
          <w:t>/</w:t>
        </w:r>
        <w:proofErr w:type="spellStart"/>
        <w:r w:rsidRPr="0083600A">
          <w:rPr>
            <w:rStyle w:val="a5"/>
            <w:lang w:val="en-US"/>
          </w:rPr>
          <w:t>syncserver</w:t>
        </w:r>
        <w:proofErr w:type="spellEnd"/>
        <w:r w:rsidRPr="0083600A">
          <w:rPr>
            <w:rStyle w:val="a5"/>
          </w:rPr>
          <w:t>/</w:t>
        </w:r>
        <w:proofErr w:type="spellStart"/>
        <w:r w:rsidRPr="0083600A">
          <w:rPr>
            <w:rStyle w:val="a5"/>
            <w:lang w:val="en-US"/>
          </w:rPr>
          <w:t>gui</w:t>
        </w:r>
        <w:proofErr w:type="spellEnd"/>
        <w:r w:rsidRPr="0083600A">
          <w:rPr>
            <w:rStyle w:val="a5"/>
          </w:rPr>
          <w:t>/</w:t>
        </w:r>
        <w:r w:rsidRPr="0083600A">
          <w:rPr>
            <w:rStyle w:val="a5"/>
            <w:lang w:val="en-US"/>
          </w:rPr>
          <w:t>welcome</w:t>
        </w:r>
        <w:r w:rsidRPr="0083600A">
          <w:rPr>
            <w:rStyle w:val="a5"/>
          </w:rPr>
          <w:t>.</w:t>
        </w:r>
        <w:r w:rsidRPr="0083600A">
          <w:rPr>
            <w:rStyle w:val="a5"/>
            <w:lang w:val="en-US"/>
          </w:rPr>
          <w:t>public</w:t>
        </w:r>
        <w:r w:rsidRPr="0083600A">
          <w:rPr>
            <w:rStyle w:val="a5"/>
          </w:rPr>
          <w:t>.</w:t>
        </w:r>
        <w:proofErr w:type="spellStart"/>
        <w:r w:rsidRPr="0083600A">
          <w:rPr>
            <w:rStyle w:val="a5"/>
            <w:lang w:val="en-US"/>
          </w:rPr>
          <w:t>gui</w:t>
        </w:r>
        <w:proofErr w:type="spellEnd"/>
      </w:hyperlink>
      <w:r>
        <w:rPr>
          <w:rStyle w:val="a5"/>
        </w:rPr>
        <w:t xml:space="preserve"> </w:t>
      </w:r>
      <w:r w:rsidRPr="007968C8">
        <w:t xml:space="preserve">, </w:t>
      </w:r>
      <w:r>
        <w:t>где</w:t>
      </w:r>
      <w:r w:rsidRPr="007968C8">
        <w:t xml:space="preserve"> </w:t>
      </w:r>
      <w:r w:rsidRPr="007968C8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</w:t>
      </w:r>
      <w:r w:rsidRPr="007968C8">
        <w:rPr>
          <w:lang w:val="en-US"/>
        </w:rPr>
        <w:t>Alpha</w:t>
      </w:r>
      <w:r w:rsidRPr="007968C8">
        <w:t xml:space="preserve">, </w:t>
      </w:r>
      <w:r>
        <w:t>а</w:t>
      </w:r>
      <w:r w:rsidRPr="007968C8">
        <w:t xml:space="preserve"> </w:t>
      </w:r>
      <w:proofErr w:type="spellStart"/>
      <w:r w:rsidRPr="007968C8">
        <w:rPr>
          <w:lang w:val="en-US"/>
        </w:rPr>
        <w:t>sslport</w:t>
      </w:r>
      <w:proofErr w:type="spellEnd"/>
      <w:r w:rsidRPr="007968C8">
        <w:t xml:space="preserve"> – </w:t>
      </w:r>
      <w:r w:rsidRPr="007968C8">
        <w:rPr>
          <w:lang w:val="en-US"/>
        </w:rPr>
        <w:t>SSL</w:t>
      </w:r>
      <w:r w:rsidRPr="007968C8">
        <w:t xml:space="preserve"> 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</w:t>
      </w:r>
      <w:r>
        <w:t>9443</w:t>
      </w:r>
      <w:r w:rsidRPr="001D0D4F">
        <w:t>)</w:t>
      </w:r>
      <w:r>
        <w:t xml:space="preserve">, </w:t>
      </w:r>
      <w:r w:rsidR="00447502">
        <w:t xml:space="preserve">и на странице обзора файловой системы убедиться в доступности сетевого диска </w:t>
      </w:r>
      <w:proofErr w:type="spellStart"/>
      <w:r w:rsidR="00447502">
        <w:t>файлоперекладчика</w:t>
      </w:r>
      <w:proofErr w:type="spellEnd"/>
      <w:r w:rsidR="00447502">
        <w:t>. На этом диске могут присутствовать файлы, обрабатываемые в текущий момент.</w:t>
      </w:r>
    </w:p>
    <w:p w:rsidR="00FD2378" w:rsidRPr="007968C8" w:rsidRDefault="00FD2378" w:rsidP="00FD2378">
      <w:pPr>
        <w:pStyle w:val="a3"/>
        <w:tabs>
          <w:tab w:val="left" w:pos="567"/>
        </w:tabs>
        <w:ind w:left="426"/>
      </w:pPr>
    </w:p>
    <w:p w:rsidR="00821139" w:rsidRDefault="00E42A46" w:rsidP="00E42A46">
      <w:pPr>
        <w:pStyle w:val="a3"/>
        <w:keepNext/>
        <w:numPr>
          <w:ilvl w:val="0"/>
          <w:numId w:val="1"/>
        </w:numPr>
        <w:rPr>
          <w:ins w:id="626" w:author="Карпов Владислав Владимирович" w:date="2018-10-02T19:40:00Z"/>
        </w:rPr>
      </w:pPr>
      <w:ins w:id="627" w:author="Карпов Владислав Владимирович" w:date="2018-10-02T19:48:00Z">
        <w:r>
          <w:t xml:space="preserve">Проверить приложение </w:t>
        </w:r>
        <w:proofErr w:type="spellStart"/>
        <w:r>
          <w:rPr>
            <w:lang w:val="en-US"/>
          </w:rPr>
          <w:t>iNavigator</w:t>
        </w:r>
        <w:proofErr w:type="spellEnd"/>
        <w:r w:rsidRPr="00E42A46">
          <w:rPr>
            <w:rPrChange w:id="628" w:author="Карпов Владислав Владимирович" w:date="2018-10-02T19:51:00Z">
              <w:rPr>
                <w:lang w:val="en-US"/>
              </w:rPr>
            </w:rPrChange>
          </w:rPr>
          <w:t>3</w:t>
        </w:r>
      </w:ins>
      <w:ins w:id="629" w:author="Карпов Владислав Владимирович" w:date="2018-10-02T19:49:00Z">
        <w:r w:rsidRPr="00E42A46">
          <w:rPr>
            <w:rPrChange w:id="630" w:author="Карпов Владислав Владимирович" w:date="2018-10-02T19:51:00Z">
              <w:rPr>
                <w:lang w:val="en-US"/>
              </w:rPr>
            </w:rPrChange>
          </w:rPr>
          <w:t xml:space="preserve">, - </w:t>
        </w:r>
        <w:r>
          <w:t xml:space="preserve">для этого </w:t>
        </w:r>
      </w:ins>
      <w:ins w:id="631" w:author="Карпов Владислав Владимирович" w:date="2018-10-02T19:51:00Z">
        <w:r>
          <w:t xml:space="preserve">в </w:t>
        </w:r>
        <w:r>
          <w:rPr>
            <w:lang w:val="en-US"/>
          </w:rPr>
          <w:t>sigma</w:t>
        </w:r>
        <w:r w:rsidRPr="00E42A46">
          <w:rPr>
            <w:rPrChange w:id="632" w:author="Карпов Владислав Владимирович" w:date="2018-10-02T19:51:00Z">
              <w:rPr>
                <w:lang w:val="en-US"/>
              </w:rPr>
            </w:rPrChange>
          </w:rPr>
          <w:t xml:space="preserve"> </w:t>
        </w:r>
      </w:ins>
      <w:ins w:id="633" w:author="Карпов Владислав Владимирович" w:date="2018-10-02T19:49:00Z">
        <w:r>
          <w:t>необходимо иметь установленный сертификат на клиенте, владелец которого прописан в базе навигатора с некоторым минимальным набором ролей</w:t>
        </w:r>
      </w:ins>
      <w:ins w:id="634" w:author="Карпов Владислав Владимирович" w:date="2018-10-02T19:51:00Z">
        <w:r w:rsidRPr="00E42A46">
          <w:rPr>
            <w:rPrChange w:id="635" w:author="Карпов Владислав Владимирович" w:date="2018-10-02T19:51:00Z">
              <w:rPr>
                <w:lang w:val="en-US"/>
              </w:rPr>
            </w:rPrChange>
          </w:rPr>
          <w:t xml:space="preserve">, </w:t>
        </w:r>
        <w:r>
          <w:t xml:space="preserve">в </w:t>
        </w:r>
        <w:r>
          <w:rPr>
            <w:lang w:val="en-US"/>
          </w:rPr>
          <w:t>alpha</w:t>
        </w:r>
        <w:r w:rsidRPr="00E42A46">
          <w:rPr>
            <w:rPrChange w:id="636" w:author="Карпов Владислав Владимирович" w:date="2018-10-02T19:51:00Z">
              <w:rPr>
                <w:lang w:val="en-US"/>
              </w:rPr>
            </w:rPrChange>
          </w:rPr>
          <w:t xml:space="preserve"> </w:t>
        </w:r>
      </w:ins>
      <w:ins w:id="637" w:author="Карпов Владислав Владимирович" w:date="2018-10-02T19:52:00Z">
        <w:r>
          <w:t>необходимо иметь учетную запись в корпоративном домене, и минимальные права в базе навигатора.</w:t>
        </w:r>
        <w:r>
          <w:br/>
          <w:t xml:space="preserve">Зайти по ссылке </w:t>
        </w:r>
      </w:ins>
      <w:ins w:id="638" w:author="Карпов Владислав Владимирович" w:date="2018-10-02T19:53:00Z">
        <w:r>
          <w:fldChar w:fldCharType="begin"/>
        </w:r>
        <w:r>
          <w:instrText xml:space="preserve"> HYPERLINK "</w:instrText>
        </w:r>
      </w:ins>
      <w:ins w:id="639" w:author="Карпов Владислав Владимирович" w:date="2018-10-02T19:52:00Z">
        <w:r w:rsidRPr="00E42A46">
          <w:instrText>https://</w:instrText>
        </w:r>
      </w:ins>
      <w:ins w:id="640" w:author="Карпов Владислав Владимирович" w:date="2018-10-02T19:53:00Z">
        <w:r>
          <w:instrText>хост</w:instrText>
        </w:r>
      </w:ins>
      <w:ins w:id="641" w:author="Карпов Владислав Владимирович" w:date="2018-10-02T19:52:00Z">
        <w:r w:rsidRPr="00E42A46">
          <w:instrText>:</w:instrText>
        </w:r>
      </w:ins>
      <w:ins w:id="642" w:author="Карпов Владислав Владимирович" w:date="2018-10-02T19:53:00Z">
        <w:r>
          <w:instrText xml:space="preserve">порт" </w:instrText>
        </w:r>
        <w:r>
          <w:fldChar w:fldCharType="separate"/>
        </w:r>
      </w:ins>
      <w:ins w:id="643" w:author="Карпов Владислав Владимирович" w:date="2018-10-02T19:52:00Z">
        <w:r w:rsidRPr="006520AA">
          <w:rPr>
            <w:rStyle w:val="a5"/>
          </w:rPr>
          <w:t>https://</w:t>
        </w:r>
      </w:ins>
      <w:ins w:id="644" w:author="Карпов Владислав Владимирович" w:date="2018-10-02T19:53:00Z">
        <w:r w:rsidRPr="006520AA">
          <w:rPr>
            <w:rStyle w:val="a5"/>
          </w:rPr>
          <w:t>хост</w:t>
        </w:r>
      </w:ins>
      <w:ins w:id="645" w:author="Карпов Владислав Владимирович" w:date="2018-10-02T19:52:00Z">
        <w:r w:rsidRPr="006520AA">
          <w:rPr>
            <w:rStyle w:val="a5"/>
          </w:rPr>
          <w:t>:</w:t>
        </w:r>
      </w:ins>
      <w:ins w:id="646" w:author="Карпов Владислав Владимирович" w:date="2018-10-02T19:53:00Z">
        <w:r w:rsidRPr="006520AA">
          <w:rPr>
            <w:rStyle w:val="a5"/>
          </w:rPr>
          <w:t>порт</w:t>
        </w:r>
        <w:r>
          <w:fldChar w:fldCharType="end"/>
        </w:r>
        <w:r>
          <w:t xml:space="preserve">, где хост, - сетевое имя сервера </w:t>
        </w:r>
      </w:ins>
      <w:proofErr w:type="spellStart"/>
      <w:ins w:id="647" w:author="Карпов Владислав Владимирович" w:date="2018-10-02T19:54:00Z">
        <w:r>
          <w:rPr>
            <w:lang w:val="en-US"/>
          </w:rPr>
          <w:t>WildFly</w:t>
        </w:r>
        <w:proofErr w:type="spellEnd"/>
        <w:r w:rsidRPr="00E42A46">
          <w:rPr>
            <w:rPrChange w:id="648" w:author="Карпов Владислав Владимирович" w:date="2018-10-02T19:54:00Z">
              <w:rPr>
                <w:lang w:val="en-US"/>
              </w:rPr>
            </w:rPrChange>
          </w:rPr>
          <w:t xml:space="preserve"> </w:t>
        </w:r>
        <w:r>
          <w:t xml:space="preserve">с приложением </w:t>
        </w:r>
        <w:proofErr w:type="spellStart"/>
        <w:r w:rsidRPr="00E42A46">
          <w:t>inavigator-prototype.war</w:t>
        </w:r>
        <w:proofErr w:type="spellEnd"/>
        <w:r>
          <w:t xml:space="preserve">, а порт, определенный </w:t>
        </w:r>
      </w:ins>
      <w:ins w:id="649" w:author="Карпов Владислав Владимирович" w:date="2018-10-02T19:55:00Z">
        <w:r>
          <w:t xml:space="preserve">на </w:t>
        </w:r>
        <w:proofErr w:type="spellStart"/>
        <w:r>
          <w:rPr>
            <w:lang w:val="en-US"/>
          </w:rPr>
          <w:t>WildFly</w:t>
        </w:r>
        <w:proofErr w:type="spellEnd"/>
        <w:r w:rsidRPr="00E42A46">
          <w:rPr>
            <w:rPrChange w:id="650" w:author="Карпов Владислав Владимирович" w:date="2018-10-02T19:55:00Z">
              <w:rPr>
                <w:lang w:val="en-US"/>
              </w:rPr>
            </w:rPrChange>
          </w:rPr>
          <w:t xml:space="preserve"> </w:t>
        </w:r>
        <w:r>
          <w:t xml:space="preserve">порт по протоколу </w:t>
        </w:r>
        <w:r>
          <w:rPr>
            <w:lang w:val="en-US"/>
          </w:rPr>
          <w:t>https</w:t>
        </w:r>
        <w:r w:rsidRPr="00E42A46">
          <w:rPr>
            <w:rPrChange w:id="651" w:author="Карпов Владислав Владимирович" w:date="2018-10-02T19:56:00Z">
              <w:rPr>
                <w:lang w:val="en-US"/>
              </w:rPr>
            </w:rPrChange>
          </w:rPr>
          <w:t xml:space="preserve">. </w:t>
        </w:r>
      </w:ins>
      <w:ins w:id="652" w:author="Карпов Владислав Владимирович" w:date="2018-10-02T19:56:00Z">
        <w:r>
          <w:t xml:space="preserve">Если навигатор покажет </w:t>
        </w:r>
        <w:proofErr w:type="spellStart"/>
        <w:r>
          <w:t>дашборд</w:t>
        </w:r>
        <w:proofErr w:type="spellEnd"/>
        <w:r>
          <w:t xml:space="preserve"> показателей, то проверка пройдена.</w:t>
        </w:r>
      </w:ins>
      <w:ins w:id="653" w:author="Карпов Владислав Владимирович" w:date="2018-10-02T19:40:00Z">
        <w:r w:rsidR="00821139">
          <w:br/>
        </w:r>
      </w:ins>
    </w:p>
    <w:p w:rsidR="001D0D4F" w:rsidRDefault="001D0D4F" w:rsidP="001C57AD">
      <w:pPr>
        <w:pStyle w:val="a3"/>
        <w:keepNext/>
        <w:numPr>
          <w:ilvl w:val="0"/>
          <w:numId w:val="1"/>
        </w:numPr>
        <w:ind w:left="641" w:hanging="357"/>
      </w:pPr>
      <w:r>
        <w:t xml:space="preserve">Проверить </w:t>
      </w:r>
      <w:proofErr w:type="spellStart"/>
      <w:r w:rsidRPr="007968C8">
        <w:rPr>
          <w:lang w:val="en-US"/>
        </w:rPr>
        <w:t>DataPower</w:t>
      </w:r>
      <w:proofErr w:type="spellEnd"/>
    </w:p>
    <w:p w:rsidR="00821139" w:rsidRDefault="006A4CEB" w:rsidP="00447502">
      <w:r>
        <w:t>На мобильном устройстве з</w:t>
      </w:r>
      <w:r w:rsidR="00447502">
        <w:t xml:space="preserve">апустить приложение, например Динамическая модель, </w:t>
      </w:r>
      <w:r>
        <w:t>и произвести действия, описанные в руководстве пользователя, для получения онлайн данных. Приложение должно выдавать ожидаемый результат.</w:t>
      </w:r>
    </w:p>
    <w:p w:rsidR="008C7DB1" w:rsidRDefault="008C7DB1" w:rsidP="00447502"/>
    <w:p w:rsidR="009D6220" w:rsidRDefault="009D6220" w:rsidP="001C57AD">
      <w:pPr>
        <w:pStyle w:val="1"/>
        <w:numPr>
          <w:ilvl w:val="1"/>
          <w:numId w:val="15"/>
        </w:numPr>
        <w:rPr>
          <w:rStyle w:val="21"/>
        </w:rPr>
      </w:pPr>
      <w:bookmarkStart w:id="654" w:name="_Toc385232870"/>
      <w:bookmarkStart w:id="655" w:name="_Toc526272795"/>
      <w:r>
        <w:rPr>
          <w:rStyle w:val="21"/>
        </w:rPr>
        <w:lastRenderedPageBreak/>
        <w:t>Настройка системы, выполняемая администратора АС</w:t>
      </w:r>
      <w:bookmarkEnd w:id="654"/>
      <w:bookmarkEnd w:id="655"/>
    </w:p>
    <w:p w:rsidR="009D6220" w:rsidRDefault="009D6220" w:rsidP="009D6220">
      <w:r>
        <w:t>После успешной установки всех компонентов системы, администраторы АС должны выполнить настройку системы.</w:t>
      </w:r>
    </w:p>
    <w:p w:rsidR="009D6220" w:rsidRPr="009D6220" w:rsidRDefault="009D6220" w:rsidP="009D6220">
      <w:r>
        <w:t xml:space="preserve">Для подготовки к настройке </w:t>
      </w:r>
      <w:proofErr w:type="gramStart"/>
      <w:r>
        <w:t>системы</w:t>
      </w:r>
      <w:proofErr w:type="gramEnd"/>
      <w:r>
        <w:t xml:space="preserve"> пожалуйста заполните следующую таблицу</w:t>
      </w:r>
      <w:r w:rsidR="00EA446C" w:rsidRPr="00EA446C">
        <w:t xml:space="preserve"> </w:t>
      </w:r>
      <w:r w:rsidR="00EA446C">
        <w:t>и используйте значения в серверах, к которым применима соответствующая настройка</w:t>
      </w:r>
      <w:r w:rsidRPr="009D6220">
        <w:t>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245"/>
        <w:gridCol w:w="1241"/>
        <w:tblGridChange w:id="656">
          <w:tblGrid>
            <w:gridCol w:w="3085"/>
            <w:gridCol w:w="1195"/>
            <w:gridCol w:w="4050"/>
            <w:gridCol w:w="1241"/>
          </w:tblGrid>
        </w:tblGridChange>
      </w:tblGrid>
      <w:tr w:rsidR="009D6220" w:rsidTr="006C7323">
        <w:tc>
          <w:tcPr>
            <w:tcW w:w="3085" w:type="dxa"/>
          </w:tcPr>
          <w:p w:rsidR="009D6220" w:rsidRPr="009D6220" w:rsidRDefault="009D6220" w:rsidP="009D6220">
            <w:pPr>
              <w:rPr>
                <w:b/>
              </w:rPr>
            </w:pPr>
            <w:r w:rsidRPr="009D6220">
              <w:rPr>
                <w:b/>
              </w:rPr>
              <w:t>Настройка</w:t>
            </w:r>
          </w:p>
        </w:tc>
        <w:tc>
          <w:tcPr>
            <w:tcW w:w="5245" w:type="dxa"/>
          </w:tcPr>
          <w:p w:rsidR="009D6220" w:rsidRPr="009D6220" w:rsidRDefault="009D6220" w:rsidP="009D6220">
            <w:pPr>
              <w:rPr>
                <w:b/>
              </w:rPr>
            </w:pPr>
            <w:r w:rsidRPr="009D6220">
              <w:rPr>
                <w:b/>
              </w:rPr>
              <w:t>Описание</w:t>
            </w:r>
          </w:p>
        </w:tc>
        <w:tc>
          <w:tcPr>
            <w:tcW w:w="1241" w:type="dxa"/>
          </w:tcPr>
          <w:p w:rsidR="009D6220" w:rsidRPr="009D6220" w:rsidRDefault="009D6220" w:rsidP="009D6220">
            <w:pPr>
              <w:rPr>
                <w:b/>
              </w:rPr>
            </w:pPr>
            <w:r w:rsidRPr="009D6220">
              <w:rPr>
                <w:b/>
              </w:rPr>
              <w:t>Значение</w:t>
            </w:r>
          </w:p>
        </w:tc>
      </w:tr>
      <w:tr w:rsidR="009D6220" w:rsidTr="006C7323">
        <w:tc>
          <w:tcPr>
            <w:tcW w:w="3085" w:type="dxa"/>
          </w:tcPr>
          <w:p w:rsidR="009D6220" w:rsidRPr="009D6220" w:rsidRDefault="009D6220" w:rsidP="0059347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ROOT_FOLDER</w:t>
            </w:r>
          </w:p>
        </w:tc>
        <w:tc>
          <w:tcPr>
            <w:tcW w:w="5245" w:type="dxa"/>
          </w:tcPr>
          <w:p w:rsidR="009D6220" w:rsidRDefault="00980805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 w:rsidR="009D6220">
              <w:t xml:space="preserve">Папка на локальном диске каждого сервера,  </w:t>
            </w:r>
            <w:r w:rsidR="009D6220" w:rsidRPr="00E667FE">
              <w:rPr>
                <w:b/>
                <w:i/>
              </w:rPr>
              <w:t>доступная администратору АС.</w:t>
            </w:r>
            <w:r w:rsidR="009D6220" w:rsidRPr="00E667FE">
              <w:rPr>
                <w:i/>
              </w:rPr>
              <w:t xml:space="preserve"> </w:t>
            </w:r>
            <w:r w:rsidR="00593478">
              <w:t>В данной папке и ее подпапках хранится локальный кэш.</w:t>
            </w:r>
          </w:p>
          <w:p w:rsidR="00593478" w:rsidRDefault="00593478" w:rsidP="00593478">
            <w:pPr>
              <w:pStyle w:val="aa"/>
            </w:pPr>
          </w:p>
          <w:p w:rsidR="00980805" w:rsidRDefault="009D6220" w:rsidP="00593478">
            <w:pPr>
              <w:pStyle w:val="aa"/>
            </w:pPr>
            <w:r w:rsidRPr="00980805">
              <w:rPr>
                <w:b/>
                <w:u w:val="single"/>
              </w:rPr>
              <w:t xml:space="preserve">Пример: </w:t>
            </w:r>
            <w:r>
              <w:rPr>
                <w:lang w:val="en-US"/>
              </w:rPr>
              <w:t>D</w:t>
            </w:r>
            <w:r w:rsidRPr="00980805">
              <w:t>:/</w:t>
            </w:r>
            <w:proofErr w:type="spellStart"/>
            <w:r>
              <w:rPr>
                <w:lang w:val="en-US"/>
              </w:rPr>
              <w:t>usr</w:t>
            </w:r>
            <w:proofErr w:type="spellEnd"/>
            <w:r w:rsidRPr="00980805">
              <w:t>/</w:t>
            </w:r>
            <w:r>
              <w:rPr>
                <w:lang w:val="en-US"/>
              </w:rPr>
              <w:t>cache</w:t>
            </w:r>
          </w:p>
          <w:p w:rsidR="00593478" w:rsidRPr="00593478" w:rsidRDefault="00593478" w:rsidP="00593478">
            <w:pPr>
              <w:pStyle w:val="aa"/>
            </w:pPr>
          </w:p>
          <w:p w:rsidR="009D6220" w:rsidRPr="00980805" w:rsidRDefault="00D66E83" w:rsidP="00593478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="00980805" w:rsidRPr="00980805">
              <w:t xml:space="preserve">: </w:t>
            </w:r>
          </w:p>
          <w:p w:rsidR="009D6220" w:rsidRDefault="009D6220" w:rsidP="001C57AD">
            <w:pPr>
              <w:pStyle w:val="a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Sync Generator</w:t>
            </w:r>
          </w:p>
          <w:p w:rsidR="009D6220" w:rsidRPr="00E667FE" w:rsidRDefault="009D6220" w:rsidP="001C57AD">
            <w:pPr>
              <w:pStyle w:val="a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Sync </w:t>
            </w:r>
            <w:r w:rsidR="00980805">
              <w:rPr>
                <w:lang w:val="en-US"/>
              </w:rPr>
              <w:t>Cache Server</w:t>
            </w:r>
          </w:p>
          <w:p w:rsidR="00E667FE" w:rsidRPr="009D6220" w:rsidRDefault="00E667FE" w:rsidP="001C57AD">
            <w:pPr>
              <w:pStyle w:val="a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SQL Proxy Server</w:t>
            </w:r>
          </w:p>
        </w:tc>
        <w:tc>
          <w:tcPr>
            <w:tcW w:w="1241" w:type="dxa"/>
          </w:tcPr>
          <w:p w:rsidR="009D6220" w:rsidRDefault="009D6220" w:rsidP="00593478">
            <w:pPr>
              <w:pStyle w:val="aa"/>
            </w:pPr>
          </w:p>
        </w:tc>
      </w:tr>
      <w:tr w:rsidR="009D6220" w:rsidRPr="00980805" w:rsidTr="006C7323">
        <w:tc>
          <w:tcPr>
            <w:tcW w:w="3085" w:type="dxa"/>
          </w:tcPr>
          <w:p w:rsidR="009D6220" w:rsidRPr="00980805" w:rsidRDefault="009D6220" w:rsidP="00593478">
            <w:pPr>
              <w:pStyle w:val="aa"/>
              <w:rPr>
                <w:lang w:val="en-US"/>
              </w:rPr>
            </w:pPr>
            <w:r w:rsidRPr="009D6220">
              <w:rPr>
                <w:lang w:val="en-US"/>
              </w:rPr>
              <w:t>NETWORK</w:t>
            </w:r>
            <w:r w:rsidRPr="00980805">
              <w:rPr>
                <w:lang w:val="en-US"/>
              </w:rPr>
              <w:t>_</w:t>
            </w:r>
            <w:r w:rsidRPr="009D6220">
              <w:rPr>
                <w:lang w:val="en-US"/>
              </w:rPr>
              <w:t>ROOT</w:t>
            </w:r>
            <w:r w:rsidRPr="00980805">
              <w:rPr>
                <w:lang w:val="en-US"/>
              </w:rPr>
              <w:t>_</w:t>
            </w:r>
            <w:r w:rsidRPr="009D6220">
              <w:rPr>
                <w:lang w:val="en-US"/>
              </w:rPr>
              <w:t>FOLDER</w:t>
            </w:r>
            <w:r w:rsidRPr="00980805">
              <w:rPr>
                <w:lang w:val="en-US"/>
              </w:rPr>
              <w:t xml:space="preserve"> (</w:t>
            </w:r>
            <w:r>
              <w:t>для</w:t>
            </w:r>
            <w:r w:rsidRPr="00980805">
              <w:rPr>
                <w:lang w:val="en-US"/>
              </w:rPr>
              <w:t xml:space="preserve"> </w:t>
            </w:r>
            <w:r w:rsidR="00980805" w:rsidRPr="00980805">
              <w:rPr>
                <w:lang w:val="en-US"/>
              </w:rPr>
              <w:t>Sync Generator</w:t>
            </w:r>
            <w:r w:rsidRPr="00980805"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980805" w:rsidRPr="0007502E" w:rsidRDefault="00980805" w:rsidP="00593478">
            <w:pPr>
              <w:pStyle w:val="aa"/>
              <w:rPr>
                <w:lang w:val="en-US"/>
              </w:rPr>
            </w:pPr>
            <w:r w:rsidRPr="00980805">
              <w:rPr>
                <w:b/>
                <w:u w:val="single"/>
              </w:rPr>
              <w:t>Описание</w:t>
            </w:r>
            <w:r w:rsidRPr="009C1309">
              <w:rPr>
                <w:lang w:val="en-US"/>
              </w:rPr>
              <w:t xml:space="preserve">: </w:t>
            </w:r>
            <w:r w:rsidR="009D6220">
              <w:t>Папка</w:t>
            </w:r>
            <w:r w:rsidR="009D6220" w:rsidRPr="009C1309">
              <w:rPr>
                <w:lang w:val="en-US"/>
              </w:rPr>
              <w:t xml:space="preserve"> </w:t>
            </w:r>
            <w:r w:rsidR="009D6220">
              <w:t>на</w:t>
            </w:r>
            <w:r w:rsidR="009D6220" w:rsidRPr="009C1309">
              <w:rPr>
                <w:lang w:val="en-US"/>
              </w:rPr>
              <w:t xml:space="preserve"> </w:t>
            </w:r>
            <w:proofErr w:type="spellStart"/>
            <w:r w:rsidR="009D6220">
              <w:t>файлоперекладчике</w:t>
            </w:r>
            <w:proofErr w:type="spellEnd"/>
            <w:r w:rsidR="009D6220" w:rsidRPr="009C1309">
              <w:rPr>
                <w:lang w:val="en-US"/>
              </w:rPr>
              <w:t xml:space="preserve"> </w:t>
            </w:r>
            <w:r w:rsidRPr="009C1309">
              <w:rPr>
                <w:lang w:val="en-US"/>
              </w:rPr>
              <w:t xml:space="preserve"> </w:t>
            </w:r>
            <w:r>
              <w:t>в</w:t>
            </w:r>
            <w:r w:rsidRPr="009C1309">
              <w:rPr>
                <w:lang w:val="en-US"/>
              </w:rPr>
              <w:t xml:space="preserve"> </w:t>
            </w:r>
            <w:r w:rsidRPr="00980805">
              <w:rPr>
                <w:lang w:val="en-US"/>
              </w:rPr>
              <w:t>Alpha</w:t>
            </w:r>
            <w:r w:rsidRPr="009C1309">
              <w:rPr>
                <w:lang w:val="en-US"/>
              </w:rPr>
              <w:t xml:space="preserve">, </w:t>
            </w:r>
            <w:r>
              <w:t>в</w:t>
            </w:r>
            <w:r w:rsidRPr="009C1309">
              <w:rPr>
                <w:lang w:val="en-US"/>
              </w:rPr>
              <w:t xml:space="preserve"> </w:t>
            </w:r>
            <w:r>
              <w:t>папке</w:t>
            </w:r>
            <w:r w:rsidRPr="009C1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OUT</w:t>
            </w:r>
            <w:r w:rsidRPr="009C1309">
              <w:rPr>
                <w:lang w:val="en-US"/>
              </w:rPr>
              <w:t xml:space="preserve">, </w:t>
            </w:r>
            <w:r>
              <w:t>и</w:t>
            </w:r>
            <w:proofErr w:type="gramStart"/>
            <w:r w:rsidRPr="00980805">
              <w:rPr>
                <w:lang w:val="en-US"/>
              </w:rPr>
              <w:t>c</w:t>
            </w:r>
            <w:proofErr w:type="gramEnd"/>
            <w:r>
              <w:t>пользуемая</w:t>
            </w:r>
            <w:r w:rsidRPr="009C1309">
              <w:rPr>
                <w:lang w:val="en-US"/>
              </w:rPr>
              <w:t xml:space="preserve"> </w:t>
            </w:r>
            <w:r>
              <w:t>для</w:t>
            </w:r>
            <w:r w:rsidRPr="009C1309">
              <w:rPr>
                <w:lang w:val="en-US"/>
              </w:rPr>
              <w:t xml:space="preserve"> </w:t>
            </w:r>
            <w:r>
              <w:t>передачи</w:t>
            </w:r>
            <w:r w:rsidRPr="009C1309">
              <w:rPr>
                <w:lang w:val="en-US"/>
              </w:rPr>
              <w:t xml:space="preserve"> </w:t>
            </w:r>
            <w:r>
              <w:t>файлов</w:t>
            </w:r>
            <w:r w:rsidRPr="009C1309">
              <w:rPr>
                <w:lang w:val="en-US"/>
              </w:rPr>
              <w:t xml:space="preserve"> </w:t>
            </w:r>
            <w:r>
              <w:t>между</w:t>
            </w:r>
            <w:r w:rsidRPr="009C1309">
              <w:rPr>
                <w:lang w:val="en-US"/>
              </w:rPr>
              <w:t xml:space="preserve"> </w:t>
            </w:r>
            <w:r>
              <w:t>от</w:t>
            </w:r>
            <w:r w:rsidRPr="009C1309">
              <w:rPr>
                <w:lang w:val="en-US"/>
              </w:rPr>
              <w:t xml:space="preserve"> </w:t>
            </w:r>
            <w:r w:rsidRPr="00980805">
              <w:rPr>
                <w:lang w:val="en-US"/>
              </w:rPr>
              <w:t>Sync</w:t>
            </w:r>
            <w:r w:rsidRPr="009C1309">
              <w:rPr>
                <w:lang w:val="en-US"/>
              </w:rPr>
              <w:t xml:space="preserve"> </w:t>
            </w:r>
            <w:r w:rsidRPr="00980805">
              <w:rPr>
                <w:lang w:val="en-US"/>
              </w:rPr>
              <w:t>Generator</w:t>
            </w:r>
            <w:r w:rsidRPr="009C1309">
              <w:rPr>
                <w:lang w:val="en-US"/>
              </w:rPr>
              <w:t xml:space="preserve"> </w:t>
            </w:r>
            <w:r>
              <w:t>в</w:t>
            </w:r>
            <w:r w:rsidRPr="009C1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Alpha</w:t>
            </w:r>
            <w:r w:rsidRPr="009C1309">
              <w:rPr>
                <w:lang w:val="en-US"/>
              </w:rPr>
              <w:t xml:space="preserve"> </w:t>
            </w:r>
            <w:r>
              <w:t>к</w:t>
            </w:r>
            <w:r w:rsidRPr="009C1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Sync</w:t>
            </w:r>
            <w:r w:rsidRPr="009C1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Cache</w:t>
            </w:r>
            <w:r w:rsidRPr="009C1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9C1309">
              <w:rPr>
                <w:lang w:val="en-US"/>
              </w:rPr>
              <w:t xml:space="preserve"> </w:t>
            </w:r>
            <w:r>
              <w:t>в</w:t>
            </w:r>
            <w:r w:rsidRPr="009C1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Sigma</w:t>
            </w:r>
          </w:p>
          <w:p w:rsidR="0056195C" w:rsidRPr="0007502E" w:rsidRDefault="0056195C" w:rsidP="00593478">
            <w:pPr>
              <w:pStyle w:val="aa"/>
              <w:rPr>
                <w:lang w:val="en-US"/>
              </w:rPr>
            </w:pPr>
          </w:p>
          <w:p w:rsidR="0056195C" w:rsidRPr="0056195C" w:rsidRDefault="0056195C" w:rsidP="00593478">
            <w:pPr>
              <w:pStyle w:val="aa"/>
            </w:pPr>
            <w:r w:rsidRPr="0056195C">
              <w:rPr>
                <w:b/>
                <w:u w:val="single"/>
              </w:rPr>
              <w:t xml:space="preserve">Примечание </w:t>
            </w:r>
            <w:r w:rsidRPr="0056195C">
              <w:rPr>
                <w:b/>
              </w:rPr>
              <w:t xml:space="preserve"> </w:t>
            </w:r>
            <w:r>
              <w:t>Подпапки</w:t>
            </w:r>
            <w:r w:rsidRPr="0056195C">
              <w:t xml:space="preserve"> </w:t>
            </w:r>
            <w:proofErr w:type="spellStart"/>
            <w:r>
              <w:rPr>
                <w:lang w:val="en-US"/>
              </w:rPr>
              <w:t>changeset</w:t>
            </w:r>
            <w:proofErr w:type="spellEnd"/>
            <w:r w:rsidRPr="0056195C">
              <w:t>/</w:t>
            </w:r>
            <w:r>
              <w:rPr>
                <w:lang w:val="en-US"/>
              </w:rPr>
              <w:t>files</w:t>
            </w:r>
            <w:r w:rsidRPr="0056195C">
              <w:t xml:space="preserve"> </w:t>
            </w:r>
            <w:r>
              <w:t>и</w:t>
            </w:r>
            <w:r w:rsidRPr="0056195C">
              <w:t xml:space="preserve">  </w:t>
            </w:r>
            <w:r>
              <w:rPr>
                <w:lang w:val="en-US"/>
              </w:rPr>
              <w:t>single</w:t>
            </w:r>
            <w:r w:rsidRPr="0056195C">
              <w:t>/</w:t>
            </w:r>
            <w:r>
              <w:rPr>
                <w:lang w:val="en-US"/>
              </w:rPr>
              <w:t>files</w:t>
            </w:r>
            <w:r w:rsidRPr="0056195C">
              <w:t xml:space="preserve"> </w:t>
            </w:r>
            <w:r>
              <w:t>будут созданы автоматически при старте сервера.</w:t>
            </w:r>
          </w:p>
          <w:p w:rsidR="006C7323" w:rsidRPr="0056195C" w:rsidRDefault="006C7323" w:rsidP="00593478">
            <w:pPr>
              <w:pStyle w:val="aa"/>
            </w:pPr>
          </w:p>
          <w:p w:rsidR="00980805" w:rsidRPr="007570E2" w:rsidRDefault="00980805" w:rsidP="00593478">
            <w:pPr>
              <w:pStyle w:val="aa"/>
              <w:rPr>
                <w:lang w:val="en-US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7570E2">
              <w:rPr>
                <w:b/>
                <w:lang w:val="en-US"/>
              </w:rPr>
              <w:t xml:space="preserve">: </w:t>
            </w:r>
            <w:r w:rsidR="00A83C93">
              <w:fldChar w:fldCharType="begin"/>
            </w:r>
            <w:r w:rsidR="00A83C93" w:rsidRPr="007570E2">
              <w:rPr>
                <w:lang w:val="en-US"/>
                <w:rPrChange w:id="657" w:author="Кожинский Леонид Борисович" w:date="2014-07-01T19:15:00Z">
                  <w:rPr/>
                </w:rPrChange>
              </w:rPr>
              <w:instrText xml:space="preserve"> </w:instrText>
            </w:r>
            <w:r w:rsidR="00A83C93" w:rsidRPr="007570E2">
              <w:rPr>
                <w:lang w:val="en-US"/>
              </w:rPr>
              <w:instrText>HYPERLINK</w:instrText>
            </w:r>
            <w:r w:rsidR="00A83C93" w:rsidRPr="007570E2">
              <w:rPr>
                <w:lang w:val="en-US"/>
                <w:rPrChange w:id="658" w:author="Кожинский Леонид Борисович" w:date="2014-07-01T19:15:00Z">
                  <w:rPr/>
                </w:rPrChange>
              </w:rPr>
              <w:instrText xml:space="preserve"> "</w:instrText>
            </w:r>
            <w:r w:rsidR="00A83C93" w:rsidRPr="007570E2">
              <w:rPr>
                <w:lang w:val="en-US"/>
              </w:rPr>
              <w:instrText>file</w:instrText>
            </w:r>
            <w:r w:rsidR="00A83C93" w:rsidRPr="007570E2">
              <w:rPr>
                <w:lang w:val="en-US"/>
                <w:rPrChange w:id="659" w:author="Кожинский Леонид Борисович" w:date="2014-07-01T19:15:00Z">
                  <w:rPr/>
                </w:rPrChange>
              </w:rPr>
              <w:instrText>:///</w:instrText>
            </w:r>
            <w:r w:rsidR="00A83C93" w:rsidRPr="007570E2">
              <w:rPr>
                <w:lang w:val="en-US"/>
              </w:rPr>
              <w:instrText>C</w:instrText>
            </w:r>
            <w:r w:rsidR="00A83C93" w:rsidRPr="007570E2">
              <w:rPr>
                <w:lang w:val="en-US"/>
                <w:rPrChange w:id="660" w:author="Кожинский Леонид Борисович" w:date="2014-07-01T19:15:00Z">
                  <w:rPr/>
                </w:rPrChange>
              </w:rPr>
              <w:instrText>:\\</w:instrText>
            </w:r>
            <w:r w:rsidR="00A83C93" w:rsidRPr="007570E2">
              <w:rPr>
                <w:lang w:val="en-US"/>
              </w:rPr>
              <w:instrText>bronze</w:instrText>
            </w:r>
            <w:r w:rsidR="00A83C93" w:rsidRPr="007570E2">
              <w:rPr>
                <w:lang w:val="en-US"/>
                <w:rPrChange w:id="661" w:author="Кожинский Леонид Борисович" w:date="2014-07-01T19:15:00Z">
                  <w:rPr/>
                </w:rPrChange>
              </w:rPr>
              <w:instrText>2\\</w:instrText>
            </w:r>
            <w:r w:rsidR="00A83C93" w:rsidRPr="007570E2">
              <w:rPr>
                <w:lang w:val="en-US"/>
              </w:rPr>
              <w:instrText>vol</w:instrText>
            </w:r>
            <w:r w:rsidR="00A83C93" w:rsidRPr="007570E2">
              <w:rPr>
                <w:lang w:val="en-US"/>
                <w:rPrChange w:id="662" w:author="Кожинский Леонид Борисович" w:date="2014-07-01T19:15:00Z">
                  <w:rPr/>
                </w:rPrChange>
              </w:rPr>
              <w:instrText>1\\</w:instrText>
            </w:r>
            <w:r w:rsidR="00A83C93" w:rsidRPr="007570E2">
              <w:rPr>
                <w:lang w:val="en-US"/>
              </w:rPr>
              <w:instrText>i</w:instrText>
            </w:r>
            <w:r w:rsidR="00A83C93" w:rsidRPr="007570E2">
              <w:rPr>
                <w:lang w:val="en-US"/>
                <w:rPrChange w:id="663" w:author="Кожинский Леонид Борисович" w:date="2014-07-01T19:15:00Z">
                  <w:rPr/>
                </w:rPrChange>
              </w:rPr>
              <w:instrText>-</w:instrText>
            </w:r>
            <w:r w:rsidR="00A83C93" w:rsidRPr="007570E2">
              <w:rPr>
                <w:lang w:val="en-US"/>
              </w:rPr>
              <w:instrText>navigator</w:instrText>
            </w:r>
            <w:r w:rsidR="00A83C93" w:rsidRPr="007570E2">
              <w:rPr>
                <w:lang w:val="en-US"/>
                <w:rPrChange w:id="664" w:author="Кожинский Леонид Борисович" w:date="2014-07-01T19:15:00Z">
                  <w:rPr/>
                </w:rPrChange>
              </w:rPr>
              <w:instrText>\\</w:instrText>
            </w:r>
            <w:r w:rsidR="00A83C93" w:rsidRPr="007570E2">
              <w:rPr>
                <w:lang w:val="en-US"/>
              </w:rPr>
              <w:instrText>OUT</w:instrText>
            </w:r>
            <w:r w:rsidR="00A83C93" w:rsidRPr="007570E2">
              <w:rPr>
                <w:lang w:val="en-US"/>
                <w:rPrChange w:id="665" w:author="Кожинский Леонид Борисович" w:date="2014-07-01T19:15:00Z">
                  <w:rPr/>
                </w:rPrChange>
              </w:rPr>
              <w:instrText>\\</w:instrText>
            </w:r>
            <w:r w:rsidR="00A83C93" w:rsidRPr="007570E2">
              <w:rPr>
                <w:lang w:val="en-US"/>
              </w:rPr>
              <w:instrText>uat</w:instrText>
            </w:r>
            <w:r w:rsidR="00A83C93" w:rsidRPr="007570E2">
              <w:rPr>
                <w:lang w:val="en-US"/>
                <w:rPrChange w:id="666" w:author="Кожинский Леонид Борисович" w:date="2014-07-01T19:15:00Z">
                  <w:rPr/>
                </w:rPrChange>
              </w:rPr>
              <w:instrText xml:space="preserve">3" </w:instrText>
            </w:r>
            <w:r w:rsidR="00A83C93">
              <w:fldChar w:fldCharType="separate"/>
            </w:r>
            <w:r w:rsidR="006C7323" w:rsidRPr="007570E2">
              <w:rPr>
                <w:rStyle w:val="a5"/>
                <w:lang w:val="en-US"/>
              </w:rPr>
              <w:t>\\\\</w:t>
            </w:r>
            <w:r w:rsidR="006C7323" w:rsidRPr="0056015E">
              <w:rPr>
                <w:rStyle w:val="a5"/>
                <w:lang w:val="en-US"/>
              </w:rPr>
              <w:t>bronze</w:t>
            </w:r>
            <w:r w:rsidR="006C7323" w:rsidRPr="007570E2">
              <w:rPr>
                <w:rStyle w:val="a5"/>
                <w:lang w:val="en-US"/>
              </w:rPr>
              <w:t>2\\</w:t>
            </w:r>
            <w:r w:rsidR="006C7323" w:rsidRPr="0056015E">
              <w:rPr>
                <w:rStyle w:val="a5"/>
                <w:lang w:val="en-US"/>
              </w:rPr>
              <w:t>vol</w:t>
            </w:r>
            <w:r w:rsidR="006C7323" w:rsidRPr="007570E2">
              <w:rPr>
                <w:rStyle w:val="a5"/>
                <w:lang w:val="en-US"/>
              </w:rPr>
              <w:t>1\\</w:t>
            </w:r>
            <w:r w:rsidR="006C7323" w:rsidRPr="0056015E">
              <w:rPr>
                <w:rStyle w:val="a5"/>
                <w:lang w:val="en-US"/>
              </w:rPr>
              <w:t>i</w:t>
            </w:r>
            <w:r w:rsidR="006C7323" w:rsidRPr="007570E2">
              <w:rPr>
                <w:rStyle w:val="a5"/>
                <w:lang w:val="en-US"/>
              </w:rPr>
              <w:t>-</w:t>
            </w:r>
            <w:r w:rsidR="006C7323" w:rsidRPr="0056015E">
              <w:rPr>
                <w:rStyle w:val="a5"/>
                <w:lang w:val="en-US"/>
              </w:rPr>
              <w:t>navigator</w:t>
            </w:r>
            <w:r w:rsidR="006C7323" w:rsidRPr="007570E2">
              <w:rPr>
                <w:rStyle w:val="a5"/>
                <w:lang w:val="en-US"/>
              </w:rPr>
              <w:t>\\</w:t>
            </w:r>
            <w:r w:rsidR="006C7323" w:rsidRPr="0056015E">
              <w:rPr>
                <w:rStyle w:val="a5"/>
                <w:lang w:val="en-US"/>
              </w:rPr>
              <w:t>OUT</w:t>
            </w:r>
            <w:r w:rsidR="006C7323" w:rsidRPr="007570E2">
              <w:rPr>
                <w:rStyle w:val="a5"/>
                <w:lang w:val="en-US"/>
              </w:rPr>
              <w:t>\\</w:t>
            </w:r>
            <w:r w:rsidR="006C7323" w:rsidRPr="0056015E">
              <w:rPr>
                <w:rStyle w:val="a5"/>
                <w:lang w:val="en-US"/>
              </w:rPr>
              <w:t>uat</w:t>
            </w:r>
            <w:r w:rsidR="006C7323" w:rsidRPr="007570E2">
              <w:rPr>
                <w:rStyle w:val="a5"/>
                <w:lang w:val="en-US"/>
              </w:rPr>
              <w:t>3</w:t>
            </w:r>
            <w:r w:rsidR="00A83C93">
              <w:rPr>
                <w:rStyle w:val="a5"/>
                <w:lang w:val="en-US"/>
              </w:rPr>
              <w:fldChar w:fldCharType="end"/>
            </w:r>
          </w:p>
          <w:p w:rsidR="006C7323" w:rsidRPr="007570E2" w:rsidRDefault="006C7323" w:rsidP="00593478">
            <w:pPr>
              <w:pStyle w:val="aa"/>
              <w:rPr>
                <w:lang w:val="en-US"/>
              </w:rPr>
            </w:pPr>
          </w:p>
          <w:p w:rsidR="009D6220" w:rsidRPr="00980805" w:rsidRDefault="00D66E83" w:rsidP="00D66E83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  <w:r w:rsidR="00980805">
              <w:t xml:space="preserve">в </w:t>
            </w:r>
            <w:r w:rsidR="00980805" w:rsidRPr="00980805">
              <w:rPr>
                <w:lang w:val="en-US"/>
              </w:rPr>
              <w:t>Sync</w:t>
            </w:r>
            <w:r w:rsidR="00980805" w:rsidRPr="00980805">
              <w:t xml:space="preserve"> </w:t>
            </w:r>
            <w:r w:rsidR="00980805" w:rsidRPr="00980805">
              <w:rPr>
                <w:lang w:val="en-US"/>
              </w:rPr>
              <w:t>Generator</w:t>
            </w:r>
          </w:p>
        </w:tc>
        <w:tc>
          <w:tcPr>
            <w:tcW w:w="1241" w:type="dxa"/>
          </w:tcPr>
          <w:p w:rsidR="009D6220" w:rsidRPr="00980805" w:rsidRDefault="009D6220" w:rsidP="00593478">
            <w:pPr>
              <w:pStyle w:val="aa"/>
            </w:pPr>
          </w:p>
        </w:tc>
      </w:tr>
      <w:tr w:rsidR="009D6220" w:rsidRPr="00001DBE" w:rsidTr="006C7323">
        <w:tc>
          <w:tcPr>
            <w:tcW w:w="3085" w:type="dxa"/>
          </w:tcPr>
          <w:p w:rsidR="009D6220" w:rsidRPr="00980805" w:rsidRDefault="00980805" w:rsidP="00593478">
            <w:pPr>
              <w:pStyle w:val="aa"/>
              <w:rPr>
                <w:lang w:val="en-US"/>
              </w:rPr>
            </w:pPr>
            <w:r w:rsidRPr="009D6220">
              <w:rPr>
                <w:lang w:val="en-US"/>
              </w:rPr>
              <w:t>NETWORK</w:t>
            </w:r>
            <w:r w:rsidRPr="00980805">
              <w:rPr>
                <w:lang w:val="en-US"/>
              </w:rPr>
              <w:t>_</w:t>
            </w:r>
            <w:r w:rsidRPr="009D6220">
              <w:rPr>
                <w:lang w:val="en-US"/>
              </w:rPr>
              <w:t>ROOT</w:t>
            </w:r>
            <w:r w:rsidRPr="00980805">
              <w:rPr>
                <w:lang w:val="en-US"/>
              </w:rPr>
              <w:t>_</w:t>
            </w:r>
            <w:r w:rsidRPr="009D6220">
              <w:rPr>
                <w:lang w:val="en-US"/>
              </w:rPr>
              <w:t>FOLDER</w:t>
            </w:r>
            <w:r w:rsidRPr="00980805">
              <w:rPr>
                <w:lang w:val="en-US"/>
              </w:rPr>
              <w:t xml:space="preserve"> (</w:t>
            </w:r>
            <w:r>
              <w:t>для</w:t>
            </w:r>
            <w:r w:rsidRPr="00980805">
              <w:rPr>
                <w:lang w:val="en-US"/>
              </w:rPr>
              <w:t xml:space="preserve"> Sync </w:t>
            </w:r>
            <w:r>
              <w:rPr>
                <w:lang w:val="en-US"/>
              </w:rPr>
              <w:t>Cache</w:t>
            </w:r>
            <w:r w:rsidRPr="0098080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980805"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980805" w:rsidRPr="0056195C" w:rsidRDefault="00980805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Папка на </w:t>
            </w:r>
            <w:proofErr w:type="spellStart"/>
            <w:r>
              <w:t>файлоперекладчике</w:t>
            </w:r>
            <w:proofErr w:type="spellEnd"/>
            <w:r>
              <w:t xml:space="preserve"> </w:t>
            </w:r>
            <w:r w:rsidRPr="0098080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Sigma</w:t>
            </w:r>
            <w:r>
              <w:t xml:space="preserve">, в папке </w:t>
            </w:r>
            <w:r>
              <w:rPr>
                <w:lang w:val="en-US"/>
              </w:rPr>
              <w:t>IN</w:t>
            </w:r>
            <w:r w:rsidRPr="00980805">
              <w:t xml:space="preserve">, </w:t>
            </w:r>
            <w:r>
              <w:t>и</w:t>
            </w:r>
            <w:proofErr w:type="gramStart"/>
            <w:r w:rsidRPr="00980805">
              <w:rPr>
                <w:lang w:val="en-US"/>
              </w:rPr>
              <w:t>c</w:t>
            </w:r>
            <w:proofErr w:type="gramEnd"/>
            <w:r>
              <w:t xml:space="preserve">пользуемая для передачи файлов между </w:t>
            </w:r>
            <w:r w:rsidRPr="00980805">
              <w:rPr>
                <w:lang w:val="en-US"/>
              </w:rPr>
              <w:t>Sync</w:t>
            </w:r>
            <w:r w:rsidRPr="00980805">
              <w:t xml:space="preserve"> </w:t>
            </w:r>
            <w:r w:rsidRPr="00980805">
              <w:rPr>
                <w:lang w:val="en-US"/>
              </w:rPr>
              <w:t>Generator</w:t>
            </w:r>
            <w:r>
              <w:t xml:space="preserve"> и </w:t>
            </w:r>
            <w:r>
              <w:rPr>
                <w:lang w:val="en-US"/>
              </w:rPr>
              <w:t>Sync</w:t>
            </w:r>
            <w:r w:rsidRPr="00980805">
              <w:t xml:space="preserve"> </w:t>
            </w:r>
            <w:r>
              <w:rPr>
                <w:lang w:val="en-US"/>
              </w:rPr>
              <w:t>Cache</w:t>
            </w:r>
            <w:r w:rsidRPr="00980805">
              <w:t xml:space="preserve"> </w:t>
            </w:r>
            <w:r>
              <w:rPr>
                <w:lang w:val="en-US"/>
              </w:rPr>
              <w:t>Server</w:t>
            </w:r>
            <w:r w:rsidRPr="00980805">
              <w:t xml:space="preserve">. </w:t>
            </w:r>
            <w:r w:rsidRPr="0056195C">
              <w:rPr>
                <w:b/>
                <w:color w:val="FF0000"/>
              </w:rPr>
              <w:t xml:space="preserve">Должна строго соответствовать папке на </w:t>
            </w:r>
            <w:proofErr w:type="spellStart"/>
            <w:r w:rsidRPr="0056195C">
              <w:rPr>
                <w:b/>
                <w:color w:val="FF0000"/>
              </w:rPr>
              <w:t>файлоперекладчике</w:t>
            </w:r>
            <w:proofErr w:type="spellEnd"/>
            <w:r w:rsidRPr="0056195C">
              <w:rPr>
                <w:b/>
                <w:color w:val="FF0000"/>
              </w:rPr>
              <w:t xml:space="preserve"> в </w:t>
            </w:r>
            <w:r w:rsidRPr="0056195C">
              <w:rPr>
                <w:b/>
                <w:color w:val="FF0000"/>
                <w:lang w:val="en-US"/>
              </w:rPr>
              <w:t>Alpha</w:t>
            </w:r>
            <w:r w:rsidRPr="0056195C">
              <w:rPr>
                <w:b/>
                <w:color w:val="FF0000"/>
              </w:rPr>
              <w:t xml:space="preserve">. </w:t>
            </w:r>
            <w:r w:rsidR="0056195C">
              <w:t xml:space="preserve">Если соответствия нет, то файлы перекладываться не будут. </w:t>
            </w:r>
          </w:p>
          <w:p w:rsidR="006C7323" w:rsidRDefault="006C7323" w:rsidP="00593478">
            <w:pPr>
              <w:pStyle w:val="aa"/>
            </w:pPr>
          </w:p>
          <w:p w:rsidR="0056195C" w:rsidRPr="0056195C" w:rsidRDefault="0056195C" w:rsidP="0056195C">
            <w:pPr>
              <w:pStyle w:val="aa"/>
            </w:pPr>
            <w:r w:rsidRPr="0056195C">
              <w:rPr>
                <w:b/>
                <w:u w:val="single"/>
              </w:rPr>
              <w:t xml:space="preserve">Примечание </w:t>
            </w:r>
            <w:r w:rsidRPr="0056195C">
              <w:rPr>
                <w:b/>
              </w:rPr>
              <w:t xml:space="preserve"> </w:t>
            </w:r>
            <w:r>
              <w:t>Подпапки</w:t>
            </w:r>
            <w:r w:rsidRPr="0056195C">
              <w:t xml:space="preserve"> </w:t>
            </w:r>
            <w:proofErr w:type="spellStart"/>
            <w:r>
              <w:rPr>
                <w:lang w:val="en-US"/>
              </w:rPr>
              <w:t>changeset</w:t>
            </w:r>
            <w:proofErr w:type="spellEnd"/>
            <w:r>
              <w:t>,</w:t>
            </w:r>
            <w:r>
              <w:rPr>
                <w:lang w:val="en-US"/>
              </w:rPr>
              <w:t>single</w:t>
            </w:r>
            <w:r>
              <w:t>,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56195C">
              <w:t xml:space="preserve"> </w:t>
            </w:r>
            <w:r>
              <w:t>будут созданы автоматически при старте сервера.</w:t>
            </w:r>
            <w:r w:rsidRPr="0056195C">
              <w:t xml:space="preserve"> </w:t>
            </w:r>
            <w:r>
              <w:t xml:space="preserve">В каждой из этих подпапок будет создана папка </w:t>
            </w:r>
            <w:r>
              <w:rPr>
                <w:lang w:val="en-US"/>
              </w:rPr>
              <w:t>files</w:t>
            </w:r>
            <w:r w:rsidRPr="0056195C">
              <w:t xml:space="preserve"> </w:t>
            </w:r>
            <w:r>
              <w:t xml:space="preserve">для приема файлов из </w:t>
            </w:r>
            <w:r>
              <w:rPr>
                <w:lang w:val="en-US"/>
              </w:rPr>
              <w:t>Alpha</w:t>
            </w:r>
            <w:r w:rsidRPr="0056195C">
              <w:t>:</w:t>
            </w:r>
          </w:p>
          <w:p w:rsidR="0056195C" w:rsidRDefault="0056195C" w:rsidP="0056195C">
            <w:pPr>
              <w:pStyle w:val="aa"/>
              <w:numPr>
                <w:ilvl w:val="0"/>
                <w:numId w:val="26"/>
              </w:numPr>
            </w:pPr>
            <w:r>
              <w:rPr>
                <w:lang w:val="en-US"/>
              </w:rPr>
              <w:t>single</w:t>
            </w:r>
            <w:r w:rsidRPr="0056195C">
              <w:t>\</w:t>
            </w:r>
            <w:r>
              <w:rPr>
                <w:lang w:val="en-US"/>
              </w:rPr>
              <w:t>files</w:t>
            </w:r>
            <w:r w:rsidRPr="0056195C">
              <w:t xml:space="preserve"> – </w:t>
            </w:r>
            <w:r>
              <w:t xml:space="preserve">сюда будут приходить файлы из </w:t>
            </w:r>
            <w:r>
              <w:rPr>
                <w:lang w:val="en-US"/>
              </w:rPr>
              <w:t>Alpha</w:t>
            </w:r>
            <w:r w:rsidRPr="0056195C">
              <w:t xml:space="preserve"> </w:t>
            </w:r>
            <w:r>
              <w:t xml:space="preserve">для обычных </w:t>
            </w:r>
            <w:r>
              <w:rPr>
                <w:lang w:val="en-US"/>
              </w:rPr>
              <w:t>ETL</w:t>
            </w:r>
            <w:r>
              <w:t>-задач</w:t>
            </w:r>
          </w:p>
          <w:p w:rsidR="0056195C" w:rsidRDefault="0056195C" w:rsidP="0056195C">
            <w:pPr>
              <w:pStyle w:val="aa"/>
              <w:numPr>
                <w:ilvl w:val="0"/>
                <w:numId w:val="26"/>
              </w:numPr>
            </w:pPr>
            <w:proofErr w:type="spellStart"/>
            <w:r>
              <w:rPr>
                <w:lang w:val="en-US"/>
              </w:rPr>
              <w:t>changeset</w:t>
            </w:r>
            <w:proofErr w:type="spellEnd"/>
            <w:r w:rsidRPr="0056195C">
              <w:t>\</w:t>
            </w:r>
            <w:r>
              <w:rPr>
                <w:lang w:val="en-US"/>
              </w:rPr>
              <w:t>files</w:t>
            </w:r>
            <w:r w:rsidRPr="0056195C">
              <w:t xml:space="preserve"> – </w:t>
            </w:r>
            <w:r>
              <w:t xml:space="preserve">сюда будут приходить файлы из </w:t>
            </w:r>
            <w:r>
              <w:rPr>
                <w:lang w:val="en-US"/>
              </w:rPr>
              <w:t>Alpha</w:t>
            </w:r>
            <w:r w:rsidRPr="0056195C">
              <w:t xml:space="preserve"> </w:t>
            </w:r>
            <w:r>
              <w:t>для рубрикатора</w:t>
            </w:r>
          </w:p>
          <w:p w:rsidR="0056195C" w:rsidRDefault="0056195C" w:rsidP="0056195C">
            <w:pPr>
              <w:pStyle w:val="aa"/>
              <w:numPr>
                <w:ilvl w:val="0"/>
                <w:numId w:val="26"/>
              </w:numPr>
            </w:pPr>
            <w:proofErr w:type="spellStart"/>
            <w:r>
              <w:rPr>
                <w:lang w:val="en-US"/>
              </w:rPr>
              <w:t>sqlite</w:t>
            </w:r>
            <w:proofErr w:type="spellEnd"/>
            <w:r w:rsidRPr="0056195C">
              <w:t>\</w:t>
            </w:r>
            <w:r>
              <w:rPr>
                <w:lang w:val="en-US"/>
              </w:rPr>
              <w:t>files</w:t>
            </w:r>
            <w:r w:rsidRPr="0056195C">
              <w:t xml:space="preserve"> –</w:t>
            </w:r>
            <w:r>
              <w:t xml:space="preserve"> пока не используется</w:t>
            </w:r>
          </w:p>
          <w:p w:rsidR="0056195C" w:rsidRPr="00405540" w:rsidRDefault="0056195C" w:rsidP="0056195C">
            <w:pPr>
              <w:pStyle w:val="aa"/>
            </w:pPr>
            <w:proofErr w:type="gramStart"/>
            <w:r>
              <w:t>При</w:t>
            </w:r>
            <w:proofErr w:type="gramEnd"/>
            <w:r>
              <w:t xml:space="preserve"> </w:t>
            </w:r>
            <w:proofErr w:type="gramStart"/>
            <w:r>
              <w:t>получение</w:t>
            </w:r>
            <w:proofErr w:type="gramEnd"/>
            <w:r>
              <w:t xml:space="preserve"> файла, во избежание перезаписи во </w:t>
            </w:r>
            <w:r>
              <w:lastRenderedPageBreak/>
              <w:t xml:space="preserve">время копирования </w:t>
            </w:r>
            <w:r>
              <w:rPr>
                <w:lang w:val="en-US"/>
              </w:rPr>
              <w:t>Sync</w:t>
            </w:r>
            <w:r w:rsidRPr="0056195C">
              <w:t xml:space="preserve"> </w:t>
            </w:r>
            <w:r>
              <w:rPr>
                <w:lang w:val="en-US"/>
              </w:rPr>
              <w:t>Cache</w:t>
            </w:r>
            <w:r w:rsidRPr="0056195C">
              <w:t xml:space="preserve"> </w:t>
            </w:r>
            <w:r>
              <w:rPr>
                <w:lang w:val="en-US"/>
              </w:rPr>
              <w:t>Server</w:t>
            </w:r>
            <w:r w:rsidRPr="0056195C">
              <w:t xml:space="preserve"> </w:t>
            </w:r>
            <w:r>
              <w:t xml:space="preserve">копирует </w:t>
            </w:r>
            <w:r w:rsidRPr="0056195C">
              <w:t xml:space="preserve"> </w:t>
            </w:r>
            <w:r w:rsidR="00405540">
              <w:t xml:space="preserve">в папки </w:t>
            </w:r>
            <w:r w:rsidR="00405540">
              <w:rPr>
                <w:lang w:val="en-US"/>
              </w:rPr>
              <w:t>shared</w:t>
            </w:r>
            <w:r w:rsidR="00405540" w:rsidRPr="00405540">
              <w:t xml:space="preserve"> (</w:t>
            </w:r>
            <w:r w:rsidR="00405540">
              <w:t>которые будут созданы автоматически)</w:t>
            </w:r>
            <w:r w:rsidR="00405540" w:rsidRPr="00405540">
              <w:t>:</w:t>
            </w:r>
          </w:p>
          <w:p w:rsidR="00405540" w:rsidRDefault="00405540" w:rsidP="00405540">
            <w:pPr>
              <w:pStyle w:val="aa"/>
              <w:numPr>
                <w:ilvl w:val="0"/>
                <w:numId w:val="26"/>
              </w:numPr>
            </w:pPr>
            <w:r>
              <w:rPr>
                <w:lang w:val="en-US"/>
              </w:rPr>
              <w:t>single</w:t>
            </w:r>
            <w:r w:rsidRPr="0056195C">
              <w:t>\</w:t>
            </w:r>
            <w:r>
              <w:rPr>
                <w:lang w:val="en-US"/>
              </w:rPr>
              <w:t>shared</w:t>
            </w:r>
          </w:p>
          <w:p w:rsidR="00405540" w:rsidRPr="00405540" w:rsidRDefault="00405540" w:rsidP="00405540">
            <w:pPr>
              <w:pStyle w:val="aa"/>
              <w:numPr>
                <w:ilvl w:val="0"/>
                <w:numId w:val="26"/>
              </w:numPr>
            </w:pPr>
            <w:proofErr w:type="spellStart"/>
            <w:r>
              <w:rPr>
                <w:lang w:val="en-US"/>
              </w:rPr>
              <w:t>changeset</w:t>
            </w:r>
            <w:proofErr w:type="spellEnd"/>
            <w:r w:rsidRPr="0056195C">
              <w:t>\</w:t>
            </w:r>
            <w:r>
              <w:rPr>
                <w:lang w:val="en-US"/>
              </w:rPr>
              <w:t>shared</w:t>
            </w:r>
          </w:p>
          <w:p w:rsidR="0056195C" w:rsidRPr="009C1309" w:rsidRDefault="00405540" w:rsidP="00593478">
            <w:pPr>
              <w:pStyle w:val="aa"/>
              <w:numPr>
                <w:ilvl w:val="0"/>
                <w:numId w:val="26"/>
              </w:numPr>
            </w:pPr>
            <w:proofErr w:type="spellStart"/>
            <w:r w:rsidRPr="00405540">
              <w:rPr>
                <w:lang w:val="en-US"/>
              </w:rPr>
              <w:t>sqlite</w:t>
            </w:r>
            <w:proofErr w:type="spellEnd"/>
            <w:r w:rsidRPr="00405540">
              <w:rPr>
                <w:lang w:val="en-US"/>
              </w:rPr>
              <w:t>\shared</w:t>
            </w:r>
          </w:p>
          <w:p w:rsidR="00980805" w:rsidRPr="00405540" w:rsidRDefault="00980805" w:rsidP="00593478">
            <w:pPr>
              <w:pStyle w:val="aa"/>
              <w:rPr>
                <w:lang w:val="en-US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405540">
              <w:rPr>
                <w:b/>
                <w:lang w:val="en-US"/>
              </w:rPr>
              <w:t xml:space="preserve">: </w:t>
            </w:r>
            <w:r w:rsidR="00730FB0">
              <w:fldChar w:fldCharType="begin"/>
            </w:r>
            <w:r w:rsidR="00730FB0" w:rsidRPr="004A2325">
              <w:rPr>
                <w:lang w:val="en-US"/>
                <w:rPrChange w:id="667" w:author="Гордиенко Максим Вячеславович" w:date="2014-07-29T14:47:00Z">
                  <w:rPr/>
                </w:rPrChange>
              </w:rPr>
              <w:instrText xml:space="preserve"> HYPERLINK "file:///C:\\brass2\\box1\\i-navigator\\IN\\uat3" </w:instrText>
            </w:r>
            <w:r w:rsidR="00730FB0">
              <w:fldChar w:fldCharType="separate"/>
            </w:r>
            <w:r w:rsidRPr="00405540">
              <w:rPr>
                <w:rStyle w:val="a5"/>
                <w:u w:val="none"/>
                <w:lang w:val="en-US"/>
              </w:rPr>
              <w:t>\\\\</w:t>
            </w:r>
            <w:r w:rsidRPr="00853D81">
              <w:rPr>
                <w:rStyle w:val="a5"/>
                <w:u w:val="none"/>
                <w:lang w:val="en-US"/>
              </w:rPr>
              <w:t>brass</w:t>
            </w:r>
            <w:r w:rsidRPr="00405540">
              <w:rPr>
                <w:rStyle w:val="a5"/>
                <w:u w:val="none"/>
                <w:lang w:val="en-US"/>
              </w:rPr>
              <w:t>2\\</w:t>
            </w:r>
            <w:r w:rsidRPr="00853D81">
              <w:rPr>
                <w:rStyle w:val="a5"/>
                <w:u w:val="none"/>
                <w:lang w:val="en-US"/>
              </w:rPr>
              <w:t>box</w:t>
            </w:r>
            <w:r w:rsidRPr="00405540">
              <w:rPr>
                <w:rStyle w:val="a5"/>
                <w:u w:val="none"/>
                <w:lang w:val="en-US"/>
              </w:rPr>
              <w:t>1\\</w:t>
            </w:r>
            <w:r w:rsidRPr="00853D81">
              <w:rPr>
                <w:rStyle w:val="a5"/>
                <w:u w:val="none"/>
                <w:lang w:val="en-US"/>
              </w:rPr>
              <w:t>i</w:t>
            </w:r>
            <w:r w:rsidRPr="00405540">
              <w:rPr>
                <w:rStyle w:val="a5"/>
                <w:u w:val="none"/>
                <w:lang w:val="en-US"/>
              </w:rPr>
              <w:t>-</w:t>
            </w:r>
            <w:r w:rsidRPr="00853D81">
              <w:rPr>
                <w:rStyle w:val="a5"/>
                <w:u w:val="none"/>
                <w:lang w:val="en-US"/>
              </w:rPr>
              <w:t>navigator</w:t>
            </w:r>
            <w:r w:rsidRPr="00405540">
              <w:rPr>
                <w:rStyle w:val="a5"/>
                <w:u w:val="none"/>
                <w:lang w:val="en-US"/>
              </w:rPr>
              <w:t>\\</w:t>
            </w:r>
            <w:r w:rsidRPr="00853D81">
              <w:rPr>
                <w:rStyle w:val="a5"/>
                <w:u w:val="none"/>
                <w:lang w:val="en-US"/>
              </w:rPr>
              <w:t>IN</w:t>
            </w:r>
            <w:r w:rsidRPr="00405540">
              <w:rPr>
                <w:rStyle w:val="a5"/>
                <w:u w:val="none"/>
                <w:lang w:val="en-US"/>
              </w:rPr>
              <w:t>\\</w:t>
            </w:r>
            <w:r w:rsidRPr="00853D81">
              <w:rPr>
                <w:rStyle w:val="a5"/>
                <w:u w:val="none"/>
                <w:lang w:val="en-US"/>
              </w:rPr>
              <w:t>uat</w:t>
            </w:r>
            <w:r w:rsidRPr="00405540">
              <w:rPr>
                <w:rStyle w:val="a5"/>
                <w:u w:val="none"/>
                <w:lang w:val="en-US"/>
              </w:rPr>
              <w:t>3</w:t>
            </w:r>
            <w:r w:rsidR="00730FB0">
              <w:rPr>
                <w:rStyle w:val="a5"/>
                <w:u w:val="none"/>
                <w:lang w:val="en-US"/>
              </w:rPr>
              <w:fldChar w:fldCharType="end"/>
            </w:r>
          </w:p>
          <w:p w:rsidR="006C7323" w:rsidRPr="00405540" w:rsidRDefault="006C7323" w:rsidP="00593478">
            <w:pPr>
              <w:pStyle w:val="aa"/>
              <w:rPr>
                <w:lang w:val="en-US"/>
              </w:rPr>
            </w:pPr>
          </w:p>
          <w:p w:rsidR="00980805" w:rsidRPr="00001DBE" w:rsidRDefault="00D66E83" w:rsidP="00593478">
            <w:pPr>
              <w:pStyle w:val="aa"/>
              <w:rPr>
                <w:lang w:val="en-US"/>
                <w:rPrChange w:id="668" w:author="Карпов Владислав Владимирович" w:date="2018-10-02T18:49:00Z">
                  <w:rPr/>
                </w:rPrChange>
              </w:rPr>
            </w:pPr>
            <w:r>
              <w:rPr>
                <w:b/>
                <w:u w:val="single"/>
              </w:rPr>
              <w:t>Где</w:t>
            </w:r>
            <w:r w:rsidRPr="00001DBE">
              <w:rPr>
                <w:b/>
                <w:u w:val="single"/>
                <w:lang w:val="en-US"/>
                <w:rPrChange w:id="669" w:author="Карпов Владислав Владимирович" w:date="2018-10-02T18:49:00Z">
                  <w:rPr>
                    <w:b/>
                    <w:u w:val="single"/>
                  </w:rPr>
                </w:rPrChange>
              </w:rPr>
              <w:t xml:space="preserve"> </w:t>
            </w:r>
            <w:r>
              <w:rPr>
                <w:b/>
                <w:u w:val="single"/>
              </w:rPr>
              <w:t>настраивать</w:t>
            </w:r>
            <w:r w:rsidRPr="00001DBE">
              <w:rPr>
                <w:lang w:val="en-US"/>
                <w:rPrChange w:id="670" w:author="Карпов Владислав Владимирович" w:date="2018-10-02T18:49:00Z">
                  <w:rPr/>
                </w:rPrChange>
              </w:rPr>
              <w:t xml:space="preserve">: </w:t>
            </w:r>
            <w:r w:rsidR="00980805" w:rsidRPr="00980805">
              <w:rPr>
                <w:lang w:val="en-US"/>
              </w:rPr>
              <w:t>Sync</w:t>
            </w:r>
            <w:r w:rsidR="00980805" w:rsidRPr="00001DBE">
              <w:rPr>
                <w:lang w:val="en-US"/>
                <w:rPrChange w:id="671" w:author="Карпов Владислав Владимирович" w:date="2018-10-02T18:49:00Z">
                  <w:rPr/>
                </w:rPrChange>
              </w:rPr>
              <w:t xml:space="preserve"> </w:t>
            </w:r>
            <w:r w:rsidR="00980805">
              <w:rPr>
                <w:lang w:val="en-US"/>
              </w:rPr>
              <w:t>Cache</w:t>
            </w:r>
            <w:r w:rsidR="00980805" w:rsidRPr="00001DBE">
              <w:rPr>
                <w:lang w:val="en-US"/>
                <w:rPrChange w:id="672" w:author="Карпов Владислав Владимирович" w:date="2018-10-02T18:49:00Z">
                  <w:rPr/>
                </w:rPrChange>
              </w:rPr>
              <w:t xml:space="preserve"> </w:t>
            </w:r>
            <w:r w:rsidR="00980805">
              <w:rPr>
                <w:lang w:val="en-US"/>
              </w:rPr>
              <w:t>Server</w:t>
            </w:r>
          </w:p>
          <w:p w:rsidR="006C7323" w:rsidRPr="00001DBE" w:rsidRDefault="006C7323" w:rsidP="00593478">
            <w:pPr>
              <w:pStyle w:val="aa"/>
              <w:rPr>
                <w:lang w:val="en-US"/>
                <w:rPrChange w:id="673" w:author="Карпов Владислав Владимирович" w:date="2018-10-02T18:49:00Z">
                  <w:rPr/>
                </w:rPrChange>
              </w:rPr>
            </w:pPr>
          </w:p>
          <w:p w:rsidR="009D6220" w:rsidRPr="00001DBE" w:rsidRDefault="00980805" w:rsidP="00593478">
            <w:pPr>
              <w:pStyle w:val="aa"/>
              <w:rPr>
                <w:lang w:val="en-US"/>
                <w:rPrChange w:id="674" w:author="Карпов Владислав Владимирович" w:date="2018-10-02T18:49:00Z">
                  <w:rPr/>
                </w:rPrChange>
              </w:rPr>
            </w:pPr>
            <w:r w:rsidRPr="00980805">
              <w:rPr>
                <w:b/>
                <w:u w:val="single"/>
              </w:rPr>
              <w:t>Дополнительная</w:t>
            </w:r>
            <w:r w:rsidRPr="00001DBE">
              <w:rPr>
                <w:b/>
                <w:u w:val="single"/>
                <w:lang w:val="en-US"/>
                <w:rPrChange w:id="675" w:author="Карпов Владислав Владимирович" w:date="2018-10-02T18:49:00Z">
                  <w:rPr>
                    <w:b/>
                    <w:u w:val="single"/>
                  </w:rPr>
                </w:rPrChange>
              </w:rPr>
              <w:t xml:space="preserve"> </w:t>
            </w:r>
            <w:r w:rsidRPr="00980805">
              <w:rPr>
                <w:b/>
                <w:u w:val="single"/>
              </w:rPr>
              <w:t>проверка</w:t>
            </w:r>
            <w:r w:rsidRPr="00001DBE">
              <w:rPr>
                <w:lang w:val="en-US"/>
                <w:rPrChange w:id="676" w:author="Карпов Владислав Владимирович" w:date="2018-10-02T18:49:00Z">
                  <w:rPr/>
                </w:rPrChange>
              </w:rPr>
              <w:t xml:space="preserve">: </w:t>
            </w:r>
            <w:r>
              <w:t>Для</w:t>
            </w:r>
            <w:r w:rsidRPr="00001DBE">
              <w:rPr>
                <w:lang w:val="en-US"/>
                <w:rPrChange w:id="677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проверки</w:t>
            </w:r>
            <w:r w:rsidRPr="00001DBE">
              <w:rPr>
                <w:lang w:val="en-US"/>
                <w:rPrChange w:id="678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передачи</w:t>
            </w:r>
            <w:r w:rsidRPr="00001DBE">
              <w:rPr>
                <w:lang w:val="en-US"/>
                <w:rPrChange w:id="679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данных</w:t>
            </w:r>
            <w:r w:rsidRPr="00001DBE">
              <w:rPr>
                <w:lang w:val="en-US"/>
                <w:rPrChange w:id="680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из</w:t>
            </w:r>
            <w:r w:rsidRPr="00001DBE">
              <w:rPr>
                <w:lang w:val="en-US"/>
                <w:rPrChange w:id="681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rPr>
                <w:lang w:val="en-US"/>
              </w:rPr>
              <w:t>Alpha</w:t>
            </w:r>
            <w:r w:rsidRPr="00001DBE">
              <w:rPr>
                <w:lang w:val="en-US"/>
                <w:rPrChange w:id="682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в</w:t>
            </w:r>
            <w:r w:rsidRPr="00001DBE">
              <w:rPr>
                <w:lang w:val="en-US"/>
                <w:rPrChange w:id="683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rPr>
                <w:lang w:val="en-US"/>
              </w:rPr>
              <w:t>Sigma</w:t>
            </w:r>
            <w:r w:rsidRPr="00001DBE">
              <w:rPr>
                <w:lang w:val="en-US"/>
                <w:rPrChange w:id="684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администратор</w:t>
            </w:r>
            <w:r w:rsidRPr="00001DBE">
              <w:rPr>
                <w:lang w:val="en-US"/>
                <w:rPrChange w:id="685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АС</w:t>
            </w:r>
            <w:r w:rsidRPr="00001DBE">
              <w:rPr>
                <w:lang w:val="en-US"/>
                <w:rPrChange w:id="686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должен</w:t>
            </w:r>
            <w:r w:rsidRPr="00001DBE">
              <w:rPr>
                <w:lang w:val="en-US"/>
                <w:rPrChange w:id="687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положить</w:t>
            </w:r>
            <w:r w:rsidRPr="00001DBE">
              <w:rPr>
                <w:lang w:val="en-US"/>
                <w:rPrChange w:id="688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файл</w:t>
            </w:r>
            <w:r w:rsidRPr="00001DBE">
              <w:rPr>
                <w:lang w:val="en-US"/>
                <w:rPrChange w:id="689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в</w:t>
            </w:r>
            <w:r w:rsidRPr="00001DBE">
              <w:rPr>
                <w:lang w:val="en-US"/>
                <w:rPrChange w:id="690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папку</w:t>
            </w:r>
            <w:r w:rsidRPr="00001DBE">
              <w:rPr>
                <w:lang w:val="en-US"/>
                <w:rPrChange w:id="691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 w:rsidRPr="009D6220">
              <w:rPr>
                <w:lang w:val="en-US"/>
              </w:rPr>
              <w:t>NETWORK</w:t>
            </w:r>
            <w:r w:rsidR="006225FB" w:rsidRPr="00001DBE">
              <w:rPr>
                <w:lang w:val="en-US"/>
                <w:rPrChange w:id="692" w:author="Карпов Владислав Владимирович" w:date="2018-10-02T18:49:00Z">
                  <w:rPr/>
                </w:rPrChange>
              </w:rPr>
              <w:t>_</w:t>
            </w:r>
            <w:r w:rsidR="006225FB" w:rsidRPr="009D6220">
              <w:rPr>
                <w:lang w:val="en-US"/>
              </w:rPr>
              <w:t>ROOT</w:t>
            </w:r>
            <w:r w:rsidR="006225FB" w:rsidRPr="00001DBE">
              <w:rPr>
                <w:lang w:val="en-US"/>
                <w:rPrChange w:id="693" w:author="Карпов Владислав Владимирович" w:date="2018-10-02T18:49:00Z">
                  <w:rPr/>
                </w:rPrChange>
              </w:rPr>
              <w:t>_</w:t>
            </w:r>
            <w:r w:rsidR="006225FB" w:rsidRPr="009D6220">
              <w:rPr>
                <w:lang w:val="en-US"/>
              </w:rPr>
              <w:t>FOLDER</w:t>
            </w:r>
            <w:r w:rsidR="006225FB" w:rsidRPr="00001DBE">
              <w:rPr>
                <w:lang w:val="en-US"/>
                <w:rPrChange w:id="694" w:author="Карпов Владислав Владимирович" w:date="2018-10-02T18:49:00Z">
                  <w:rPr/>
                </w:rPrChange>
              </w:rPr>
              <w:t xml:space="preserve">  </w:t>
            </w:r>
            <w:r w:rsidR="006225FB">
              <w:t>для</w:t>
            </w:r>
            <w:r w:rsidR="006225FB" w:rsidRPr="00001DBE">
              <w:rPr>
                <w:lang w:val="en-US"/>
                <w:rPrChange w:id="695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 w:rsidRPr="00980805">
              <w:rPr>
                <w:lang w:val="en-US"/>
              </w:rPr>
              <w:t>Sync</w:t>
            </w:r>
            <w:r w:rsidR="006225FB" w:rsidRPr="00001DBE">
              <w:rPr>
                <w:lang w:val="en-US"/>
                <w:rPrChange w:id="696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 w:rsidRPr="00980805">
              <w:rPr>
                <w:lang w:val="en-US"/>
              </w:rPr>
              <w:t>Generator</w:t>
            </w:r>
            <w:r w:rsidR="006225FB" w:rsidRPr="00001DBE">
              <w:rPr>
                <w:lang w:val="en-US"/>
                <w:rPrChange w:id="697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в</w:t>
            </w:r>
            <w:r w:rsidRPr="00001DBE">
              <w:rPr>
                <w:lang w:val="en-US"/>
                <w:rPrChange w:id="698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rPr>
                <w:lang w:val="en-US"/>
              </w:rPr>
              <w:t>Alpha</w:t>
            </w:r>
            <w:r w:rsidRPr="00001DBE">
              <w:rPr>
                <w:lang w:val="en-US"/>
                <w:rPrChange w:id="699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и</w:t>
            </w:r>
            <w:r w:rsidRPr="00001DBE">
              <w:rPr>
                <w:lang w:val="en-US"/>
                <w:rPrChange w:id="700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убедиться</w:t>
            </w:r>
            <w:r w:rsidRPr="00001DBE">
              <w:rPr>
                <w:lang w:val="en-US"/>
                <w:rPrChange w:id="701" w:author="Карпов Владислав Владимирович" w:date="2018-10-02T18:49:00Z">
                  <w:rPr/>
                </w:rPrChange>
              </w:rPr>
              <w:t xml:space="preserve">, </w:t>
            </w:r>
            <w:r>
              <w:t>что</w:t>
            </w:r>
            <w:r w:rsidRPr="00001DBE">
              <w:rPr>
                <w:lang w:val="en-US"/>
                <w:rPrChange w:id="702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через</w:t>
            </w:r>
            <w:r w:rsidRPr="00001DBE">
              <w:rPr>
                <w:lang w:val="en-US"/>
                <w:rPrChange w:id="703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короткое</w:t>
            </w:r>
            <w:r w:rsidRPr="00001DBE">
              <w:rPr>
                <w:lang w:val="en-US"/>
                <w:rPrChange w:id="704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время</w:t>
            </w:r>
            <w:r w:rsidRPr="00001DBE">
              <w:rPr>
                <w:lang w:val="en-US"/>
                <w:rPrChange w:id="705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файл</w:t>
            </w:r>
            <w:r w:rsidRPr="00001DBE">
              <w:rPr>
                <w:lang w:val="en-US"/>
                <w:rPrChange w:id="706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окажется</w:t>
            </w:r>
            <w:r w:rsidRPr="00001DBE">
              <w:rPr>
                <w:lang w:val="en-US"/>
                <w:rPrChange w:id="707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t>в</w:t>
            </w:r>
            <w:r w:rsidRPr="00001DBE">
              <w:rPr>
                <w:lang w:val="en-US"/>
                <w:rPrChange w:id="708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>
              <w:t>папке</w:t>
            </w:r>
            <w:r w:rsidR="006225FB" w:rsidRPr="00001DBE">
              <w:rPr>
                <w:lang w:val="en-US"/>
                <w:rPrChange w:id="709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 w:rsidRPr="009D6220">
              <w:rPr>
                <w:lang w:val="en-US"/>
              </w:rPr>
              <w:t>NETWORK</w:t>
            </w:r>
            <w:r w:rsidR="006225FB" w:rsidRPr="00001DBE">
              <w:rPr>
                <w:lang w:val="en-US"/>
                <w:rPrChange w:id="710" w:author="Карпов Владислав Владимирович" w:date="2018-10-02T18:49:00Z">
                  <w:rPr/>
                </w:rPrChange>
              </w:rPr>
              <w:t>_</w:t>
            </w:r>
            <w:r w:rsidR="006225FB" w:rsidRPr="009D6220">
              <w:rPr>
                <w:lang w:val="en-US"/>
              </w:rPr>
              <w:t>ROOT</w:t>
            </w:r>
            <w:r w:rsidR="006225FB" w:rsidRPr="00001DBE">
              <w:rPr>
                <w:lang w:val="en-US"/>
                <w:rPrChange w:id="711" w:author="Карпов Владислав Владимирович" w:date="2018-10-02T18:49:00Z">
                  <w:rPr/>
                </w:rPrChange>
              </w:rPr>
              <w:t>_</w:t>
            </w:r>
            <w:r w:rsidR="006225FB" w:rsidRPr="009D6220">
              <w:rPr>
                <w:lang w:val="en-US"/>
              </w:rPr>
              <w:t>FOLDER</w:t>
            </w:r>
            <w:r w:rsidR="006225FB" w:rsidRPr="00001DBE">
              <w:rPr>
                <w:lang w:val="en-US"/>
                <w:rPrChange w:id="712" w:author="Карпов Владислав Владимирович" w:date="2018-10-02T18:49:00Z">
                  <w:rPr/>
                </w:rPrChange>
              </w:rPr>
              <w:t xml:space="preserve">  </w:t>
            </w:r>
            <w:r w:rsidR="006225FB">
              <w:t>для</w:t>
            </w:r>
            <w:r w:rsidR="006225FB" w:rsidRPr="00001DBE">
              <w:rPr>
                <w:lang w:val="en-US"/>
                <w:rPrChange w:id="713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 w:rsidRPr="00980805">
              <w:rPr>
                <w:lang w:val="en-US"/>
              </w:rPr>
              <w:t>Sync</w:t>
            </w:r>
            <w:r w:rsidR="006225FB" w:rsidRPr="00001DBE">
              <w:rPr>
                <w:lang w:val="en-US"/>
                <w:rPrChange w:id="714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>
              <w:rPr>
                <w:lang w:val="en-US"/>
              </w:rPr>
              <w:t>Cache</w:t>
            </w:r>
            <w:r w:rsidR="006225FB" w:rsidRPr="00001DBE">
              <w:rPr>
                <w:lang w:val="en-US"/>
                <w:rPrChange w:id="715" w:author="Карпов Владислав Владимирович" w:date="2018-10-02T18:49:00Z">
                  <w:rPr/>
                </w:rPrChange>
              </w:rPr>
              <w:t xml:space="preserve"> </w:t>
            </w:r>
            <w:r w:rsidR="006225FB">
              <w:rPr>
                <w:lang w:val="en-US"/>
              </w:rPr>
              <w:t>Server</w:t>
            </w:r>
            <w:r w:rsidR="006225FB" w:rsidRPr="00001DBE">
              <w:rPr>
                <w:lang w:val="en-US"/>
                <w:rPrChange w:id="716" w:author="Карпов Владислав Владимирович" w:date="2018-10-02T18:49:00Z">
                  <w:rPr/>
                </w:rPrChange>
              </w:rPr>
              <w:t xml:space="preserve">  </w:t>
            </w:r>
            <w:proofErr w:type="gramStart"/>
            <w:r w:rsidR="006225FB">
              <w:t>в</w:t>
            </w:r>
            <w:proofErr w:type="gramEnd"/>
            <w:r w:rsidR="006225FB" w:rsidRPr="00001DBE">
              <w:rPr>
                <w:lang w:val="en-US"/>
                <w:rPrChange w:id="717" w:author="Карпов Владислав Владимирович" w:date="2018-10-02T18:49:00Z">
                  <w:rPr/>
                </w:rPrChange>
              </w:rPr>
              <w:t xml:space="preserve"> </w:t>
            </w:r>
            <w:r>
              <w:rPr>
                <w:lang w:val="en-US"/>
              </w:rPr>
              <w:t>Sigma</w:t>
            </w:r>
          </w:p>
          <w:p w:rsidR="0056195C" w:rsidRPr="00001DBE" w:rsidRDefault="0056195C" w:rsidP="00593478">
            <w:pPr>
              <w:pStyle w:val="aa"/>
              <w:rPr>
                <w:lang w:val="en-US"/>
                <w:rPrChange w:id="718" w:author="Карпов Владислав Владимирович" w:date="2018-10-02T18:49:00Z">
                  <w:rPr/>
                </w:rPrChange>
              </w:rPr>
            </w:pPr>
          </w:p>
          <w:p w:rsidR="0056195C" w:rsidRPr="00001DBE" w:rsidRDefault="0056195C" w:rsidP="00593478">
            <w:pPr>
              <w:pStyle w:val="aa"/>
              <w:rPr>
                <w:lang w:val="en-US"/>
                <w:rPrChange w:id="719" w:author="Карпов Владислав Владимирович" w:date="2018-10-02T18:49:00Z">
                  <w:rPr/>
                </w:rPrChange>
              </w:rPr>
            </w:pPr>
          </w:p>
        </w:tc>
        <w:tc>
          <w:tcPr>
            <w:tcW w:w="1241" w:type="dxa"/>
          </w:tcPr>
          <w:p w:rsidR="009D6220" w:rsidRPr="00001DBE" w:rsidRDefault="009D6220" w:rsidP="00593478">
            <w:pPr>
              <w:pStyle w:val="aa"/>
              <w:rPr>
                <w:lang w:val="en-US"/>
                <w:rPrChange w:id="720" w:author="Карпов Владислав Владимирович" w:date="2018-10-02T18:49:00Z">
                  <w:rPr/>
                </w:rPrChange>
              </w:rPr>
            </w:pPr>
          </w:p>
        </w:tc>
      </w:tr>
      <w:tr w:rsidR="009D6220" w:rsidRPr="00980805" w:rsidTr="006C7323">
        <w:tc>
          <w:tcPr>
            <w:tcW w:w="3085" w:type="dxa"/>
          </w:tcPr>
          <w:p w:rsidR="009D6220" w:rsidRPr="00980805" w:rsidRDefault="00853D81" w:rsidP="00593478">
            <w:pPr>
              <w:pStyle w:val="aa"/>
            </w:pPr>
            <w:r w:rsidRPr="00853D81">
              <w:lastRenderedPageBreak/>
              <w:t>DATAPOWER_URL1</w:t>
            </w:r>
          </w:p>
        </w:tc>
        <w:tc>
          <w:tcPr>
            <w:tcW w:w="5245" w:type="dxa"/>
          </w:tcPr>
          <w:p w:rsidR="009D6220" w:rsidRDefault="00853D81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Адрес первого </w:t>
            </w:r>
            <w:proofErr w:type="spellStart"/>
            <w:r>
              <w:rPr>
                <w:lang w:val="en-US"/>
              </w:rPr>
              <w:t>DataPower</w:t>
            </w:r>
            <w:proofErr w:type="spellEnd"/>
          </w:p>
          <w:p w:rsidR="006C7323" w:rsidRPr="006C7323" w:rsidRDefault="006C7323" w:rsidP="00593478">
            <w:pPr>
              <w:pStyle w:val="aa"/>
            </w:pPr>
          </w:p>
          <w:p w:rsidR="00853D81" w:rsidRDefault="00853D81" w:rsidP="00593478">
            <w:pPr>
              <w:pStyle w:val="aa"/>
              <w:rPr>
                <w:b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hyperlink r:id="rId16" w:history="1">
              <w:r w:rsidRPr="00853D81">
                <w:rPr>
                  <w:rStyle w:val="a5"/>
                  <w:b/>
                  <w:u w:val="none"/>
                </w:rPr>
                <w:t>http://10.21.7.238:4004</w:t>
              </w:r>
            </w:hyperlink>
          </w:p>
          <w:p w:rsidR="006C7323" w:rsidRDefault="006C7323" w:rsidP="00593478">
            <w:pPr>
              <w:pStyle w:val="aa"/>
              <w:rPr>
                <w:b/>
              </w:rPr>
            </w:pPr>
          </w:p>
          <w:p w:rsidR="00853D81" w:rsidRPr="00980805" w:rsidRDefault="006C7287" w:rsidP="00593478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</w:p>
          <w:p w:rsidR="00853D81" w:rsidRDefault="00853D81" w:rsidP="001C57AD">
            <w:pPr>
              <w:pStyle w:val="aa"/>
              <w:numPr>
                <w:ilvl w:val="0"/>
                <w:numId w:val="20"/>
              </w:numPr>
            </w:pPr>
            <w:r w:rsidRPr="00E667FE">
              <w:rPr>
                <w:lang w:val="en-US"/>
              </w:rPr>
              <w:t>Sync Cache Server</w:t>
            </w:r>
          </w:p>
          <w:p w:rsidR="00E667FE" w:rsidRPr="00853D81" w:rsidRDefault="00E667FE" w:rsidP="001C57AD">
            <w:pPr>
              <w:pStyle w:val="aa"/>
              <w:numPr>
                <w:ilvl w:val="0"/>
                <w:numId w:val="20"/>
              </w:numPr>
            </w:pPr>
            <w:r>
              <w:rPr>
                <w:lang w:val="en-US"/>
              </w:rPr>
              <w:t>Sigma Monitor</w:t>
            </w:r>
          </w:p>
        </w:tc>
        <w:tc>
          <w:tcPr>
            <w:tcW w:w="1241" w:type="dxa"/>
          </w:tcPr>
          <w:p w:rsidR="009D6220" w:rsidRPr="00980805" w:rsidRDefault="009D6220" w:rsidP="00593478">
            <w:pPr>
              <w:pStyle w:val="aa"/>
            </w:pPr>
          </w:p>
        </w:tc>
      </w:tr>
      <w:tr w:rsidR="00853D81" w:rsidRPr="00980805" w:rsidTr="006C7323">
        <w:tc>
          <w:tcPr>
            <w:tcW w:w="3085" w:type="dxa"/>
          </w:tcPr>
          <w:p w:rsidR="00853D81" w:rsidRPr="00853D81" w:rsidRDefault="00853D81" w:rsidP="00593478">
            <w:pPr>
              <w:pStyle w:val="aa"/>
              <w:rPr>
                <w:lang w:val="en-US"/>
              </w:rPr>
            </w:pPr>
            <w:r>
              <w:t>DATAPOWER_URL</w:t>
            </w: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:rsidR="00E667FE" w:rsidRDefault="00E667FE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Адрес второго </w:t>
            </w:r>
            <w:proofErr w:type="spellStart"/>
            <w:r>
              <w:rPr>
                <w:lang w:val="en-US"/>
              </w:rPr>
              <w:t>DataPower</w:t>
            </w:r>
            <w:proofErr w:type="spellEnd"/>
            <w:r>
              <w:t xml:space="preserve"> </w:t>
            </w:r>
            <w:r w:rsidRPr="00E667FE">
              <w:t>(</w:t>
            </w:r>
            <w:r>
              <w:t>может совпадать с первым)</w:t>
            </w:r>
          </w:p>
          <w:p w:rsidR="006C7323" w:rsidRPr="00E667FE" w:rsidRDefault="006C7323" w:rsidP="00593478">
            <w:pPr>
              <w:pStyle w:val="aa"/>
            </w:pPr>
          </w:p>
          <w:p w:rsidR="00E667FE" w:rsidRDefault="00E667FE" w:rsidP="00593478">
            <w:pPr>
              <w:pStyle w:val="aa"/>
              <w:rPr>
                <w:b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hyperlink r:id="rId17" w:history="1">
              <w:r w:rsidRPr="00853D81">
                <w:rPr>
                  <w:rStyle w:val="a5"/>
                  <w:b/>
                  <w:u w:val="none"/>
                </w:rPr>
                <w:t>http://10.21.7.238:4004</w:t>
              </w:r>
            </w:hyperlink>
          </w:p>
          <w:p w:rsidR="006C7323" w:rsidRDefault="006C7323" w:rsidP="00593478">
            <w:pPr>
              <w:pStyle w:val="aa"/>
              <w:rPr>
                <w:b/>
                <w:u w:val="single"/>
              </w:rPr>
            </w:pPr>
          </w:p>
          <w:p w:rsidR="006C7287" w:rsidRPr="00980805" w:rsidRDefault="006C7287" w:rsidP="006C7287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</w:p>
          <w:p w:rsidR="00E667FE" w:rsidRPr="006C7323" w:rsidRDefault="00E667FE" w:rsidP="001C57AD">
            <w:pPr>
              <w:pStyle w:val="aa"/>
              <w:numPr>
                <w:ilvl w:val="0"/>
                <w:numId w:val="21"/>
              </w:numPr>
            </w:pPr>
            <w:r w:rsidRPr="00E667FE">
              <w:rPr>
                <w:lang w:val="en-US"/>
              </w:rPr>
              <w:t>Sync</w:t>
            </w:r>
            <w:r w:rsidRPr="006C7323">
              <w:t xml:space="preserve"> </w:t>
            </w:r>
            <w:r w:rsidRPr="00E667FE">
              <w:rPr>
                <w:lang w:val="en-US"/>
              </w:rPr>
              <w:t>Cache</w:t>
            </w:r>
            <w:r w:rsidRPr="006C7323">
              <w:t xml:space="preserve"> </w:t>
            </w:r>
            <w:r w:rsidRPr="00E667FE">
              <w:rPr>
                <w:lang w:val="en-US"/>
              </w:rPr>
              <w:t>Server</w:t>
            </w:r>
          </w:p>
          <w:p w:rsidR="00E667FE" w:rsidRPr="006C7323" w:rsidRDefault="00E667FE" w:rsidP="001C57AD">
            <w:pPr>
              <w:pStyle w:val="aa"/>
              <w:numPr>
                <w:ilvl w:val="0"/>
                <w:numId w:val="21"/>
              </w:numPr>
            </w:pPr>
            <w:r>
              <w:rPr>
                <w:lang w:val="en-US"/>
              </w:rPr>
              <w:t>Sigma</w:t>
            </w:r>
            <w:r w:rsidRPr="006C7323">
              <w:t xml:space="preserve"> </w:t>
            </w:r>
            <w:r>
              <w:rPr>
                <w:lang w:val="en-US"/>
              </w:rPr>
              <w:t>Monitor</w:t>
            </w:r>
          </w:p>
        </w:tc>
        <w:tc>
          <w:tcPr>
            <w:tcW w:w="1241" w:type="dxa"/>
          </w:tcPr>
          <w:p w:rsidR="00853D81" w:rsidRPr="00980805" w:rsidRDefault="00853D81" w:rsidP="00593478">
            <w:pPr>
              <w:pStyle w:val="aa"/>
            </w:pPr>
          </w:p>
        </w:tc>
      </w:tr>
      <w:tr w:rsidR="00853D81" w:rsidRPr="00980805" w:rsidTr="006C7323">
        <w:tc>
          <w:tcPr>
            <w:tcW w:w="3085" w:type="dxa"/>
          </w:tcPr>
          <w:p w:rsidR="00853D81" w:rsidRPr="00980805" w:rsidRDefault="00E667FE" w:rsidP="00593478">
            <w:pPr>
              <w:pStyle w:val="aa"/>
            </w:pPr>
            <w:r w:rsidRPr="00E667FE">
              <w:t>DATAPOWER_OVERRIDE_SERVICE</w:t>
            </w:r>
          </w:p>
        </w:tc>
        <w:tc>
          <w:tcPr>
            <w:tcW w:w="5245" w:type="dxa"/>
          </w:tcPr>
          <w:p w:rsidR="00E667FE" w:rsidRDefault="00E667FE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Имя сервера в </w:t>
            </w:r>
            <w:r>
              <w:rPr>
                <w:lang w:val="en-US"/>
              </w:rPr>
              <w:t>Alpha</w:t>
            </w:r>
            <w:r>
              <w:t xml:space="preserve">, на который </w:t>
            </w:r>
            <w:proofErr w:type="spellStart"/>
            <w:r>
              <w:rPr>
                <w:lang w:val="en-US"/>
              </w:rPr>
              <w:t>DataPower</w:t>
            </w:r>
            <w:proofErr w:type="spellEnd"/>
            <w:r w:rsidRPr="00E667FE">
              <w:t xml:space="preserve"> </w:t>
            </w:r>
            <w:r>
              <w:t xml:space="preserve">передаст запрос. На этом сервере должен выполняться </w:t>
            </w:r>
            <w:r>
              <w:rPr>
                <w:lang w:val="en-US"/>
              </w:rPr>
              <w:t>SQL</w:t>
            </w:r>
            <w:r w:rsidRPr="00E667FE">
              <w:t xml:space="preserve"> </w:t>
            </w:r>
            <w:r>
              <w:rPr>
                <w:lang w:val="en-US"/>
              </w:rPr>
              <w:t>Proxy</w:t>
            </w:r>
            <w:r w:rsidRPr="00E667FE">
              <w:t xml:space="preserve"> </w:t>
            </w:r>
            <w:r>
              <w:rPr>
                <w:lang w:val="en-US"/>
              </w:rPr>
              <w:t>Server</w:t>
            </w:r>
            <w:r w:rsidRPr="00E667FE">
              <w:t xml:space="preserve">. </w:t>
            </w:r>
            <w:r>
              <w:t xml:space="preserve">Рекомендуется, чтобы каждый сервер в </w:t>
            </w:r>
            <w:r>
              <w:rPr>
                <w:lang w:val="en-US"/>
              </w:rPr>
              <w:t>Sigma</w:t>
            </w:r>
            <w:r w:rsidRPr="00E667FE">
              <w:t xml:space="preserve"> </w:t>
            </w:r>
            <w:r>
              <w:t xml:space="preserve">работал с одним из серверов в </w:t>
            </w:r>
            <w:r>
              <w:rPr>
                <w:lang w:val="en-US"/>
              </w:rPr>
              <w:t>Alpha</w:t>
            </w:r>
            <w:r w:rsidRPr="00E667FE">
              <w:t>.</w:t>
            </w:r>
          </w:p>
          <w:p w:rsidR="006C7323" w:rsidRPr="00E667FE" w:rsidRDefault="006C7323" w:rsidP="00593478">
            <w:pPr>
              <w:pStyle w:val="aa"/>
            </w:pPr>
          </w:p>
          <w:p w:rsidR="00E667FE" w:rsidRDefault="00E667FE" w:rsidP="00593478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proofErr w:type="spellStart"/>
            <w:r w:rsidRPr="00E667FE">
              <w:rPr>
                <w:rFonts w:ascii="Verdana" w:hAnsi="Verdana"/>
                <w:bCs/>
                <w:sz w:val="20"/>
                <w:szCs w:val="20"/>
                <w:lang w:val="en-US"/>
              </w:rPr>
              <w:t>tv</w:t>
            </w:r>
            <w:proofErr w:type="spellEnd"/>
            <w:r w:rsidRPr="00E667FE">
              <w:rPr>
                <w:rFonts w:ascii="Verdana" w:hAnsi="Verdana"/>
                <w:bCs/>
                <w:sz w:val="20"/>
                <w:szCs w:val="20"/>
              </w:rPr>
              <w:t>-</w:t>
            </w:r>
            <w:proofErr w:type="spellStart"/>
            <w:r w:rsidRPr="00E667FE">
              <w:rPr>
                <w:rFonts w:ascii="Verdana" w:hAnsi="Verdana"/>
                <w:bCs/>
                <w:sz w:val="20"/>
                <w:szCs w:val="20"/>
                <w:lang w:val="en-US"/>
              </w:rPr>
              <w:t>inav</w:t>
            </w:r>
            <w:proofErr w:type="spellEnd"/>
            <w:r w:rsidRPr="00E667FE">
              <w:rPr>
                <w:rFonts w:ascii="Verdana" w:hAnsi="Verdana"/>
                <w:bCs/>
                <w:sz w:val="20"/>
                <w:szCs w:val="20"/>
              </w:rPr>
              <w:t>-8</w:t>
            </w:r>
            <w:r w:rsidRPr="00E667FE">
              <w:rPr>
                <w:rFonts w:ascii="Verdana" w:hAnsi="Verdana"/>
                <w:bCs/>
                <w:sz w:val="20"/>
                <w:szCs w:val="20"/>
                <w:lang w:val="en-US"/>
              </w:rPr>
              <w:t>r</w:t>
            </w:r>
            <w:r w:rsidRPr="00E667FE">
              <w:rPr>
                <w:rFonts w:ascii="Verdana" w:hAnsi="Verdana"/>
                <w:bCs/>
                <w:sz w:val="20"/>
                <w:szCs w:val="20"/>
              </w:rPr>
              <w:t>2-02</w:t>
            </w:r>
          </w:p>
          <w:p w:rsidR="006C7323" w:rsidRDefault="006C7323" w:rsidP="00593478">
            <w:pPr>
              <w:pStyle w:val="aa"/>
              <w:rPr>
                <w:b/>
              </w:rPr>
            </w:pPr>
          </w:p>
          <w:p w:rsidR="006C7287" w:rsidRPr="00980805" w:rsidRDefault="006C7287" w:rsidP="006C7287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</w:p>
          <w:p w:rsidR="00E667FE" w:rsidRPr="00E667FE" w:rsidRDefault="00E667FE" w:rsidP="001C57AD">
            <w:pPr>
              <w:pStyle w:val="aa"/>
              <w:numPr>
                <w:ilvl w:val="0"/>
                <w:numId w:val="22"/>
              </w:numPr>
            </w:pPr>
            <w:r w:rsidRPr="00E667FE">
              <w:rPr>
                <w:lang w:val="en-US"/>
              </w:rPr>
              <w:t>Sync Cache Server</w:t>
            </w:r>
          </w:p>
          <w:p w:rsidR="00E667FE" w:rsidRPr="00E667FE" w:rsidRDefault="00E667FE" w:rsidP="001C57AD">
            <w:pPr>
              <w:pStyle w:val="a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Sigma Monitor</w:t>
            </w:r>
          </w:p>
        </w:tc>
        <w:tc>
          <w:tcPr>
            <w:tcW w:w="1241" w:type="dxa"/>
          </w:tcPr>
          <w:p w:rsidR="00853D81" w:rsidRPr="00980805" w:rsidRDefault="00853D81" w:rsidP="00593478">
            <w:pPr>
              <w:pStyle w:val="aa"/>
            </w:pPr>
          </w:p>
        </w:tc>
      </w:tr>
      <w:tr w:rsidR="00AB77D9" w:rsidRPr="00980805" w:rsidTr="006C7323">
        <w:tc>
          <w:tcPr>
            <w:tcW w:w="3085" w:type="dxa"/>
          </w:tcPr>
          <w:p w:rsidR="00AB77D9" w:rsidRPr="00E667FE" w:rsidRDefault="00AB77D9" w:rsidP="00593478">
            <w:pPr>
              <w:pStyle w:val="aa"/>
            </w:pPr>
            <w:r w:rsidRPr="00AB77D9">
              <w:t>ALPHA_MONITOR_DB</w:t>
            </w:r>
          </w:p>
        </w:tc>
        <w:tc>
          <w:tcPr>
            <w:tcW w:w="5245" w:type="dxa"/>
          </w:tcPr>
          <w:p w:rsidR="00AB77D9" w:rsidRPr="009C1309" w:rsidRDefault="00AB77D9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База данных, используемая </w:t>
            </w:r>
            <w:r>
              <w:rPr>
                <w:lang w:val="en-US"/>
              </w:rPr>
              <w:t>Alpha</w:t>
            </w:r>
            <w:r w:rsidRPr="00AB77D9">
              <w:t xml:space="preserve"> </w:t>
            </w:r>
            <w:r>
              <w:rPr>
                <w:lang w:val="en-US"/>
              </w:rPr>
              <w:t>Monitor</w:t>
            </w:r>
          </w:p>
          <w:p w:rsidR="006C7323" w:rsidRPr="00AB77D9" w:rsidRDefault="006C7323" w:rsidP="00593478">
            <w:pPr>
              <w:pStyle w:val="aa"/>
            </w:pPr>
          </w:p>
          <w:p w:rsidR="00AB77D9" w:rsidRPr="009C1309" w:rsidRDefault="00AB77D9" w:rsidP="00593478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Pr="00AB77D9">
              <w:rPr>
                <w:rFonts w:ascii="Verdana" w:hAnsi="Verdana"/>
                <w:bCs/>
                <w:sz w:val="20"/>
                <w:szCs w:val="20"/>
                <w:lang w:val="en-US"/>
              </w:rPr>
              <w:t>MIS</w:t>
            </w:r>
            <w:r w:rsidRPr="009C1309">
              <w:rPr>
                <w:rFonts w:ascii="Verdana" w:hAnsi="Verdana"/>
                <w:bCs/>
                <w:sz w:val="20"/>
                <w:szCs w:val="20"/>
              </w:rPr>
              <w:t>_</w:t>
            </w:r>
            <w:r w:rsidRPr="00AB77D9">
              <w:rPr>
                <w:rFonts w:ascii="Verdana" w:hAnsi="Verdana"/>
                <w:bCs/>
                <w:sz w:val="20"/>
                <w:szCs w:val="20"/>
                <w:lang w:val="en-US"/>
              </w:rPr>
              <w:t>IPAD</w:t>
            </w:r>
            <w:r w:rsidRPr="009C1309">
              <w:rPr>
                <w:rFonts w:ascii="Verdana" w:hAnsi="Verdana"/>
                <w:bCs/>
                <w:sz w:val="20"/>
                <w:szCs w:val="20"/>
              </w:rPr>
              <w:t>_</w:t>
            </w:r>
            <w:r w:rsidRPr="00AB77D9">
              <w:rPr>
                <w:rFonts w:ascii="Verdana" w:hAnsi="Verdana"/>
                <w:bCs/>
                <w:sz w:val="20"/>
                <w:szCs w:val="20"/>
                <w:lang w:val="en-US"/>
              </w:rPr>
              <w:t>MONITOR</w:t>
            </w:r>
          </w:p>
          <w:p w:rsidR="006C7323" w:rsidRDefault="006C7323" w:rsidP="00593478">
            <w:pPr>
              <w:pStyle w:val="aa"/>
              <w:rPr>
                <w:b/>
              </w:rPr>
            </w:pPr>
          </w:p>
          <w:p w:rsidR="006C7287" w:rsidRPr="00980805" w:rsidRDefault="006C7287" w:rsidP="006C7287">
            <w:pPr>
              <w:pStyle w:val="aa"/>
            </w:pPr>
            <w:r>
              <w:rPr>
                <w:b/>
                <w:u w:val="single"/>
              </w:rPr>
              <w:lastRenderedPageBreak/>
              <w:t>Где настраивать</w:t>
            </w:r>
            <w:r w:rsidRPr="00980805">
              <w:t xml:space="preserve">: </w:t>
            </w:r>
          </w:p>
          <w:p w:rsidR="00AB77D9" w:rsidRPr="00AB77D9" w:rsidRDefault="00AB77D9" w:rsidP="001C57AD">
            <w:pPr>
              <w:pStyle w:val="aa"/>
              <w:numPr>
                <w:ilvl w:val="0"/>
                <w:numId w:val="23"/>
              </w:numPr>
              <w:rPr>
                <w:b/>
                <w:u w:val="single"/>
              </w:rPr>
            </w:pPr>
            <w:r w:rsidRPr="00E667FE">
              <w:rPr>
                <w:lang w:val="en-US"/>
              </w:rPr>
              <w:t>Sync Cache Server</w:t>
            </w:r>
          </w:p>
          <w:p w:rsidR="00AB77D9" w:rsidRPr="00980805" w:rsidRDefault="00AB77D9" w:rsidP="001C57AD">
            <w:pPr>
              <w:pStyle w:val="aa"/>
              <w:numPr>
                <w:ilvl w:val="0"/>
                <w:numId w:val="23"/>
              </w:numPr>
              <w:rPr>
                <w:b/>
                <w:u w:val="single"/>
              </w:rPr>
            </w:pPr>
            <w:r>
              <w:rPr>
                <w:lang w:val="en-US"/>
              </w:rPr>
              <w:t>Sigma Monitor</w:t>
            </w:r>
          </w:p>
        </w:tc>
        <w:tc>
          <w:tcPr>
            <w:tcW w:w="1241" w:type="dxa"/>
          </w:tcPr>
          <w:p w:rsidR="00AB77D9" w:rsidRPr="00980805" w:rsidRDefault="00AB77D9" w:rsidP="00593478">
            <w:pPr>
              <w:pStyle w:val="aa"/>
            </w:pPr>
          </w:p>
        </w:tc>
      </w:tr>
      <w:tr w:rsidR="0008798C" w:rsidRPr="00980805" w:rsidTr="006C7323">
        <w:tc>
          <w:tcPr>
            <w:tcW w:w="3085" w:type="dxa"/>
          </w:tcPr>
          <w:p w:rsidR="0008798C" w:rsidRPr="0008798C" w:rsidRDefault="0008798C" w:rsidP="0059347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lastRenderedPageBreak/>
              <w:t>ALPHA_PROXYSERVER_DB</w:t>
            </w:r>
          </w:p>
        </w:tc>
        <w:tc>
          <w:tcPr>
            <w:tcW w:w="5245" w:type="dxa"/>
          </w:tcPr>
          <w:p w:rsidR="0008798C" w:rsidRPr="009C1309" w:rsidRDefault="0008798C" w:rsidP="0008798C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База данных, используемая </w:t>
            </w:r>
            <w:r>
              <w:rPr>
                <w:lang w:val="en-US"/>
              </w:rPr>
              <w:t>Alpha</w:t>
            </w:r>
            <w:r w:rsidRPr="00AB77D9">
              <w:t xml:space="preserve"> </w:t>
            </w:r>
            <w:r>
              <w:rPr>
                <w:lang w:val="en-US"/>
              </w:rPr>
              <w:t>Monitor</w:t>
            </w:r>
          </w:p>
          <w:p w:rsidR="0008798C" w:rsidRPr="00AB77D9" w:rsidRDefault="0008798C" w:rsidP="0008798C">
            <w:pPr>
              <w:pStyle w:val="aa"/>
            </w:pPr>
          </w:p>
          <w:p w:rsidR="0008798C" w:rsidRPr="0007502E" w:rsidRDefault="0008798C" w:rsidP="0008798C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Pr="00AB77D9">
              <w:rPr>
                <w:rFonts w:ascii="Verdana" w:hAnsi="Verdana"/>
                <w:bCs/>
                <w:sz w:val="20"/>
                <w:szCs w:val="20"/>
                <w:lang w:val="en-US"/>
              </w:rPr>
              <w:t>MIS</w:t>
            </w:r>
            <w:r w:rsidRPr="009C1309">
              <w:rPr>
                <w:rFonts w:ascii="Verdana" w:hAnsi="Verdana"/>
                <w:bCs/>
                <w:sz w:val="20"/>
                <w:szCs w:val="20"/>
              </w:rPr>
              <w:t>_</w:t>
            </w:r>
            <w:r w:rsidRPr="00AB77D9">
              <w:rPr>
                <w:rFonts w:ascii="Verdana" w:hAnsi="Verdana"/>
                <w:bCs/>
                <w:sz w:val="20"/>
                <w:szCs w:val="20"/>
                <w:lang w:val="en-US"/>
              </w:rPr>
              <w:t>IPAD</w:t>
            </w:r>
            <w:r w:rsidRPr="009C1309">
              <w:rPr>
                <w:rFonts w:ascii="Verdana" w:hAnsi="Verdana"/>
                <w:bCs/>
                <w:sz w:val="20"/>
                <w:szCs w:val="20"/>
              </w:rPr>
              <w:t>_</w:t>
            </w: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>PROXYSERVER</w:t>
            </w:r>
            <w:r w:rsidRPr="0007502E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  <w:p w:rsidR="0008798C" w:rsidRDefault="0008798C" w:rsidP="0008798C">
            <w:pPr>
              <w:pStyle w:val="aa"/>
              <w:rPr>
                <w:b/>
              </w:rPr>
            </w:pPr>
          </w:p>
          <w:p w:rsidR="0008798C" w:rsidRPr="00980805" w:rsidRDefault="0008798C" w:rsidP="0008798C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</w:p>
          <w:p w:rsidR="0008798C" w:rsidRPr="00AB77D9" w:rsidRDefault="0008798C" w:rsidP="0008798C">
            <w:pPr>
              <w:pStyle w:val="aa"/>
              <w:numPr>
                <w:ilvl w:val="0"/>
                <w:numId w:val="23"/>
              </w:numPr>
              <w:rPr>
                <w:b/>
                <w:u w:val="single"/>
              </w:rPr>
            </w:pPr>
            <w:r w:rsidRPr="00E667FE">
              <w:rPr>
                <w:lang w:val="en-US"/>
              </w:rPr>
              <w:t>Sync Cache Server</w:t>
            </w:r>
          </w:p>
          <w:p w:rsidR="0008798C" w:rsidRPr="00980805" w:rsidRDefault="0008798C" w:rsidP="0008798C">
            <w:pPr>
              <w:pStyle w:val="aa"/>
              <w:rPr>
                <w:b/>
                <w:u w:val="single"/>
              </w:rPr>
            </w:pPr>
            <w:r>
              <w:rPr>
                <w:lang w:val="en-US"/>
              </w:rPr>
              <w:t>Sigma Monitor</w:t>
            </w:r>
          </w:p>
        </w:tc>
        <w:tc>
          <w:tcPr>
            <w:tcW w:w="1241" w:type="dxa"/>
          </w:tcPr>
          <w:p w:rsidR="0008798C" w:rsidRPr="00980805" w:rsidRDefault="0008798C" w:rsidP="00593478">
            <w:pPr>
              <w:pStyle w:val="aa"/>
            </w:pPr>
          </w:p>
        </w:tc>
      </w:tr>
      <w:tr w:rsidR="00593478" w:rsidRPr="00593478" w:rsidTr="006C7323">
        <w:tc>
          <w:tcPr>
            <w:tcW w:w="3085" w:type="dxa"/>
          </w:tcPr>
          <w:p w:rsidR="00593478" w:rsidRPr="006C7323" w:rsidRDefault="00593478" w:rsidP="00593478">
            <w:pPr>
              <w:pStyle w:val="aa"/>
              <w:rPr>
                <w:lang w:val="en-US"/>
              </w:rPr>
            </w:pPr>
            <w:r w:rsidRPr="006C7323">
              <w:rPr>
                <w:lang w:val="en-US"/>
              </w:rPr>
              <w:t>NETWORK_SHARED_HOSTS_FOR_CHANGESETS</w:t>
            </w:r>
          </w:p>
        </w:tc>
        <w:tc>
          <w:tcPr>
            <w:tcW w:w="5245" w:type="dxa"/>
          </w:tcPr>
          <w:p w:rsidR="00593478" w:rsidRPr="006C7323" w:rsidRDefault="00593478" w:rsidP="0059347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Имена </w:t>
            </w:r>
            <w:proofErr w:type="gramStart"/>
            <w:r>
              <w:t>серверов</w:t>
            </w:r>
            <w:proofErr w:type="gramEnd"/>
            <w:r w:rsidR="006C7323" w:rsidRPr="006C7323">
              <w:t xml:space="preserve"> </w:t>
            </w:r>
            <w:r w:rsidR="006C7323">
              <w:t xml:space="preserve">с которых </w:t>
            </w:r>
            <w:proofErr w:type="spellStart"/>
            <w:r w:rsidR="006C7323">
              <w:rPr>
                <w:lang w:val="en-US"/>
              </w:rPr>
              <w:t>iRubricator</w:t>
            </w:r>
            <w:proofErr w:type="spellEnd"/>
            <w:r w:rsidR="006C7323" w:rsidRPr="006C7323">
              <w:t xml:space="preserve"> </w:t>
            </w:r>
            <w:r w:rsidR="006C7323">
              <w:t xml:space="preserve">получает данные. </w:t>
            </w:r>
            <w:r w:rsidR="006C7323" w:rsidRPr="006C7323">
              <w:t xml:space="preserve"> </w:t>
            </w:r>
            <w:proofErr w:type="gramStart"/>
            <w:r w:rsidR="006C7323">
              <w:t xml:space="preserve">Файлы для </w:t>
            </w:r>
            <w:proofErr w:type="spellStart"/>
            <w:r w:rsidR="006C7323">
              <w:rPr>
                <w:lang w:val="en-US"/>
              </w:rPr>
              <w:t>iRubricator</w:t>
            </w:r>
            <w:proofErr w:type="spellEnd"/>
            <w:r w:rsidR="006C7323" w:rsidRPr="00593478">
              <w:t xml:space="preserve"> </w:t>
            </w:r>
            <w:r w:rsidR="006C7323">
              <w:t>будут доставлены только на указанные сервера и проигнорированы на других серверах.</w:t>
            </w:r>
            <w:proofErr w:type="gramEnd"/>
            <w:r w:rsidR="006C7323">
              <w:t xml:space="preserve"> При первоначально установленном значении </w:t>
            </w:r>
            <w:r w:rsidR="006C7323">
              <w:rPr>
                <w:lang w:val="en-US"/>
              </w:rPr>
              <w:t>localhost</w:t>
            </w:r>
            <w:r w:rsidR="006C7323">
              <w:t>, файлы доставляться только на один сервер, причем каждый раз разный.</w:t>
            </w:r>
          </w:p>
          <w:p w:rsidR="006C7323" w:rsidRPr="006C7323" w:rsidRDefault="006C7323" w:rsidP="00593478">
            <w:pPr>
              <w:pStyle w:val="aa"/>
            </w:pPr>
          </w:p>
          <w:p w:rsidR="00593478" w:rsidRPr="006C7287" w:rsidRDefault="00593478" w:rsidP="00593478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="00EF36C1" w:rsidRPr="00EF36C1">
              <w:t>IMR00SBTIKS0090</w:t>
            </w:r>
            <w:r w:rsidR="00EF36C1" w:rsidRPr="006C7287">
              <w:t>;</w:t>
            </w:r>
            <w:r w:rsidR="00EF36C1" w:rsidRPr="00EF36C1">
              <w:rPr>
                <w:lang w:val="en-US"/>
              </w:rPr>
              <w:t>IMR</w:t>
            </w:r>
            <w:r w:rsidR="00EF36C1" w:rsidRPr="006C7287">
              <w:t>00</w:t>
            </w:r>
            <w:r w:rsidR="00EF36C1" w:rsidRPr="00EF36C1">
              <w:rPr>
                <w:lang w:val="en-US"/>
              </w:rPr>
              <w:t>SBTIKS</w:t>
            </w:r>
            <w:r w:rsidR="00EF36C1" w:rsidRPr="006C7287">
              <w:t>0091</w:t>
            </w:r>
          </w:p>
          <w:p w:rsidR="006C7323" w:rsidRPr="006C7323" w:rsidRDefault="006C7323" w:rsidP="00593478">
            <w:pPr>
              <w:pStyle w:val="aa"/>
              <w:rPr>
                <w:b/>
              </w:rPr>
            </w:pPr>
          </w:p>
          <w:p w:rsidR="006C7287" w:rsidRPr="00980805" w:rsidRDefault="006C7287" w:rsidP="006C7287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</w:p>
          <w:p w:rsidR="00593478" w:rsidRPr="007D4169" w:rsidRDefault="00593478" w:rsidP="001C57AD">
            <w:pPr>
              <w:pStyle w:val="aa"/>
              <w:numPr>
                <w:ilvl w:val="0"/>
                <w:numId w:val="24"/>
              </w:numPr>
              <w:rPr>
                <w:b/>
                <w:u w:val="single"/>
              </w:rPr>
            </w:pPr>
            <w:r w:rsidRPr="00E667FE">
              <w:rPr>
                <w:lang w:val="en-US"/>
              </w:rPr>
              <w:t>Sync</w:t>
            </w:r>
            <w:r w:rsidRPr="00593478">
              <w:t xml:space="preserve"> </w:t>
            </w:r>
            <w:r w:rsidRPr="00E667FE">
              <w:rPr>
                <w:lang w:val="en-US"/>
              </w:rPr>
              <w:t>Cache</w:t>
            </w:r>
            <w:r w:rsidRPr="00593478">
              <w:t xml:space="preserve"> </w:t>
            </w:r>
            <w:r w:rsidRPr="00E667FE">
              <w:rPr>
                <w:lang w:val="en-US"/>
              </w:rPr>
              <w:t>Server</w:t>
            </w:r>
            <w:r>
              <w:t xml:space="preserve">. </w:t>
            </w:r>
          </w:p>
          <w:p w:rsidR="007D4169" w:rsidRPr="00593478" w:rsidRDefault="007D4169" w:rsidP="001C57AD">
            <w:pPr>
              <w:pStyle w:val="aa"/>
              <w:numPr>
                <w:ilvl w:val="0"/>
                <w:numId w:val="24"/>
              </w:numPr>
              <w:rPr>
                <w:b/>
                <w:u w:val="single"/>
              </w:rPr>
            </w:pPr>
            <w:r>
              <w:rPr>
                <w:lang w:val="en-US"/>
              </w:rPr>
              <w:t>Sync</w:t>
            </w:r>
            <w:r w:rsidRPr="007D4169">
              <w:t xml:space="preserve"> </w:t>
            </w:r>
            <w:r>
              <w:rPr>
                <w:lang w:val="en-US"/>
              </w:rPr>
              <w:t>Generator</w:t>
            </w:r>
            <w:r w:rsidRPr="007D4169">
              <w:t xml:space="preserve"> </w:t>
            </w:r>
            <w:r>
              <w:t xml:space="preserve">(значения должны совпадать со значениями в </w:t>
            </w:r>
            <w:r>
              <w:rPr>
                <w:lang w:val="en-US"/>
              </w:rPr>
              <w:t>Sync</w:t>
            </w:r>
            <w:r w:rsidRPr="00EA446C">
              <w:t xml:space="preserve"> </w:t>
            </w:r>
            <w:r>
              <w:rPr>
                <w:lang w:val="en-US"/>
              </w:rPr>
              <w:t>Cache</w:t>
            </w:r>
            <w:r w:rsidRPr="00EA446C">
              <w:t xml:space="preserve"> </w:t>
            </w:r>
            <w:r>
              <w:rPr>
                <w:lang w:val="en-US"/>
              </w:rPr>
              <w:t>Server</w:t>
            </w:r>
            <w:r w:rsidRPr="00EA446C">
              <w:t>)</w:t>
            </w:r>
          </w:p>
        </w:tc>
        <w:tc>
          <w:tcPr>
            <w:tcW w:w="1241" w:type="dxa"/>
          </w:tcPr>
          <w:p w:rsidR="00593478" w:rsidRPr="00593478" w:rsidRDefault="00593478" w:rsidP="00593478">
            <w:pPr>
              <w:pStyle w:val="aa"/>
            </w:pPr>
          </w:p>
        </w:tc>
      </w:tr>
      <w:tr w:rsidR="00326E88" w:rsidRPr="00593478" w:rsidTr="006C7323">
        <w:tc>
          <w:tcPr>
            <w:tcW w:w="3085" w:type="dxa"/>
          </w:tcPr>
          <w:p w:rsidR="00326E88" w:rsidRPr="00326E88" w:rsidRDefault="00326E88" w:rsidP="00593478">
            <w:pPr>
              <w:pStyle w:val="aa"/>
            </w:pPr>
            <w:r w:rsidRPr="00326E88">
              <w:t>ALERT_ADDRESSES</w:t>
            </w:r>
          </w:p>
        </w:tc>
        <w:tc>
          <w:tcPr>
            <w:tcW w:w="5245" w:type="dxa"/>
          </w:tcPr>
          <w:p w:rsidR="00326E88" w:rsidRPr="00326E88" w:rsidRDefault="00326E88" w:rsidP="00326E88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Список почтовых адресов в </w:t>
            </w:r>
            <w:r>
              <w:rPr>
                <w:lang w:val="en-US"/>
              </w:rPr>
              <w:t>Alpha</w:t>
            </w:r>
            <w:r>
              <w:t>, на которые нужно рассылать события мониторинга, разделенных символом</w:t>
            </w:r>
            <w:proofErr w:type="gramStart"/>
            <w:r>
              <w:t xml:space="preserve"> </w:t>
            </w:r>
            <w:r w:rsidRPr="00326E88">
              <w:t>;</w:t>
            </w:r>
            <w:proofErr w:type="gramEnd"/>
          </w:p>
          <w:p w:rsidR="00326E88" w:rsidRPr="006C7323" w:rsidRDefault="00326E88" w:rsidP="00326E88">
            <w:pPr>
              <w:pStyle w:val="aa"/>
            </w:pPr>
          </w:p>
          <w:p w:rsidR="00326E88" w:rsidRPr="00326E88" w:rsidRDefault="00326E88" w:rsidP="00326E88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proofErr w:type="spellStart"/>
            <w:r>
              <w:rPr>
                <w:lang w:val="en-US"/>
              </w:rPr>
              <w:t>Sokolow</w:t>
            </w:r>
            <w:proofErr w:type="spellEnd"/>
            <w:r w:rsidRPr="00326E88">
              <w:t>-</w:t>
            </w:r>
            <w:r>
              <w:rPr>
                <w:lang w:val="en-US"/>
              </w:rPr>
              <w:t>AV</w:t>
            </w:r>
            <w:r w:rsidRPr="00326E88">
              <w:t>@</w:t>
            </w:r>
            <w:r>
              <w:rPr>
                <w:lang w:val="en-US"/>
              </w:rPr>
              <w:t>mail</w:t>
            </w:r>
            <w:r w:rsidRPr="00326E88">
              <w:t>.</w:t>
            </w:r>
            <w:r>
              <w:rPr>
                <w:lang w:val="en-US"/>
              </w:rPr>
              <w:t>ca</w:t>
            </w:r>
            <w:r w:rsidRPr="00326E88">
              <w:t>.</w:t>
            </w:r>
            <w:proofErr w:type="spellStart"/>
            <w:r>
              <w:rPr>
                <w:lang w:val="en-US"/>
              </w:rPr>
              <w:t>sbrf</w:t>
            </w:r>
            <w:proofErr w:type="spellEnd"/>
            <w:r w:rsidRPr="00326E8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326E88">
              <w:t>;</w:t>
            </w:r>
            <w:proofErr w:type="spellStart"/>
            <w:r>
              <w:rPr>
                <w:lang w:val="en-US"/>
              </w:rPr>
              <w:t>Tsukanov</w:t>
            </w:r>
            <w:proofErr w:type="spellEnd"/>
            <w:r w:rsidRPr="00326E88">
              <w:t>-</w:t>
            </w:r>
            <w:r>
              <w:rPr>
                <w:lang w:val="en-US"/>
              </w:rPr>
              <w:t>IN</w:t>
            </w:r>
            <w:r w:rsidRPr="00326E88">
              <w:t>@</w:t>
            </w:r>
            <w:r>
              <w:rPr>
                <w:lang w:val="en-US"/>
              </w:rPr>
              <w:t>mail</w:t>
            </w:r>
            <w:r w:rsidRPr="00326E88">
              <w:t>.</w:t>
            </w:r>
            <w:r>
              <w:rPr>
                <w:lang w:val="en-US"/>
              </w:rPr>
              <w:t>ca</w:t>
            </w:r>
            <w:r w:rsidRPr="00326E88">
              <w:t>.</w:t>
            </w:r>
            <w:proofErr w:type="spellStart"/>
            <w:r>
              <w:rPr>
                <w:lang w:val="en-US"/>
              </w:rPr>
              <w:t>sbrf</w:t>
            </w:r>
            <w:proofErr w:type="spellEnd"/>
            <w:r w:rsidRPr="00326E8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326E88" w:rsidRPr="006C7323" w:rsidRDefault="00326E88" w:rsidP="00326E88">
            <w:pPr>
              <w:pStyle w:val="aa"/>
              <w:rPr>
                <w:b/>
              </w:rPr>
            </w:pPr>
          </w:p>
          <w:p w:rsidR="00326E88" w:rsidRPr="00326E88" w:rsidRDefault="008E49AA" w:rsidP="008E49AA">
            <w:pPr>
              <w:pStyle w:val="aa"/>
              <w:rPr>
                <w:b/>
                <w:u w:val="single"/>
              </w:rPr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  <w:r>
              <w:t xml:space="preserve">в </w:t>
            </w:r>
            <w:r w:rsidR="00326E88">
              <w:rPr>
                <w:lang w:val="en-US"/>
              </w:rPr>
              <w:t>Alpha</w:t>
            </w:r>
            <w:r w:rsidR="00326E88" w:rsidRPr="00326E88">
              <w:t xml:space="preserve"> </w:t>
            </w:r>
            <w:r w:rsidR="00326E88">
              <w:rPr>
                <w:lang w:val="en-US"/>
              </w:rPr>
              <w:t>Monitor</w:t>
            </w:r>
          </w:p>
        </w:tc>
        <w:tc>
          <w:tcPr>
            <w:tcW w:w="1241" w:type="dxa"/>
          </w:tcPr>
          <w:p w:rsidR="00326E88" w:rsidRPr="00593478" w:rsidRDefault="00326E88" w:rsidP="00593478">
            <w:pPr>
              <w:pStyle w:val="aa"/>
            </w:pPr>
          </w:p>
        </w:tc>
      </w:tr>
      <w:tr w:rsidR="00326E88" w:rsidRPr="00593478" w:rsidTr="006C7323">
        <w:tc>
          <w:tcPr>
            <w:tcW w:w="3085" w:type="dxa"/>
          </w:tcPr>
          <w:p w:rsidR="00326E88" w:rsidRPr="00326E88" w:rsidRDefault="00EF36C1" w:rsidP="00593478">
            <w:pPr>
              <w:pStyle w:val="aa"/>
            </w:pPr>
            <w:r w:rsidRPr="00EF36C1">
              <w:t>ALERT_PHONES</w:t>
            </w:r>
          </w:p>
        </w:tc>
        <w:tc>
          <w:tcPr>
            <w:tcW w:w="5245" w:type="dxa"/>
          </w:tcPr>
          <w:p w:rsidR="00EF36C1" w:rsidRPr="00326E88" w:rsidRDefault="00EF36C1" w:rsidP="00EF36C1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>Список телефонов, на которые нужно рассылать события мониторинга, разделенных символом</w:t>
            </w:r>
            <w:proofErr w:type="gramStart"/>
            <w:r>
              <w:t xml:space="preserve"> </w:t>
            </w:r>
            <w:r w:rsidRPr="00326E88">
              <w:t>;</w:t>
            </w:r>
            <w:proofErr w:type="gramEnd"/>
          </w:p>
          <w:p w:rsidR="00EF36C1" w:rsidRPr="006C7323" w:rsidRDefault="00EF36C1" w:rsidP="00EF36C1">
            <w:pPr>
              <w:pStyle w:val="aa"/>
            </w:pPr>
          </w:p>
          <w:p w:rsidR="00EF36C1" w:rsidRPr="00326E88" w:rsidRDefault="00EF36C1" w:rsidP="00EF36C1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Pr="008E49AA">
              <w:t>79857619675;79857619675</w:t>
            </w:r>
          </w:p>
          <w:p w:rsidR="00EF36C1" w:rsidRPr="006C7323" w:rsidRDefault="00EF36C1" w:rsidP="00EF36C1">
            <w:pPr>
              <w:pStyle w:val="aa"/>
              <w:rPr>
                <w:b/>
              </w:rPr>
            </w:pPr>
          </w:p>
          <w:p w:rsidR="00326E88" w:rsidRPr="008E49AA" w:rsidRDefault="008E49AA" w:rsidP="00EF36C1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  <w:r w:rsidR="00EF36C1">
              <w:t xml:space="preserve">в </w:t>
            </w:r>
            <w:r w:rsidR="00EF36C1">
              <w:rPr>
                <w:lang w:val="en-US"/>
              </w:rPr>
              <w:t>Alpha</w:t>
            </w:r>
            <w:r w:rsidR="00EF36C1" w:rsidRPr="00326E88">
              <w:t xml:space="preserve"> </w:t>
            </w:r>
            <w:r w:rsidR="00EF36C1">
              <w:rPr>
                <w:lang w:val="en-US"/>
              </w:rPr>
              <w:t>Monitor</w:t>
            </w:r>
          </w:p>
          <w:p w:rsidR="00EF36C1" w:rsidRPr="008E49AA" w:rsidRDefault="00EF36C1" w:rsidP="00EF36C1">
            <w:pPr>
              <w:pStyle w:val="aa"/>
            </w:pPr>
          </w:p>
          <w:p w:rsidR="00EF36C1" w:rsidRPr="00980805" w:rsidRDefault="00EF36C1" w:rsidP="00EF36C1">
            <w:pPr>
              <w:pStyle w:val="aa"/>
              <w:rPr>
                <w:b/>
                <w:u w:val="single"/>
              </w:rPr>
            </w:pPr>
          </w:p>
        </w:tc>
        <w:tc>
          <w:tcPr>
            <w:tcW w:w="1241" w:type="dxa"/>
          </w:tcPr>
          <w:p w:rsidR="00326E88" w:rsidRPr="00593478" w:rsidRDefault="00326E88" w:rsidP="00593478">
            <w:pPr>
              <w:pStyle w:val="aa"/>
            </w:pPr>
          </w:p>
        </w:tc>
      </w:tr>
      <w:tr w:rsidR="00326E88" w:rsidRPr="00593478" w:rsidTr="006C7323">
        <w:tc>
          <w:tcPr>
            <w:tcW w:w="3085" w:type="dxa"/>
          </w:tcPr>
          <w:p w:rsidR="00326E88" w:rsidRPr="00326E88" w:rsidRDefault="00EF36C1" w:rsidP="00593478">
            <w:pPr>
              <w:pStyle w:val="aa"/>
            </w:pPr>
            <w:r w:rsidRPr="00EF36C1">
              <w:t>SMS_PROXY_SERVER</w:t>
            </w:r>
          </w:p>
        </w:tc>
        <w:tc>
          <w:tcPr>
            <w:tcW w:w="5245" w:type="dxa"/>
          </w:tcPr>
          <w:p w:rsidR="00EF36C1" w:rsidRPr="00326E88" w:rsidRDefault="00EF36C1" w:rsidP="00EF36C1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Адрес сервера </w:t>
            </w:r>
            <w:proofErr w:type="spellStart"/>
            <w:r>
              <w:rPr>
                <w:lang w:val="en-US"/>
              </w:rPr>
              <w:t>DpSmsProxy</w:t>
            </w:r>
            <w:proofErr w:type="spellEnd"/>
          </w:p>
          <w:p w:rsidR="00EF36C1" w:rsidRPr="006C7323" w:rsidRDefault="00EF36C1" w:rsidP="00EF36C1">
            <w:pPr>
              <w:pStyle w:val="aa"/>
            </w:pPr>
          </w:p>
          <w:p w:rsidR="00EF36C1" w:rsidRPr="00326E88" w:rsidRDefault="00EF36C1" w:rsidP="00EF36C1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Pr="00EF36C1">
              <w:rPr>
                <w:lang w:val="en-US"/>
              </w:rPr>
              <w:t>http</w:t>
            </w:r>
            <w:r w:rsidRPr="00EF36C1">
              <w:t>://10.67.3.52:9080/</w:t>
            </w:r>
            <w:proofErr w:type="spellStart"/>
            <w:r w:rsidRPr="00EF36C1">
              <w:rPr>
                <w:lang w:val="en-US"/>
              </w:rPr>
              <w:t>DpSmsProxy</w:t>
            </w:r>
            <w:proofErr w:type="spellEnd"/>
            <w:r w:rsidRPr="00EF36C1">
              <w:t>/</w:t>
            </w:r>
            <w:proofErr w:type="spellStart"/>
            <w:r w:rsidRPr="00EF36C1">
              <w:rPr>
                <w:lang w:val="en-US"/>
              </w:rPr>
              <w:t>sendSms</w:t>
            </w:r>
            <w:proofErr w:type="spellEnd"/>
          </w:p>
          <w:p w:rsidR="00EF36C1" w:rsidRPr="006C7323" w:rsidRDefault="00EF36C1" w:rsidP="00EF36C1">
            <w:pPr>
              <w:pStyle w:val="aa"/>
              <w:rPr>
                <w:b/>
              </w:rPr>
            </w:pPr>
          </w:p>
          <w:p w:rsidR="00EF36C1" w:rsidRPr="00EF36C1" w:rsidRDefault="008E49AA" w:rsidP="00EF36C1">
            <w:pPr>
              <w:pStyle w:val="aa"/>
              <w:rPr>
                <w:u w:val="single"/>
              </w:rPr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  <w:r>
              <w:t xml:space="preserve">в </w:t>
            </w:r>
            <w:r>
              <w:rPr>
                <w:lang w:val="en-US"/>
              </w:rPr>
              <w:t>Alpha</w:t>
            </w:r>
            <w:r w:rsidRPr="00326E88">
              <w:t xml:space="preserve"> </w:t>
            </w:r>
            <w:r>
              <w:rPr>
                <w:lang w:val="en-US"/>
              </w:rPr>
              <w:t>Monitor</w:t>
            </w:r>
          </w:p>
        </w:tc>
        <w:tc>
          <w:tcPr>
            <w:tcW w:w="1241" w:type="dxa"/>
          </w:tcPr>
          <w:p w:rsidR="00326E88" w:rsidRPr="00593478" w:rsidRDefault="00326E88" w:rsidP="00593478">
            <w:pPr>
              <w:pStyle w:val="aa"/>
            </w:pPr>
          </w:p>
        </w:tc>
      </w:tr>
      <w:tr w:rsidR="00326E88" w:rsidRPr="00EF36C1" w:rsidTr="006C7323">
        <w:tc>
          <w:tcPr>
            <w:tcW w:w="3085" w:type="dxa"/>
          </w:tcPr>
          <w:p w:rsidR="00EF36C1" w:rsidRDefault="00EF36C1" w:rsidP="00EF36C1">
            <w:pPr>
              <w:pStyle w:val="aa"/>
              <w:rPr>
                <w:lang w:val="en-US"/>
              </w:rPr>
            </w:pPr>
            <w:r w:rsidRPr="00EF36C1">
              <w:rPr>
                <w:lang w:val="en-US"/>
              </w:rPr>
              <w:t>SMTP_HOST</w:t>
            </w:r>
          </w:p>
          <w:p w:rsidR="00EF36C1" w:rsidRDefault="00EF36C1" w:rsidP="00EF36C1">
            <w:pPr>
              <w:pStyle w:val="aa"/>
              <w:rPr>
                <w:lang w:val="en-US"/>
              </w:rPr>
            </w:pPr>
            <w:r w:rsidRPr="00EF36C1">
              <w:rPr>
                <w:lang w:val="en-US"/>
              </w:rPr>
              <w:t>SMTP_PORT</w:t>
            </w:r>
          </w:p>
          <w:p w:rsidR="00EF36C1" w:rsidRDefault="00EF36C1" w:rsidP="00EF36C1">
            <w:pPr>
              <w:pStyle w:val="aa"/>
              <w:rPr>
                <w:lang w:val="en-US"/>
              </w:rPr>
            </w:pPr>
            <w:r w:rsidRPr="00EF36C1">
              <w:rPr>
                <w:lang w:val="en-US"/>
              </w:rPr>
              <w:t>SMTP_FROM</w:t>
            </w:r>
          </w:p>
          <w:p w:rsidR="00EF36C1" w:rsidRDefault="00EF36C1" w:rsidP="00EF36C1">
            <w:pPr>
              <w:pStyle w:val="aa"/>
              <w:rPr>
                <w:lang w:val="en-US"/>
              </w:rPr>
            </w:pPr>
            <w:r w:rsidRPr="00EF36C1">
              <w:rPr>
                <w:lang w:val="en-US"/>
              </w:rPr>
              <w:lastRenderedPageBreak/>
              <w:t>SMTP_USER</w:t>
            </w:r>
          </w:p>
          <w:p w:rsidR="00326E88" w:rsidRPr="00EF36C1" w:rsidRDefault="00EF36C1" w:rsidP="00EF36C1">
            <w:pPr>
              <w:pStyle w:val="aa"/>
              <w:rPr>
                <w:lang w:val="en-US"/>
              </w:rPr>
            </w:pPr>
            <w:r w:rsidRPr="00EF36C1">
              <w:rPr>
                <w:lang w:val="en-US"/>
              </w:rPr>
              <w:t>SMTP_PASSWORD</w:t>
            </w:r>
          </w:p>
        </w:tc>
        <w:tc>
          <w:tcPr>
            <w:tcW w:w="5245" w:type="dxa"/>
          </w:tcPr>
          <w:p w:rsidR="00EF36C1" w:rsidRPr="009C1309" w:rsidRDefault="00EF36C1" w:rsidP="00EF36C1">
            <w:pPr>
              <w:pStyle w:val="aa"/>
            </w:pPr>
            <w:r w:rsidRPr="00980805">
              <w:rPr>
                <w:b/>
                <w:u w:val="single"/>
              </w:rPr>
              <w:lastRenderedPageBreak/>
              <w:t>Описание</w:t>
            </w:r>
            <w:r w:rsidRPr="00980805">
              <w:t xml:space="preserve">: </w:t>
            </w:r>
            <w:r>
              <w:t xml:space="preserve">Параметры сервера </w:t>
            </w:r>
            <w:r>
              <w:rPr>
                <w:lang w:val="en-US"/>
              </w:rPr>
              <w:t>SMTP</w:t>
            </w:r>
          </w:p>
          <w:p w:rsidR="00EF36C1" w:rsidRPr="006C7323" w:rsidRDefault="00EF36C1" w:rsidP="00EF36C1">
            <w:pPr>
              <w:pStyle w:val="aa"/>
            </w:pPr>
          </w:p>
          <w:p w:rsidR="00EF36C1" w:rsidRPr="00326E88" w:rsidRDefault="00EF36C1" w:rsidP="00EF36C1">
            <w:pPr>
              <w:pStyle w:val="aa"/>
              <w:rPr>
                <w:rFonts w:ascii="Verdana" w:hAnsi="Verdana"/>
                <w:bCs/>
                <w:sz w:val="20"/>
                <w:szCs w:val="20"/>
              </w:rPr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Pr="00EF36C1">
              <w:rPr>
                <w:lang w:val="en-US"/>
              </w:rPr>
              <w:t>http</w:t>
            </w:r>
            <w:r w:rsidRPr="00EF36C1">
              <w:t>://10.67.3.52:9080/</w:t>
            </w:r>
            <w:proofErr w:type="spellStart"/>
            <w:r w:rsidRPr="00EF36C1">
              <w:rPr>
                <w:lang w:val="en-US"/>
              </w:rPr>
              <w:t>DpSmsProxy</w:t>
            </w:r>
            <w:proofErr w:type="spellEnd"/>
            <w:r w:rsidRPr="00EF36C1">
              <w:t>/</w:t>
            </w:r>
            <w:proofErr w:type="spellStart"/>
            <w:r w:rsidRPr="00EF36C1">
              <w:rPr>
                <w:lang w:val="en-US"/>
              </w:rPr>
              <w:t>sendSms</w:t>
            </w:r>
            <w:proofErr w:type="spellEnd"/>
          </w:p>
          <w:p w:rsidR="00EF36C1" w:rsidRPr="006C7323" w:rsidRDefault="00EF36C1" w:rsidP="00EF36C1">
            <w:pPr>
              <w:pStyle w:val="aa"/>
              <w:rPr>
                <w:b/>
              </w:rPr>
            </w:pPr>
          </w:p>
          <w:p w:rsidR="00326E88" w:rsidRPr="008E49AA" w:rsidRDefault="008E49AA" w:rsidP="00EF36C1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 xml:space="preserve">: </w:t>
            </w:r>
            <w:r>
              <w:t xml:space="preserve">в </w:t>
            </w:r>
            <w:r>
              <w:rPr>
                <w:lang w:val="en-US"/>
              </w:rPr>
              <w:t>Alpha</w:t>
            </w:r>
            <w:r w:rsidRPr="00326E88">
              <w:t xml:space="preserve"> </w:t>
            </w:r>
            <w:r>
              <w:rPr>
                <w:lang w:val="en-US"/>
              </w:rPr>
              <w:t>Monitor</w:t>
            </w:r>
            <w:r>
              <w:t xml:space="preserve"> и </w:t>
            </w:r>
            <w:r>
              <w:rPr>
                <w:lang w:val="en-US"/>
              </w:rPr>
              <w:t>Sigma</w:t>
            </w:r>
            <w:r w:rsidRPr="008E49AA">
              <w:t xml:space="preserve"> </w:t>
            </w:r>
            <w:r>
              <w:rPr>
                <w:lang w:val="en-US"/>
              </w:rPr>
              <w:t>Monitor</w:t>
            </w:r>
          </w:p>
        </w:tc>
        <w:tc>
          <w:tcPr>
            <w:tcW w:w="1241" w:type="dxa"/>
          </w:tcPr>
          <w:p w:rsidR="00326E88" w:rsidRPr="00EF36C1" w:rsidRDefault="00326E88" w:rsidP="00593478">
            <w:pPr>
              <w:pStyle w:val="aa"/>
            </w:pPr>
          </w:p>
        </w:tc>
      </w:tr>
      <w:tr w:rsidR="00EF36C1" w:rsidRPr="00EF36C1" w:rsidTr="006C7323">
        <w:tc>
          <w:tcPr>
            <w:tcW w:w="3085" w:type="dxa"/>
          </w:tcPr>
          <w:p w:rsidR="00EF36C1" w:rsidRPr="00EF36C1" w:rsidRDefault="00EF36C1" w:rsidP="00EF36C1">
            <w:pPr>
              <w:pStyle w:val="aa"/>
              <w:rPr>
                <w:lang w:val="en-US"/>
              </w:rPr>
            </w:pPr>
            <w:r w:rsidRPr="00EF36C1">
              <w:rPr>
                <w:lang w:val="en-US"/>
              </w:rPr>
              <w:lastRenderedPageBreak/>
              <w:t>FP_ROOT</w:t>
            </w:r>
          </w:p>
        </w:tc>
        <w:tc>
          <w:tcPr>
            <w:tcW w:w="5245" w:type="dxa"/>
          </w:tcPr>
          <w:p w:rsidR="00EF36C1" w:rsidRDefault="00EF36C1" w:rsidP="00EF36C1">
            <w:pPr>
              <w:pStyle w:val="aa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Адрес корневой папки </w:t>
            </w:r>
            <w:proofErr w:type="spellStart"/>
            <w:r>
              <w:t>файлоперекладчика</w:t>
            </w:r>
            <w:proofErr w:type="spellEnd"/>
            <w:r>
              <w:t xml:space="preserve">. Используется для проверки подсчета суммарного размера всех файлов на </w:t>
            </w:r>
            <w:proofErr w:type="spellStart"/>
            <w:r>
              <w:t>файлоперекладчике</w:t>
            </w:r>
            <w:proofErr w:type="spellEnd"/>
            <w:r>
              <w:t xml:space="preserve"> и идентификации устаревших файлов.</w:t>
            </w:r>
          </w:p>
          <w:p w:rsidR="00EF36C1" w:rsidRPr="006C7323" w:rsidRDefault="00EF36C1" w:rsidP="00EF36C1">
            <w:pPr>
              <w:pStyle w:val="aa"/>
            </w:pPr>
          </w:p>
          <w:p w:rsidR="00EF36C1" w:rsidRDefault="00EF36C1" w:rsidP="00EF36C1">
            <w:pPr>
              <w:pStyle w:val="aa"/>
              <w:rPr>
                <w:b/>
                <w:lang w:val="en-US"/>
              </w:rPr>
            </w:pPr>
            <w:r w:rsidRPr="00980805">
              <w:rPr>
                <w:b/>
                <w:u w:val="single"/>
              </w:rPr>
              <w:t>Пример</w:t>
            </w:r>
            <w:r w:rsidR="008E49AA">
              <w:rPr>
                <w:b/>
                <w:u w:val="single"/>
              </w:rPr>
              <w:t>ы</w:t>
            </w:r>
            <w:r w:rsidRPr="00EF36C1">
              <w:rPr>
                <w:b/>
                <w:lang w:val="en-US"/>
              </w:rPr>
              <w:t xml:space="preserve">:  </w:t>
            </w:r>
          </w:p>
          <w:p w:rsidR="00EF36C1" w:rsidRDefault="00EF36C1" w:rsidP="00EF36C1">
            <w:pPr>
              <w:pStyle w:val="aa"/>
              <w:rPr>
                <w:lang w:val="en-US"/>
              </w:rPr>
            </w:pPr>
            <w:r>
              <w:rPr>
                <w:b/>
                <w:lang w:val="en-US"/>
              </w:rPr>
              <w:t xml:space="preserve">     </w:t>
            </w:r>
            <w:r w:rsidR="00730FB0">
              <w:fldChar w:fldCharType="begin"/>
            </w:r>
            <w:r w:rsidR="00730FB0" w:rsidRPr="004A2325">
              <w:rPr>
                <w:lang w:val="en-US"/>
                <w:rPrChange w:id="721" w:author="Гордиенко Максим Вячеславович" w:date="2014-07-29T14:47:00Z">
                  <w:rPr/>
                </w:rPrChange>
              </w:rPr>
              <w:instrText xml:space="preserve"> HYPERLINK "file:///C:\\bronze2\\vol1\\i-navigator" </w:instrText>
            </w:r>
            <w:r w:rsidR="00730FB0">
              <w:fldChar w:fldCharType="separate"/>
            </w:r>
            <w:r w:rsidRPr="00EF36C1">
              <w:rPr>
                <w:rStyle w:val="a5"/>
                <w:lang w:val="en-US"/>
              </w:rPr>
              <w:t>\\\\bronze2\\vol1\\i-navigator</w:t>
            </w:r>
            <w:r w:rsidR="00730FB0">
              <w:rPr>
                <w:rStyle w:val="a5"/>
                <w:lang w:val="en-US"/>
              </w:rPr>
              <w:fldChar w:fldCharType="end"/>
            </w:r>
            <w:r w:rsidRPr="00EF36C1">
              <w:rPr>
                <w:lang w:val="en-US"/>
              </w:rPr>
              <w:t xml:space="preserve"> (</w:t>
            </w:r>
            <w:r>
              <w:t>для</w:t>
            </w:r>
            <w:r w:rsidRPr="00EF36C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Alpha)</w:t>
            </w:r>
          </w:p>
          <w:p w:rsidR="00EF36C1" w:rsidRPr="00EF36C1" w:rsidRDefault="00EF36C1" w:rsidP="00EF36C1">
            <w:pPr>
              <w:pStyle w:val="aa"/>
              <w:rPr>
                <w:b/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30FB0">
              <w:fldChar w:fldCharType="begin"/>
            </w:r>
            <w:r w:rsidR="00730FB0" w:rsidRPr="004A2325">
              <w:rPr>
                <w:lang w:val="en-US"/>
                <w:rPrChange w:id="722" w:author="Гордиенко Максим Вячеславович" w:date="2014-07-29T14:47:00Z">
                  <w:rPr/>
                </w:rPrChange>
              </w:rPr>
              <w:instrText xml:space="preserve"> HYPERLINK "file:///C:\\brass2\\box1\\i-navigator" </w:instrText>
            </w:r>
            <w:r w:rsidR="00730FB0">
              <w:fldChar w:fldCharType="separate"/>
            </w:r>
            <w:r w:rsidRPr="0056015E">
              <w:rPr>
                <w:rStyle w:val="a5"/>
                <w:lang w:val="en-US"/>
              </w:rPr>
              <w:t>\\\\brass2\\box1\\i-navigator</w:t>
            </w:r>
            <w:r w:rsidR="00730FB0">
              <w:rPr>
                <w:rStyle w:val="a5"/>
                <w:lang w:val="en-US"/>
              </w:rPr>
              <w:fldChar w:fldCharType="end"/>
            </w:r>
            <w:r>
              <w:rPr>
                <w:lang w:val="en-US"/>
              </w:rPr>
              <w:t xml:space="preserve"> (</w:t>
            </w:r>
            <w:r>
              <w:t>для</w:t>
            </w:r>
            <w:r w:rsidRPr="00EF36C1">
              <w:rPr>
                <w:lang w:val="en-US"/>
              </w:rPr>
              <w:t xml:space="preserve"> </w:t>
            </w:r>
            <w:r>
              <w:rPr>
                <w:lang w:val="en-US"/>
              </w:rPr>
              <w:t>Sigma)</w:t>
            </w:r>
          </w:p>
          <w:p w:rsidR="00EF36C1" w:rsidRPr="00EF36C1" w:rsidRDefault="00EF36C1" w:rsidP="00EF36C1">
            <w:pPr>
              <w:pStyle w:val="aa"/>
              <w:rPr>
                <w:b/>
                <w:lang w:val="en-US"/>
              </w:rPr>
            </w:pPr>
          </w:p>
          <w:p w:rsidR="00D66E83" w:rsidRDefault="008E49AA" w:rsidP="00EF36C1">
            <w:pPr>
              <w:pStyle w:val="aa"/>
            </w:pPr>
            <w:r>
              <w:rPr>
                <w:b/>
                <w:u w:val="single"/>
              </w:rPr>
              <w:t>Где настраивать</w:t>
            </w:r>
            <w:r w:rsidRPr="00980805">
              <w:t>:</w:t>
            </w:r>
          </w:p>
          <w:p w:rsidR="00D66E83" w:rsidRDefault="00EF36C1" w:rsidP="001C57AD">
            <w:pPr>
              <w:pStyle w:val="aa"/>
              <w:numPr>
                <w:ilvl w:val="0"/>
                <w:numId w:val="25"/>
              </w:numPr>
            </w:pPr>
            <w:r>
              <w:rPr>
                <w:lang w:val="en-US"/>
              </w:rPr>
              <w:t>Alpha</w:t>
            </w:r>
            <w:r w:rsidRPr="00326E88">
              <w:t xml:space="preserve"> </w:t>
            </w:r>
            <w:r>
              <w:rPr>
                <w:lang w:val="en-US"/>
              </w:rPr>
              <w:t>Monitor</w:t>
            </w:r>
            <w:r w:rsidRPr="00EF36C1">
              <w:t xml:space="preserve"> </w:t>
            </w:r>
          </w:p>
          <w:p w:rsidR="00EF36C1" w:rsidRPr="00EF36C1" w:rsidRDefault="00EF36C1" w:rsidP="001C57AD">
            <w:pPr>
              <w:pStyle w:val="aa"/>
              <w:numPr>
                <w:ilvl w:val="0"/>
                <w:numId w:val="25"/>
              </w:numPr>
            </w:pPr>
            <w:r>
              <w:rPr>
                <w:lang w:val="en-US"/>
              </w:rPr>
              <w:t>Sigma</w:t>
            </w:r>
            <w:r w:rsidRPr="00EF36C1">
              <w:t xml:space="preserve"> </w:t>
            </w:r>
            <w:r>
              <w:rPr>
                <w:lang w:val="en-US"/>
              </w:rPr>
              <w:t>Monitor</w:t>
            </w:r>
          </w:p>
        </w:tc>
        <w:tc>
          <w:tcPr>
            <w:tcW w:w="1241" w:type="dxa"/>
          </w:tcPr>
          <w:p w:rsidR="00EF36C1" w:rsidRPr="00EF36C1" w:rsidRDefault="00EF36C1" w:rsidP="00593478">
            <w:pPr>
              <w:pStyle w:val="aa"/>
            </w:pPr>
          </w:p>
        </w:tc>
      </w:tr>
      <w:tr w:rsidR="0037763D" w:rsidRPr="00EF36C1" w:rsidTr="006C7323">
        <w:trPr>
          <w:ins w:id="723" w:author="Карпов Владислав Владимирович" w:date="2018-10-02T14:34:00Z"/>
        </w:trPr>
        <w:tc>
          <w:tcPr>
            <w:tcW w:w="3085" w:type="dxa"/>
          </w:tcPr>
          <w:p w:rsidR="0037763D" w:rsidRPr="0037763D" w:rsidRDefault="0037763D" w:rsidP="00377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ns w:id="724" w:author="Карпов Владислав Владимирович" w:date="2018-10-02T14:34:00Z"/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  <w:rPrChange w:id="725" w:author="Карпов Владислав Владимирович" w:date="2018-10-02T14:34:00Z">
                  <w:rPr>
                    <w:ins w:id="726" w:author="Карпов Владислав Владимирович" w:date="2018-10-02T14:34:00Z"/>
                    <w:rFonts w:ascii="Courier New" w:eastAsia="Times New Roman" w:hAnsi="Courier New" w:cs="Courier New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727" w:author="Карпов Владислав Владимирович" w:date="2018-10-02T14:34:00Z">
              <w:r w:rsidRPr="0037763D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en-US" w:eastAsia="ru-RU"/>
                  <w:rPrChange w:id="728" w:author="Карпов Владислав Владимирович" w:date="2018-10-02T14:34:00Z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ALPHA_FILE_MOVER_DUPLICATE_FOLDER</w:t>
              </w:r>
            </w:ins>
          </w:p>
          <w:p w:rsidR="0037763D" w:rsidRPr="00EF36C1" w:rsidRDefault="0037763D" w:rsidP="00EF36C1">
            <w:pPr>
              <w:pStyle w:val="aa"/>
              <w:rPr>
                <w:ins w:id="729" w:author="Карпов Владислав Владимирович" w:date="2018-10-02T14:34:00Z"/>
                <w:lang w:val="en-US"/>
              </w:rPr>
            </w:pPr>
          </w:p>
        </w:tc>
        <w:tc>
          <w:tcPr>
            <w:tcW w:w="5245" w:type="dxa"/>
          </w:tcPr>
          <w:p w:rsidR="0037763D" w:rsidRPr="00821139" w:rsidRDefault="0037763D" w:rsidP="000A16EE">
            <w:pPr>
              <w:pStyle w:val="aa"/>
              <w:rPr>
                <w:ins w:id="730" w:author="Карпов Владислав Владимирович" w:date="2018-10-02T19:38:00Z"/>
                <w:rPrChange w:id="731" w:author="Карпов Владислав Владимирович" w:date="2018-10-02T19:41:00Z">
                  <w:rPr>
                    <w:ins w:id="732" w:author="Карпов Владислав Владимирович" w:date="2018-10-02T19:38:00Z"/>
                    <w:lang w:val="en-US"/>
                  </w:rPr>
                </w:rPrChange>
              </w:rPr>
            </w:pPr>
            <w:ins w:id="733" w:author="Карпов Владислав Владимирович" w:date="2018-10-02T14:34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  <w:r>
                <w:t xml:space="preserve">Папка для дублирования перекладываемых файлов </w:t>
              </w:r>
              <w:proofErr w:type="gramStart"/>
              <w:r>
                <w:t>на</w:t>
              </w:r>
              <w:proofErr w:type="gramEnd"/>
              <w:r>
                <w:t xml:space="preserve"> файл-перекладчик для </w:t>
              </w:r>
            </w:ins>
            <w:proofErr w:type="spellStart"/>
            <w:ins w:id="734" w:author="Карпов Владислав Владимирович" w:date="2018-10-02T14:35:00Z">
              <w:r>
                <w:rPr>
                  <w:lang w:val="en-US"/>
                </w:rPr>
                <w:t>syncserver</w:t>
              </w:r>
              <w:proofErr w:type="spellEnd"/>
              <w:r w:rsidRPr="0037763D">
                <w:rPr>
                  <w:rPrChange w:id="735" w:author="Карпов Владислав Владимирович" w:date="2018-10-02T14:35:00Z">
                    <w:rPr>
                      <w:lang w:val="en-US"/>
                    </w:rPr>
                  </w:rPrChange>
                </w:rPr>
                <w:t xml:space="preserve"> </w:t>
              </w:r>
              <w:r>
                <w:t xml:space="preserve">в </w:t>
              </w:r>
              <w:r>
                <w:rPr>
                  <w:lang w:val="en-US"/>
                </w:rPr>
                <w:t>alpha</w:t>
              </w:r>
            </w:ins>
            <w:ins w:id="736" w:author="Карпов Владислав Владимирович" w:date="2018-10-02T14:50:00Z">
              <w:r w:rsidR="003555A1">
                <w:t xml:space="preserve">. Необходимо учитывать, что </w:t>
              </w:r>
              <w:proofErr w:type="spellStart"/>
              <w:r w:rsidR="003555A1">
                <w:rPr>
                  <w:lang w:val="en-US"/>
                </w:rPr>
                <w:t>syncserver</w:t>
              </w:r>
              <w:proofErr w:type="spellEnd"/>
              <w:r w:rsidR="003555A1" w:rsidRPr="0065738C">
                <w:rPr>
                  <w:rPrChange w:id="737" w:author="Карпов Владислав Владимирович" w:date="2018-10-02T15:18:00Z">
                    <w:rPr>
                      <w:lang w:val="en-US"/>
                    </w:rPr>
                  </w:rPrChange>
                </w:rPr>
                <w:t xml:space="preserve"> </w:t>
              </w:r>
              <w:r w:rsidR="003555A1">
                <w:t xml:space="preserve">добавляет к пути </w:t>
              </w:r>
            </w:ins>
            <w:proofErr w:type="spellStart"/>
            <w:ins w:id="738" w:author="Карпов Владислав Владимирович" w:date="2018-10-02T15:18:00Z">
              <w:r w:rsidR="0065738C">
                <w:rPr>
                  <w:lang w:val="en-US"/>
                </w:rPr>
                <w:t>changeset</w:t>
              </w:r>
              <w:proofErr w:type="spellEnd"/>
              <w:r w:rsidR="0065738C" w:rsidRPr="000A16EE">
                <w:rPr>
                  <w:rPrChange w:id="739" w:author="Карпов Владислав Владимирович" w:date="2018-10-02T18:19:00Z">
                    <w:rPr>
                      <w:lang w:val="en-US"/>
                    </w:rPr>
                  </w:rPrChange>
                </w:rPr>
                <w:t>/</w:t>
              </w:r>
              <w:r w:rsidR="0065738C">
                <w:rPr>
                  <w:lang w:val="en-US"/>
                </w:rPr>
                <w:t>files</w:t>
              </w:r>
            </w:ins>
          </w:p>
          <w:p w:rsidR="00706B0F" w:rsidRPr="00821139" w:rsidRDefault="00706B0F" w:rsidP="000A16EE">
            <w:pPr>
              <w:pStyle w:val="aa"/>
              <w:rPr>
                <w:ins w:id="740" w:author="Карпов Владислав Владимирович" w:date="2018-10-02T14:34:00Z"/>
              </w:rPr>
            </w:pPr>
          </w:p>
          <w:p w:rsidR="0037763D" w:rsidRPr="00821139" w:rsidRDefault="0037763D" w:rsidP="000A16EE">
            <w:pPr>
              <w:pStyle w:val="aa"/>
              <w:rPr>
                <w:ins w:id="741" w:author="Карпов Владислав Владимирович" w:date="2018-10-02T14:34:00Z"/>
              </w:rPr>
            </w:pPr>
          </w:p>
          <w:p w:rsidR="0037763D" w:rsidRDefault="0037763D" w:rsidP="000A16EE">
            <w:pPr>
              <w:pStyle w:val="aa"/>
              <w:rPr>
                <w:ins w:id="742" w:author="Карпов Владислав Владимирович" w:date="2018-10-02T19:38:00Z"/>
                <w:b/>
              </w:rPr>
            </w:pPr>
            <w:ins w:id="743" w:author="Карпов Владислав Владимирович" w:date="2018-10-02T14:34:00Z">
              <w:r w:rsidRPr="00980805">
                <w:rPr>
                  <w:b/>
                  <w:u w:val="single"/>
                </w:rPr>
                <w:t>Пример</w:t>
              </w:r>
              <w:r w:rsidRPr="00853D81">
                <w:rPr>
                  <w:b/>
                </w:rPr>
                <w:t xml:space="preserve">: </w:t>
              </w:r>
            </w:ins>
            <w:ins w:id="744" w:author="Карпов Владислав Владимирович" w:date="2018-10-02T14:36:00Z">
              <w:r w:rsidRPr="0065738C">
                <w:rPr>
                  <w:b/>
                  <w:rPrChange w:id="745" w:author="Карпов Владислав Владимирович" w:date="2018-10-02T15:18:00Z">
                    <w:rPr>
                      <w:b/>
                      <w:lang w:val="en-US"/>
                    </w:rPr>
                  </w:rPrChange>
                </w:rPr>
                <w:t xml:space="preserve"> </w:t>
              </w:r>
              <w:r>
                <w:rPr>
                  <w:b/>
                  <w:lang w:val="en-US"/>
                </w:rPr>
                <w:t>d</w:t>
              </w:r>
              <w:r w:rsidRPr="0065738C">
                <w:rPr>
                  <w:b/>
                  <w:rPrChange w:id="746" w:author="Карпов Владислав Владимирович" w:date="2018-10-02T15:18:00Z">
                    <w:rPr>
                      <w:b/>
                      <w:lang w:val="en-US"/>
                    </w:rPr>
                  </w:rPrChange>
                </w:rPr>
                <w:t>:/</w:t>
              </w:r>
              <w:proofErr w:type="spellStart"/>
              <w:r>
                <w:rPr>
                  <w:b/>
                  <w:lang w:val="en-US"/>
                </w:rPr>
                <w:t>usr</w:t>
              </w:r>
              <w:proofErr w:type="spellEnd"/>
              <w:r w:rsidRPr="0065738C">
                <w:rPr>
                  <w:b/>
                  <w:rPrChange w:id="747" w:author="Карпов Владислав Владимирович" w:date="2018-10-02T15:18:00Z">
                    <w:rPr>
                      <w:b/>
                      <w:lang w:val="en-US"/>
                    </w:rPr>
                  </w:rPrChange>
                </w:rPr>
                <w:t>/</w:t>
              </w:r>
              <w:r>
                <w:rPr>
                  <w:b/>
                  <w:lang w:val="en-US"/>
                </w:rPr>
                <w:t>duplicate</w:t>
              </w:r>
              <w:r w:rsidRPr="0065738C">
                <w:rPr>
                  <w:b/>
                  <w:rPrChange w:id="748" w:author="Карпов Владислав Владимирович" w:date="2018-10-02T15:18:00Z">
                    <w:rPr>
                      <w:b/>
                      <w:lang w:val="en-US"/>
                    </w:rPr>
                  </w:rPrChange>
                </w:rPr>
                <w:t>/</w:t>
              </w:r>
            </w:ins>
            <w:proofErr w:type="spellStart"/>
            <w:ins w:id="749" w:author="Карпов Владислав Владимирович" w:date="2018-10-02T15:18:00Z">
              <w:r w:rsidR="0065738C">
                <w:rPr>
                  <w:b/>
                  <w:lang w:val="en-US"/>
                </w:rPr>
                <w:t>changeset</w:t>
              </w:r>
              <w:proofErr w:type="spellEnd"/>
              <w:r w:rsidR="0065738C" w:rsidRPr="0065738C">
                <w:rPr>
                  <w:b/>
                  <w:rPrChange w:id="750" w:author="Карпов Владислав Владимирович" w:date="2018-10-02T15:18:00Z">
                    <w:rPr>
                      <w:b/>
                      <w:lang w:val="en-US"/>
                    </w:rPr>
                  </w:rPrChange>
                </w:rPr>
                <w:t>/</w:t>
              </w:r>
              <w:r w:rsidR="0065738C">
                <w:rPr>
                  <w:b/>
                  <w:lang w:val="en-US"/>
                </w:rPr>
                <w:t>files</w:t>
              </w:r>
            </w:ins>
          </w:p>
          <w:p w:rsidR="00706B0F" w:rsidRPr="00706B0F" w:rsidRDefault="00706B0F" w:rsidP="000A16EE">
            <w:pPr>
              <w:pStyle w:val="aa"/>
              <w:rPr>
                <w:ins w:id="751" w:author="Карпов Владислав Владимирович" w:date="2018-10-02T14:34:00Z"/>
                <w:rFonts w:ascii="Verdana" w:hAnsi="Verdana"/>
                <w:bCs/>
                <w:sz w:val="20"/>
                <w:szCs w:val="20"/>
              </w:rPr>
            </w:pPr>
            <w:ins w:id="752" w:author="Карпов Владислав Владимирович" w:date="2018-10-02T19:38:00Z">
              <w:r w:rsidRPr="00706B0F">
                <w:rPr>
                  <w:rPrChange w:id="753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>(</w:t>
              </w:r>
              <w:r>
                <w:t>в</w:t>
              </w:r>
              <w:r w:rsidRPr="00706B0F">
                <w:rPr>
                  <w:rPrChange w:id="754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706B0F">
                <w:rPr>
                  <w:rPrChange w:id="755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в</w:t>
              </w:r>
              <w:r w:rsidRPr="00706B0F">
                <w:rPr>
                  <w:rPrChange w:id="756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rPr>
                  <w:lang w:val="en-US"/>
                </w:rPr>
                <w:t>alpha</w:t>
              </w:r>
              <w:r w:rsidRPr="00706B0F">
                <w:rPr>
                  <w:rPrChange w:id="757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параметр</w:t>
              </w:r>
              <w:r w:rsidRPr="00706B0F">
                <w:rPr>
                  <w:rPrChange w:id="758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r w:rsidRPr="009D6220">
                <w:rPr>
                  <w:lang w:val="en-US"/>
                </w:rPr>
                <w:t>NETWORK</w:t>
              </w:r>
              <w:r w:rsidRPr="00706B0F">
                <w:rPr>
                  <w:rPrChange w:id="759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>_</w:t>
              </w:r>
              <w:r w:rsidRPr="009D6220">
                <w:rPr>
                  <w:lang w:val="en-US"/>
                </w:rPr>
                <w:t>ROOT</w:t>
              </w:r>
              <w:r w:rsidRPr="00706B0F">
                <w:rPr>
                  <w:rPrChange w:id="760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>_</w:t>
              </w:r>
              <w:r w:rsidRPr="009D6220">
                <w:rPr>
                  <w:lang w:val="en-US"/>
                </w:rPr>
                <w:t>FOLDER</w:t>
              </w:r>
              <w:r w:rsidRPr="00706B0F">
                <w:rPr>
                  <w:rPrChange w:id="761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должен</w:t>
              </w:r>
              <w:r w:rsidRPr="00706B0F">
                <w:rPr>
                  <w:rPrChange w:id="762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быть</w:t>
              </w:r>
            </w:ins>
            <w:ins w:id="763" w:author="Карпов Владислав Владимирович" w:date="2018-10-02T19:39:00Z">
              <w:r>
                <w:t xml:space="preserve"> </w:t>
              </w:r>
              <w:r>
                <w:rPr>
                  <w:b/>
                  <w:lang w:val="en-US"/>
                </w:rPr>
                <w:t>d</w:t>
              </w:r>
              <w:r w:rsidRPr="00A97073">
                <w:rPr>
                  <w:b/>
                </w:rPr>
                <w:t>:/</w:t>
              </w:r>
              <w:proofErr w:type="spellStart"/>
              <w:r>
                <w:rPr>
                  <w:b/>
                  <w:lang w:val="en-US"/>
                </w:rPr>
                <w:t>usr</w:t>
              </w:r>
              <w:proofErr w:type="spellEnd"/>
              <w:r w:rsidRPr="00A97073">
                <w:rPr>
                  <w:b/>
                </w:rPr>
                <w:t>/</w:t>
              </w:r>
              <w:r>
                <w:rPr>
                  <w:b/>
                  <w:lang w:val="en-US"/>
                </w:rPr>
                <w:t>duplicate</w:t>
              </w:r>
            </w:ins>
            <w:ins w:id="764" w:author="Карпов Владислав Владимирович" w:date="2018-10-02T19:38:00Z">
              <w:r w:rsidRPr="00706B0F">
                <w:rPr>
                  <w:rPrChange w:id="765" w:author="Карпов Владислав Владимирович" w:date="2018-10-02T19:38:00Z">
                    <w:rPr>
                      <w:lang w:val="en-US"/>
                    </w:rPr>
                  </w:rPrChange>
                </w:rPr>
                <w:t>)</w:t>
              </w:r>
            </w:ins>
          </w:p>
          <w:p w:rsidR="0037763D" w:rsidRPr="006C7323" w:rsidRDefault="0037763D" w:rsidP="000A16EE">
            <w:pPr>
              <w:pStyle w:val="aa"/>
              <w:rPr>
                <w:ins w:id="766" w:author="Карпов Владислав Владимирович" w:date="2018-10-02T14:34:00Z"/>
                <w:b/>
              </w:rPr>
            </w:pPr>
          </w:p>
          <w:p w:rsidR="0037763D" w:rsidRPr="00980805" w:rsidRDefault="0037763D" w:rsidP="003555A1">
            <w:pPr>
              <w:pStyle w:val="aa"/>
              <w:rPr>
                <w:ins w:id="767" w:author="Карпов Владислав Владимирович" w:date="2018-10-02T14:34:00Z"/>
                <w:b/>
                <w:u w:val="single"/>
              </w:rPr>
            </w:pPr>
            <w:ins w:id="768" w:author="Карпов Владислав Владимирович" w:date="2018-10-02T14:34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</w:ins>
            <w:ins w:id="769" w:author="Карпов Владислав Владимирович" w:date="2018-10-02T14:49:00Z">
              <w:r w:rsidR="003555A1">
                <w:rPr>
                  <w:lang w:val="en-US"/>
                </w:rPr>
                <w:t>generator</w:t>
              </w:r>
            </w:ins>
          </w:p>
        </w:tc>
        <w:tc>
          <w:tcPr>
            <w:tcW w:w="1241" w:type="dxa"/>
          </w:tcPr>
          <w:p w:rsidR="0037763D" w:rsidRPr="00EF36C1" w:rsidRDefault="0037763D" w:rsidP="00593478">
            <w:pPr>
              <w:pStyle w:val="aa"/>
              <w:rPr>
                <w:ins w:id="770" w:author="Карпов Владислав Владимирович" w:date="2018-10-02T14:34:00Z"/>
              </w:rPr>
            </w:pPr>
          </w:p>
        </w:tc>
      </w:tr>
      <w:tr w:rsidR="0065738C" w:rsidRPr="00EF36C1" w:rsidTr="006C7323">
        <w:trPr>
          <w:ins w:id="771" w:author="Карпов Владислав Владимирович" w:date="2018-10-02T15:20:00Z"/>
        </w:trPr>
        <w:tc>
          <w:tcPr>
            <w:tcW w:w="3085" w:type="dxa"/>
          </w:tcPr>
          <w:p w:rsidR="0065738C" w:rsidRPr="0065738C" w:rsidRDefault="0065738C" w:rsidP="00377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ns w:id="772" w:author="Карпов Владислав Владимирович" w:date="2018-10-02T15:20:00Z"/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245" w:type="dxa"/>
          </w:tcPr>
          <w:p w:rsidR="0065738C" w:rsidRPr="00980805" w:rsidRDefault="0065738C" w:rsidP="000A16EE">
            <w:pPr>
              <w:pStyle w:val="aa"/>
              <w:rPr>
                <w:ins w:id="773" w:author="Карпов Владислав Владимирович" w:date="2018-10-02T15:20:00Z"/>
                <w:b/>
                <w:u w:val="single"/>
              </w:rPr>
            </w:pPr>
          </w:p>
        </w:tc>
        <w:tc>
          <w:tcPr>
            <w:tcW w:w="1241" w:type="dxa"/>
          </w:tcPr>
          <w:p w:rsidR="0065738C" w:rsidRPr="00EF36C1" w:rsidRDefault="0065738C" w:rsidP="00593478">
            <w:pPr>
              <w:pStyle w:val="aa"/>
              <w:rPr>
                <w:ins w:id="774" w:author="Карпов Владислав Владимирович" w:date="2018-10-02T15:20:00Z"/>
              </w:rPr>
            </w:pPr>
          </w:p>
        </w:tc>
      </w:tr>
      <w:tr w:rsidR="0065738C" w:rsidRPr="00D975AF" w:rsidTr="0065738C">
        <w:tblPrEx>
          <w:tblW w:w="0" w:type="auto"/>
          <w:tblLayout w:type="fixed"/>
          <w:tblPrExChange w:id="775" w:author="Карпов Владислав Владимирович" w:date="2018-10-02T15:21:00Z">
            <w:tblPrEx>
              <w:tblW w:w="0" w:type="auto"/>
              <w:tblLayout w:type="fixed"/>
            </w:tblPrEx>
          </w:tblPrExChange>
        </w:tblPrEx>
        <w:trPr>
          <w:ins w:id="776" w:author="Карпов Владислав Владимирович" w:date="2018-10-02T15:21:00Z"/>
        </w:trPr>
        <w:tc>
          <w:tcPr>
            <w:tcW w:w="3085" w:type="dxa"/>
            <w:tcPrChange w:id="777" w:author="Карпов Владислав Владимирович" w:date="2018-10-02T15:21:00Z">
              <w:tcPr>
                <w:tcW w:w="4280" w:type="dxa"/>
                <w:gridSpan w:val="2"/>
              </w:tcPr>
            </w:tcPrChange>
          </w:tcPr>
          <w:p w:rsidR="0065738C" w:rsidRPr="007C751E" w:rsidRDefault="0065738C" w:rsidP="000A16EE">
            <w:pPr>
              <w:rPr>
                <w:ins w:id="778" w:author="Карпов Владислав Владимирович" w:date="2018-10-02T15:21:00Z"/>
                <w:sz w:val="20"/>
                <w:szCs w:val="20"/>
                <w:lang w:val="en-US"/>
              </w:rPr>
            </w:pPr>
            <w:ins w:id="779" w:author="Карпов Владислав Владимирович" w:date="2018-10-02T15:21:00Z">
              <w:r w:rsidRPr="007C751E">
                <w:rPr>
                  <w:sz w:val="20"/>
                  <w:szCs w:val="20"/>
                  <w:lang w:eastAsia="ru-RU"/>
                </w:rPr>
                <w:t>SKIP_EMAIL_VERIFICATION</w:t>
              </w:r>
            </w:ins>
          </w:p>
        </w:tc>
        <w:tc>
          <w:tcPr>
            <w:tcW w:w="6486" w:type="dxa"/>
            <w:gridSpan w:val="2"/>
            <w:tcPrChange w:id="780" w:author="Карпов Владислав Владимирович" w:date="2018-10-02T15:21:00Z">
              <w:tcPr>
                <w:tcW w:w="5291" w:type="dxa"/>
                <w:gridSpan w:val="2"/>
              </w:tcPr>
            </w:tcPrChange>
          </w:tcPr>
          <w:p w:rsidR="0065738C" w:rsidRPr="000A16EE" w:rsidRDefault="0065738C" w:rsidP="000A16EE">
            <w:pPr>
              <w:rPr>
                <w:ins w:id="781" w:author="Карпов Владислав Владимирович" w:date="2018-10-02T15:22:00Z"/>
                <w:sz w:val="20"/>
                <w:szCs w:val="20"/>
                <w:lang w:eastAsia="ru-RU"/>
                <w:rPrChange w:id="782" w:author="Карпов Владислав Владимирович" w:date="2018-10-02T18:19:00Z">
                  <w:rPr>
                    <w:ins w:id="783" w:author="Карпов Владислав Владимирович" w:date="2018-10-02T15:22:00Z"/>
                    <w:sz w:val="20"/>
                    <w:szCs w:val="20"/>
                    <w:lang w:val="en-US" w:eastAsia="ru-RU"/>
                  </w:rPr>
                </w:rPrChange>
              </w:rPr>
            </w:pPr>
            <w:ins w:id="784" w:author="Карпов Владислав Владимирович" w:date="2018-10-02T15:21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  <w:r w:rsidRPr="007C751E">
                <w:rPr>
                  <w:sz w:val="20"/>
                  <w:szCs w:val="20"/>
                  <w:lang w:eastAsia="ru-RU"/>
                </w:rPr>
                <w:t xml:space="preserve">Пропускать сверку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email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в запросе с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email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в личном сертификате</w:t>
              </w:r>
            </w:ins>
          </w:p>
          <w:p w:rsidR="0065738C" w:rsidRPr="000A16EE" w:rsidRDefault="0065738C" w:rsidP="0065738C">
            <w:pPr>
              <w:pStyle w:val="aa"/>
              <w:rPr>
                <w:ins w:id="785" w:author="Карпов Владислав Владимирович" w:date="2018-10-02T15:23:00Z"/>
                <w:b/>
                <w:rPrChange w:id="786" w:author="Карпов Владислав Владимирович" w:date="2018-10-02T18:19:00Z">
                  <w:rPr>
                    <w:ins w:id="787" w:author="Карпов Владислав Владимирович" w:date="2018-10-02T15:23:00Z"/>
                    <w:b/>
                    <w:lang w:val="en-US"/>
                  </w:rPr>
                </w:rPrChange>
              </w:rPr>
            </w:pPr>
            <w:ins w:id="788" w:author="Карпов Владислав Владимирович" w:date="2018-10-02T15:22:00Z">
              <w:r w:rsidRPr="00980805">
                <w:rPr>
                  <w:b/>
                  <w:u w:val="single"/>
                </w:rPr>
                <w:t>Пример</w:t>
              </w:r>
              <w:r w:rsidRPr="0065738C">
                <w:rPr>
                  <w:b/>
                </w:rPr>
                <w:t xml:space="preserve">:  </w:t>
              </w:r>
            </w:ins>
            <w:ins w:id="789" w:author="Карпов Владислав Владимирович" w:date="2018-10-02T15:23:00Z">
              <w:r>
                <w:rPr>
                  <w:b/>
                  <w:lang w:val="en-US"/>
                </w:rPr>
                <w:t>false</w:t>
              </w:r>
            </w:ins>
          </w:p>
          <w:p w:rsidR="0065738C" w:rsidRPr="0065738C" w:rsidRDefault="0065738C" w:rsidP="0065738C">
            <w:pPr>
              <w:pStyle w:val="aa"/>
              <w:rPr>
                <w:ins w:id="790" w:author="Карпов Владислав Владимирович" w:date="2018-10-02T15:22:00Z"/>
                <w:rFonts w:ascii="Verdana" w:hAnsi="Verdana"/>
                <w:bCs/>
                <w:sz w:val="20"/>
                <w:szCs w:val="20"/>
              </w:rPr>
            </w:pPr>
          </w:p>
          <w:p w:rsidR="0065738C" w:rsidRPr="0065738C" w:rsidRDefault="0065738C" w:rsidP="000A16EE">
            <w:pPr>
              <w:rPr>
                <w:ins w:id="791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792" w:author="Карпов Владислав Владимирович" w:date="2018-10-02T15:22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65738C">
                <w:rPr>
                  <w:rPrChange w:id="793" w:author="Карпов Владислав Владимирович" w:date="2018-10-02T15:22:00Z">
                    <w:rPr>
                      <w:lang w:val="en-US"/>
                    </w:rPr>
                  </w:rPrChange>
                </w:rPr>
                <w:t xml:space="preserve"> </w:t>
              </w:r>
              <w:r>
                <w:rPr>
                  <w:lang w:val="en-US"/>
                </w:rPr>
                <w:t>alpha</w:t>
              </w:r>
            </w:ins>
          </w:p>
        </w:tc>
      </w:tr>
      <w:tr w:rsidR="0065738C" w:rsidRPr="007C751E" w:rsidTr="0065738C">
        <w:tblPrEx>
          <w:tblW w:w="0" w:type="auto"/>
          <w:tblLayout w:type="fixed"/>
          <w:tblPrExChange w:id="794" w:author="Карпов Владислав Владимирович" w:date="2018-10-02T15:21:00Z">
            <w:tblPrEx>
              <w:tblW w:w="0" w:type="auto"/>
              <w:tblLayout w:type="fixed"/>
            </w:tblPrEx>
          </w:tblPrExChange>
        </w:tblPrEx>
        <w:trPr>
          <w:ins w:id="795" w:author="Карпов Владислав Владимирович" w:date="2018-10-02T15:21:00Z"/>
        </w:trPr>
        <w:tc>
          <w:tcPr>
            <w:tcW w:w="3085" w:type="dxa"/>
            <w:vAlign w:val="center"/>
            <w:tcPrChange w:id="796" w:author="Карпов Владислав Владимирович" w:date="2018-10-02T15:21:00Z">
              <w:tcPr>
                <w:tcW w:w="4280" w:type="dxa"/>
                <w:gridSpan w:val="2"/>
                <w:vAlign w:val="center"/>
              </w:tcPr>
            </w:tcPrChange>
          </w:tcPr>
          <w:p w:rsidR="0065738C" w:rsidRPr="007C751E" w:rsidRDefault="0065738C" w:rsidP="000A16EE">
            <w:pPr>
              <w:rPr>
                <w:ins w:id="797" w:author="Карпов Владислав Владимирович" w:date="2018-10-02T15:21:00Z"/>
                <w:sz w:val="20"/>
                <w:szCs w:val="20"/>
                <w:lang w:val="en-US" w:eastAsia="ru-RU"/>
              </w:rPr>
            </w:pPr>
            <w:ins w:id="798" w:author="Карпов Владислав Владимирович" w:date="2018-10-02T15:21:00Z">
              <w:r w:rsidRPr="007C751E">
                <w:rPr>
                  <w:sz w:val="20"/>
                  <w:szCs w:val="20"/>
                  <w:lang w:val="en-US" w:eastAsia="ru-RU"/>
                </w:rPr>
                <w:t>SKIP_EMAIL_VERIFICATION_IP_LIST</w:t>
              </w:r>
            </w:ins>
          </w:p>
        </w:tc>
        <w:tc>
          <w:tcPr>
            <w:tcW w:w="6486" w:type="dxa"/>
            <w:gridSpan w:val="2"/>
            <w:tcPrChange w:id="799" w:author="Карпов Владислав Владимирович" w:date="2018-10-02T15:21:00Z">
              <w:tcPr>
                <w:tcW w:w="5291" w:type="dxa"/>
                <w:gridSpan w:val="2"/>
              </w:tcPr>
            </w:tcPrChange>
          </w:tcPr>
          <w:p w:rsidR="0065738C" w:rsidRPr="000A16EE" w:rsidRDefault="0065738C" w:rsidP="000A16EE">
            <w:pPr>
              <w:rPr>
                <w:ins w:id="800" w:author="Карпов Владислав Владимирович" w:date="2018-10-02T15:23:00Z"/>
                <w:sz w:val="20"/>
                <w:szCs w:val="20"/>
                <w:lang w:eastAsia="ru-RU"/>
                <w:rPrChange w:id="801" w:author="Карпов Владислав Владимирович" w:date="2018-10-02T18:19:00Z">
                  <w:rPr>
                    <w:ins w:id="802" w:author="Карпов Владислав Владимирович" w:date="2018-10-02T15:23:00Z"/>
                    <w:sz w:val="20"/>
                    <w:szCs w:val="20"/>
                    <w:lang w:val="en-US" w:eastAsia="ru-RU"/>
                  </w:rPr>
                </w:rPrChange>
              </w:rPr>
            </w:pPr>
            <w:ins w:id="803" w:author="Карпов Владислав Владимирович" w:date="2018-10-02T15:21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  <w:r w:rsidRPr="007C751E">
                <w:rPr>
                  <w:sz w:val="20"/>
                  <w:szCs w:val="20"/>
                  <w:lang w:eastAsia="ru-RU"/>
                </w:rPr>
                <w:t xml:space="preserve">Список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ip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адресов, для которых надо пропускать сверку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email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в запросе с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email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в личном сертификате</w:t>
              </w:r>
            </w:ins>
          </w:p>
          <w:p w:rsidR="0065738C" w:rsidRPr="000A16EE" w:rsidRDefault="0065738C" w:rsidP="000A16EE">
            <w:pPr>
              <w:rPr>
                <w:ins w:id="804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05" w:author="Карпов Владислав Владимирович" w:date="2018-10-02T15:23:00Z">
              <w:r w:rsidRPr="00980805">
                <w:rPr>
                  <w:b/>
                  <w:u w:val="single"/>
                </w:rPr>
                <w:t>Пример</w:t>
              </w:r>
              <w:r w:rsidRPr="0065738C">
                <w:rPr>
                  <w:b/>
                </w:rPr>
                <w:t xml:space="preserve">:  </w:t>
              </w:r>
              <w:r w:rsidRPr="000A16EE">
                <w:rPr>
                  <w:b/>
                  <w:rPrChange w:id="806" w:author="Карпов Владислав Владимирович" w:date="2018-10-02T18:19:00Z">
                    <w:rPr>
                      <w:b/>
                      <w:lang w:val="en-US"/>
                    </w:rPr>
                  </w:rPrChange>
                </w:rPr>
                <w:t>1.2.3.4</w:t>
              </w:r>
            </w:ins>
          </w:p>
          <w:p w:rsidR="0065738C" w:rsidRPr="007C751E" w:rsidRDefault="0065738C" w:rsidP="000A16EE">
            <w:pPr>
              <w:rPr>
                <w:ins w:id="807" w:author="Карпов Владислав Владимирович" w:date="2018-10-02T15:21:00Z"/>
                <w:sz w:val="20"/>
                <w:szCs w:val="20"/>
              </w:rPr>
            </w:pPr>
            <w:ins w:id="808" w:author="Карпов Владислав Владимирович" w:date="2018-10-02T15:22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9B5968">
                <w:t xml:space="preserve"> </w:t>
              </w:r>
              <w:r>
                <w:rPr>
                  <w:lang w:val="en-US"/>
                </w:rPr>
                <w:t>alpha</w:t>
              </w:r>
            </w:ins>
          </w:p>
        </w:tc>
      </w:tr>
      <w:tr w:rsidR="0065738C" w:rsidRPr="0065738C" w:rsidTr="0065738C">
        <w:tblPrEx>
          <w:tblW w:w="0" w:type="auto"/>
          <w:tblLayout w:type="fixed"/>
          <w:tblPrExChange w:id="809" w:author="Карпов Владислав Владимирович" w:date="2018-10-02T15:21:00Z">
            <w:tblPrEx>
              <w:tblW w:w="0" w:type="auto"/>
              <w:tblLayout w:type="fixed"/>
            </w:tblPrEx>
          </w:tblPrExChange>
        </w:tblPrEx>
        <w:trPr>
          <w:ins w:id="810" w:author="Карпов Владислав Владимирович" w:date="2018-10-02T15:21:00Z"/>
        </w:trPr>
        <w:tc>
          <w:tcPr>
            <w:tcW w:w="3085" w:type="dxa"/>
            <w:vAlign w:val="center"/>
            <w:tcPrChange w:id="811" w:author="Карпов Владислав Владимирович" w:date="2018-10-02T15:21:00Z">
              <w:tcPr>
                <w:tcW w:w="4280" w:type="dxa"/>
                <w:gridSpan w:val="2"/>
                <w:vAlign w:val="center"/>
              </w:tcPr>
            </w:tcPrChange>
          </w:tcPr>
          <w:p w:rsidR="0065738C" w:rsidRPr="007C751E" w:rsidRDefault="0065738C" w:rsidP="000A16EE">
            <w:pPr>
              <w:rPr>
                <w:ins w:id="812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13" w:author="Карпов Владислав Владимирович" w:date="2018-10-02T15:21:00Z">
              <w:r w:rsidRPr="007C751E">
                <w:rPr>
                  <w:sz w:val="20"/>
                  <w:szCs w:val="20"/>
                  <w:lang w:eastAsia="ru-RU"/>
                </w:rPr>
                <w:t>ALPHA_SQLPROXY_HOST1</w:t>
              </w:r>
            </w:ins>
          </w:p>
        </w:tc>
        <w:tc>
          <w:tcPr>
            <w:tcW w:w="6486" w:type="dxa"/>
            <w:gridSpan w:val="2"/>
            <w:tcPrChange w:id="814" w:author="Карпов Владислав Владимирович" w:date="2018-10-02T15:21:00Z">
              <w:tcPr>
                <w:tcW w:w="5291" w:type="dxa"/>
                <w:gridSpan w:val="2"/>
              </w:tcPr>
            </w:tcPrChange>
          </w:tcPr>
          <w:p w:rsidR="0065738C" w:rsidRPr="000A16EE" w:rsidRDefault="0065738C" w:rsidP="000A16EE">
            <w:pPr>
              <w:rPr>
                <w:ins w:id="815" w:author="Карпов Владислав Владимирович" w:date="2018-10-02T15:23:00Z"/>
                <w:sz w:val="20"/>
                <w:szCs w:val="20"/>
                <w:lang w:eastAsia="ru-RU"/>
                <w:rPrChange w:id="816" w:author="Карпов Владислав Владимирович" w:date="2018-10-02T18:19:00Z">
                  <w:rPr>
                    <w:ins w:id="817" w:author="Карпов Владислав Владимирович" w:date="2018-10-02T15:23:00Z"/>
                    <w:sz w:val="20"/>
                    <w:szCs w:val="20"/>
                    <w:lang w:val="en-US" w:eastAsia="ru-RU"/>
                  </w:rPr>
                </w:rPrChange>
              </w:rPr>
            </w:pPr>
            <w:ins w:id="818" w:author="Карпов Владислав Владимирович" w:date="2018-10-02T15:21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</w:ins>
            <w:proofErr w:type="spellStart"/>
            <w:ins w:id="819" w:author="Карпов Владислав Владимирович" w:date="2018-10-02T19:33:00Z">
              <w:r w:rsidR="00C35FCD">
                <w:rPr>
                  <w:sz w:val="20"/>
                  <w:szCs w:val="20"/>
                  <w:lang w:eastAsia="ru-RU"/>
                </w:rPr>
                <w:t>Алиас</w:t>
              </w:r>
              <w:proofErr w:type="spellEnd"/>
              <w:r w:rsidR="00C35FCD">
                <w:rPr>
                  <w:sz w:val="20"/>
                  <w:szCs w:val="20"/>
                  <w:lang w:eastAsia="ru-RU"/>
                </w:rPr>
                <w:t xml:space="preserve"> в </w:t>
              </w:r>
              <w:r w:rsidR="00C35FCD">
                <w:rPr>
                  <w:sz w:val="20"/>
                  <w:szCs w:val="20"/>
                  <w:lang w:val="en-US" w:eastAsia="ru-RU"/>
                </w:rPr>
                <w:t>XML</w:t>
              </w:r>
              <w:r w:rsidR="00C35FCD" w:rsidRPr="00C35FCD">
                <w:rPr>
                  <w:sz w:val="20"/>
                  <w:szCs w:val="20"/>
                  <w:lang w:eastAsia="ru-RU"/>
                  <w:rPrChange w:id="820" w:author="Карпов Владислав Владимирович" w:date="2018-10-02T19:33:00Z">
                    <w:rPr>
                      <w:sz w:val="20"/>
                      <w:szCs w:val="20"/>
                      <w:lang w:val="en-US" w:eastAsia="ru-RU"/>
                    </w:rPr>
                  </w:rPrChange>
                </w:rPr>
                <w:t xml:space="preserve"> </w:t>
              </w:r>
              <w:r w:rsidR="00C35FCD">
                <w:rPr>
                  <w:sz w:val="20"/>
                  <w:szCs w:val="20"/>
                  <w:lang w:eastAsia="ru-RU"/>
                </w:rPr>
                <w:t>конфигурации</w:t>
              </w:r>
            </w:ins>
            <w:ins w:id="821" w:author="Карпов Владислав Владимирович" w:date="2018-10-02T15:21:00Z">
              <w:r w:rsidRPr="0065738C">
                <w:rPr>
                  <w:sz w:val="20"/>
                  <w:szCs w:val="20"/>
                  <w:lang w:eastAsia="ru-RU"/>
                  <w:rPrChange w:id="822" w:author="Карпов Владислав Владимирович" w:date="2018-10-02T15:21:00Z">
                    <w:rPr>
                      <w:sz w:val="20"/>
                      <w:szCs w:val="20"/>
                      <w:lang w:val="en-US" w:eastAsia="ru-RU"/>
                    </w:rPr>
                  </w:rPrChange>
                </w:rPr>
                <w:t xml:space="preserve"> </w:t>
              </w:r>
              <w:proofErr w:type="spellStart"/>
              <w:r w:rsidRPr="007C751E">
                <w:rPr>
                  <w:sz w:val="20"/>
                  <w:szCs w:val="20"/>
                  <w:lang w:val="en-US" w:eastAsia="ru-RU"/>
                </w:rPr>
                <w:t>DataPower</w:t>
              </w:r>
            </w:ins>
            <w:proofErr w:type="spellEnd"/>
            <w:ins w:id="823" w:author="Карпов Владислав Владимирович" w:date="2018-10-02T19:33:00Z">
              <w:r w:rsidR="00C35FCD">
                <w:rPr>
                  <w:sz w:val="20"/>
                  <w:szCs w:val="20"/>
                  <w:lang w:eastAsia="ru-RU"/>
                </w:rPr>
                <w:t xml:space="preserve">, </w:t>
              </w:r>
              <w:proofErr w:type="gramStart"/>
              <w:r w:rsidR="00C35FCD">
                <w:rPr>
                  <w:sz w:val="20"/>
                  <w:szCs w:val="20"/>
                  <w:lang w:eastAsia="ru-RU"/>
                </w:rPr>
                <w:t>описывающих</w:t>
              </w:r>
              <w:proofErr w:type="gramEnd"/>
              <w:r w:rsidR="00C35FCD">
                <w:rPr>
                  <w:sz w:val="20"/>
                  <w:szCs w:val="20"/>
                  <w:lang w:eastAsia="ru-RU"/>
                </w:rPr>
                <w:t xml:space="preserve"> хост, куда </w:t>
              </w:r>
              <w:proofErr w:type="spellStart"/>
              <w:r w:rsidR="00C35FCD">
                <w:rPr>
                  <w:sz w:val="20"/>
                  <w:szCs w:val="20"/>
                  <w:lang w:eastAsia="ru-RU"/>
                </w:rPr>
                <w:t>проксировать</w:t>
              </w:r>
              <w:proofErr w:type="spellEnd"/>
              <w:r w:rsidR="00C35FCD">
                <w:rPr>
                  <w:sz w:val="20"/>
                  <w:szCs w:val="20"/>
                  <w:lang w:eastAsia="ru-RU"/>
                </w:rPr>
                <w:t xml:space="preserve"> запрос</w:t>
              </w:r>
            </w:ins>
          </w:p>
          <w:p w:rsidR="0065738C" w:rsidRPr="00C35FCD" w:rsidRDefault="0065738C" w:rsidP="000A16EE">
            <w:pPr>
              <w:rPr>
                <w:ins w:id="824" w:author="Карпов Владислав Владимирович" w:date="2018-10-02T15:22:00Z"/>
                <w:sz w:val="20"/>
                <w:szCs w:val="20"/>
                <w:lang w:eastAsia="ru-RU"/>
                <w:rPrChange w:id="825" w:author="Карпов Владислав Владимирович" w:date="2018-10-02T19:34:00Z">
                  <w:rPr>
                    <w:ins w:id="826" w:author="Карпов Владислав Владимирович" w:date="2018-10-02T15:22:00Z"/>
                    <w:sz w:val="20"/>
                    <w:szCs w:val="20"/>
                    <w:lang w:val="en-US" w:eastAsia="ru-RU"/>
                  </w:rPr>
                </w:rPrChange>
              </w:rPr>
            </w:pPr>
            <w:ins w:id="827" w:author="Карпов Владислав Владимирович" w:date="2018-10-02T15:23:00Z">
              <w:r w:rsidRPr="00980805">
                <w:rPr>
                  <w:b/>
                  <w:u w:val="single"/>
                </w:rPr>
                <w:t>Пример</w:t>
              </w:r>
              <w:r w:rsidRPr="0065738C">
                <w:rPr>
                  <w:b/>
                </w:rPr>
                <w:t xml:space="preserve">:  </w:t>
              </w:r>
            </w:ins>
            <w:ins w:id="828" w:author="Карпов Владислав Владимирович" w:date="2018-10-02T19:33:00Z">
              <w:r w:rsidR="00C35FCD">
                <w:rPr>
                  <w:b/>
                </w:rPr>
                <w:t xml:space="preserve">для </w:t>
              </w:r>
              <w:r w:rsidR="00C35FCD">
                <w:rPr>
                  <w:b/>
                  <w:lang w:val="en-US"/>
                </w:rPr>
                <w:t>ALPHA</w:t>
              </w:r>
              <w:r w:rsidR="00C35FCD" w:rsidRPr="00821139">
                <w:rPr>
                  <w:b/>
                  <w:rPrChange w:id="829" w:author="Карпов Владислав Владимирович" w:date="2018-10-02T19:41:00Z">
                    <w:rPr>
                      <w:b/>
                      <w:lang w:val="en-US"/>
                    </w:rPr>
                  </w:rPrChange>
                </w:rPr>
                <w:t xml:space="preserve"> </w:t>
              </w:r>
            </w:ins>
            <w:ins w:id="830" w:author="Карпов Владислав Владимирович" w:date="2018-10-02T19:34:00Z">
              <w:r w:rsidR="00C35FCD">
                <w:rPr>
                  <w:b/>
                </w:rPr>
                <w:t>не актуален</w:t>
              </w:r>
            </w:ins>
          </w:p>
          <w:p w:rsidR="0065738C" w:rsidRPr="0065738C" w:rsidRDefault="0065738C" w:rsidP="000A16EE">
            <w:pPr>
              <w:rPr>
                <w:ins w:id="831" w:author="Карпов Владислав Владимирович" w:date="2018-10-02T15:21:00Z"/>
                <w:sz w:val="20"/>
                <w:szCs w:val="20"/>
                <w:lang w:eastAsia="ru-RU"/>
                <w:rPrChange w:id="832" w:author="Карпов Владислав Владимирович" w:date="2018-10-02T15:22:00Z">
                  <w:rPr>
                    <w:ins w:id="833" w:author="Карпов Владислав Владимирович" w:date="2018-10-02T15:21:00Z"/>
                    <w:sz w:val="20"/>
                    <w:szCs w:val="20"/>
                    <w:lang w:val="en-US" w:eastAsia="ru-RU"/>
                  </w:rPr>
                </w:rPrChange>
              </w:rPr>
            </w:pPr>
            <w:ins w:id="834" w:author="Карпов Владислав Владимирович" w:date="2018-10-02T15:22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9B5968">
                <w:t xml:space="preserve"> </w:t>
              </w:r>
              <w:r>
                <w:rPr>
                  <w:lang w:val="en-US"/>
                </w:rPr>
                <w:t>alpha</w:t>
              </w:r>
            </w:ins>
          </w:p>
        </w:tc>
      </w:tr>
      <w:tr w:rsidR="0065738C" w:rsidRPr="0065738C" w:rsidTr="0065738C">
        <w:tblPrEx>
          <w:tblW w:w="0" w:type="auto"/>
          <w:tblLayout w:type="fixed"/>
          <w:tblPrExChange w:id="835" w:author="Карпов Владислав Владимирович" w:date="2018-10-02T15:21:00Z">
            <w:tblPrEx>
              <w:tblW w:w="0" w:type="auto"/>
              <w:tblLayout w:type="fixed"/>
            </w:tblPrEx>
          </w:tblPrExChange>
        </w:tblPrEx>
        <w:trPr>
          <w:ins w:id="836" w:author="Карпов Владислав Владимирович" w:date="2018-10-02T15:21:00Z"/>
        </w:trPr>
        <w:tc>
          <w:tcPr>
            <w:tcW w:w="3085" w:type="dxa"/>
            <w:vAlign w:val="center"/>
            <w:tcPrChange w:id="837" w:author="Карпов Владислав Владимирович" w:date="2018-10-02T15:21:00Z">
              <w:tcPr>
                <w:tcW w:w="4280" w:type="dxa"/>
                <w:gridSpan w:val="2"/>
                <w:vAlign w:val="center"/>
              </w:tcPr>
            </w:tcPrChange>
          </w:tcPr>
          <w:p w:rsidR="0065738C" w:rsidRPr="007C751E" w:rsidRDefault="0065738C" w:rsidP="000A16EE">
            <w:pPr>
              <w:rPr>
                <w:ins w:id="838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39" w:author="Карпов Владислав Владимирович" w:date="2018-10-02T15:21:00Z">
              <w:r w:rsidRPr="007C751E">
                <w:rPr>
                  <w:sz w:val="20"/>
                  <w:szCs w:val="20"/>
                  <w:lang w:eastAsia="ru-RU"/>
                </w:rPr>
                <w:lastRenderedPageBreak/>
                <w:t>ALPHA_SQLPROXY_HOST2</w:t>
              </w:r>
            </w:ins>
          </w:p>
        </w:tc>
        <w:tc>
          <w:tcPr>
            <w:tcW w:w="6486" w:type="dxa"/>
            <w:gridSpan w:val="2"/>
            <w:tcPrChange w:id="840" w:author="Карпов Владислав Владимирович" w:date="2018-10-02T15:21:00Z">
              <w:tcPr>
                <w:tcW w:w="5291" w:type="dxa"/>
                <w:gridSpan w:val="2"/>
              </w:tcPr>
            </w:tcPrChange>
          </w:tcPr>
          <w:p w:rsidR="0065738C" w:rsidRPr="000A16EE" w:rsidRDefault="0065738C" w:rsidP="000A16EE">
            <w:pPr>
              <w:rPr>
                <w:ins w:id="841" w:author="Карпов Владислав Владимирович" w:date="2018-10-02T15:24:00Z"/>
                <w:sz w:val="20"/>
                <w:szCs w:val="20"/>
                <w:lang w:eastAsia="ru-RU"/>
                <w:rPrChange w:id="842" w:author="Карпов Владислав Владимирович" w:date="2018-10-02T18:19:00Z">
                  <w:rPr>
                    <w:ins w:id="843" w:author="Карпов Владислав Владимирович" w:date="2018-10-02T15:24:00Z"/>
                    <w:sz w:val="20"/>
                    <w:szCs w:val="20"/>
                    <w:lang w:val="en-US" w:eastAsia="ru-RU"/>
                  </w:rPr>
                </w:rPrChange>
              </w:rPr>
            </w:pPr>
            <w:ins w:id="844" w:author="Карпов Владислав Владимирович" w:date="2018-10-02T15:21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</w:ins>
            <w:proofErr w:type="spellStart"/>
            <w:ins w:id="845" w:author="Карпов Владислав Владимирович" w:date="2018-10-02T19:34:00Z">
              <w:r w:rsidR="00C35FCD">
                <w:rPr>
                  <w:sz w:val="20"/>
                  <w:szCs w:val="20"/>
                  <w:lang w:eastAsia="ru-RU"/>
                </w:rPr>
                <w:t>Алиас</w:t>
              </w:r>
              <w:proofErr w:type="spellEnd"/>
              <w:r w:rsidR="00C35FCD">
                <w:rPr>
                  <w:sz w:val="20"/>
                  <w:szCs w:val="20"/>
                  <w:lang w:eastAsia="ru-RU"/>
                </w:rPr>
                <w:t xml:space="preserve"> в </w:t>
              </w:r>
              <w:r w:rsidR="00C35FCD">
                <w:rPr>
                  <w:sz w:val="20"/>
                  <w:szCs w:val="20"/>
                  <w:lang w:val="en-US" w:eastAsia="ru-RU"/>
                </w:rPr>
                <w:t>XML</w:t>
              </w:r>
              <w:r w:rsidR="00C35FCD" w:rsidRPr="00A97073">
                <w:rPr>
                  <w:sz w:val="20"/>
                  <w:szCs w:val="20"/>
                  <w:lang w:eastAsia="ru-RU"/>
                </w:rPr>
                <w:t xml:space="preserve"> </w:t>
              </w:r>
              <w:r w:rsidR="00C35FCD">
                <w:rPr>
                  <w:sz w:val="20"/>
                  <w:szCs w:val="20"/>
                  <w:lang w:eastAsia="ru-RU"/>
                </w:rPr>
                <w:t>конфигурации</w:t>
              </w:r>
              <w:r w:rsidR="00C35FCD" w:rsidRPr="00A97073">
                <w:rPr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="00C35FCD" w:rsidRPr="007C751E">
                <w:rPr>
                  <w:sz w:val="20"/>
                  <w:szCs w:val="20"/>
                  <w:lang w:val="en-US" w:eastAsia="ru-RU"/>
                </w:rPr>
                <w:t>DataPower</w:t>
              </w:r>
              <w:proofErr w:type="spellEnd"/>
              <w:r w:rsidR="00C35FCD">
                <w:rPr>
                  <w:sz w:val="20"/>
                  <w:szCs w:val="20"/>
                  <w:lang w:eastAsia="ru-RU"/>
                </w:rPr>
                <w:t xml:space="preserve">, </w:t>
              </w:r>
              <w:proofErr w:type="gramStart"/>
              <w:r w:rsidR="00C35FCD">
                <w:rPr>
                  <w:sz w:val="20"/>
                  <w:szCs w:val="20"/>
                  <w:lang w:eastAsia="ru-RU"/>
                </w:rPr>
                <w:t>описывающих</w:t>
              </w:r>
              <w:proofErr w:type="gramEnd"/>
              <w:r w:rsidR="00C35FCD">
                <w:rPr>
                  <w:sz w:val="20"/>
                  <w:szCs w:val="20"/>
                  <w:lang w:eastAsia="ru-RU"/>
                </w:rPr>
                <w:t xml:space="preserve"> хост, куда </w:t>
              </w:r>
              <w:proofErr w:type="spellStart"/>
              <w:r w:rsidR="00C35FCD">
                <w:rPr>
                  <w:sz w:val="20"/>
                  <w:szCs w:val="20"/>
                  <w:lang w:eastAsia="ru-RU"/>
                </w:rPr>
                <w:t>проксировать</w:t>
              </w:r>
              <w:proofErr w:type="spellEnd"/>
              <w:r w:rsidR="00C35FCD">
                <w:rPr>
                  <w:sz w:val="20"/>
                  <w:szCs w:val="20"/>
                  <w:lang w:eastAsia="ru-RU"/>
                </w:rPr>
                <w:t xml:space="preserve"> запрос</w:t>
              </w:r>
            </w:ins>
          </w:p>
          <w:p w:rsidR="00C35FCD" w:rsidRPr="00A97073" w:rsidRDefault="00C35FCD" w:rsidP="00C35FCD">
            <w:pPr>
              <w:rPr>
                <w:ins w:id="846" w:author="Карпов Владислав Владимирович" w:date="2018-10-02T19:34:00Z"/>
                <w:sz w:val="20"/>
                <w:szCs w:val="20"/>
                <w:lang w:eastAsia="ru-RU"/>
              </w:rPr>
            </w:pPr>
            <w:ins w:id="847" w:author="Карпов Владислав Владимирович" w:date="2018-10-02T19:34:00Z">
              <w:r w:rsidRPr="00980805">
                <w:rPr>
                  <w:b/>
                  <w:u w:val="single"/>
                </w:rPr>
                <w:t>Пример</w:t>
              </w:r>
              <w:r w:rsidRPr="0065738C">
                <w:rPr>
                  <w:b/>
                </w:rPr>
                <w:t xml:space="preserve">:  </w:t>
              </w:r>
              <w:r>
                <w:rPr>
                  <w:b/>
                </w:rPr>
                <w:t xml:space="preserve">для </w:t>
              </w:r>
              <w:r>
                <w:rPr>
                  <w:b/>
                  <w:lang w:val="en-US"/>
                </w:rPr>
                <w:t>ALPHA</w:t>
              </w:r>
              <w:r w:rsidRPr="00C35FCD">
                <w:rPr>
                  <w:b/>
                  <w:rPrChange w:id="848" w:author="Карпов Владислав Владимирович" w:date="2018-10-02T19:34:00Z">
                    <w:rPr>
                      <w:b/>
                      <w:lang w:val="en-US"/>
                    </w:rPr>
                  </w:rPrChange>
                </w:rPr>
                <w:t xml:space="preserve"> </w:t>
              </w:r>
              <w:r>
                <w:rPr>
                  <w:b/>
                </w:rPr>
                <w:t>не актуален</w:t>
              </w:r>
            </w:ins>
          </w:p>
          <w:p w:rsidR="0065738C" w:rsidRPr="0065738C" w:rsidRDefault="0065738C" w:rsidP="000A16EE">
            <w:pPr>
              <w:rPr>
                <w:ins w:id="849" w:author="Карпов Владислав Владимирович" w:date="2018-10-02T15:21:00Z"/>
                <w:sz w:val="20"/>
                <w:szCs w:val="20"/>
                <w:lang w:eastAsia="ru-RU"/>
                <w:rPrChange w:id="850" w:author="Карпов Владислав Владимирович" w:date="2018-10-02T15:22:00Z">
                  <w:rPr>
                    <w:ins w:id="851" w:author="Карпов Владислав Владимирович" w:date="2018-10-02T15:21:00Z"/>
                    <w:sz w:val="20"/>
                    <w:szCs w:val="20"/>
                    <w:lang w:val="en-US" w:eastAsia="ru-RU"/>
                  </w:rPr>
                </w:rPrChange>
              </w:rPr>
            </w:pPr>
            <w:ins w:id="852" w:author="Карпов Владислав Владимирович" w:date="2018-10-02T15:22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9B5968">
                <w:t xml:space="preserve"> </w:t>
              </w:r>
              <w:r>
                <w:rPr>
                  <w:lang w:val="en-US"/>
                </w:rPr>
                <w:t>alpha</w:t>
              </w:r>
            </w:ins>
          </w:p>
        </w:tc>
      </w:tr>
      <w:tr w:rsidR="0065738C" w:rsidRPr="007C751E" w:rsidTr="0065738C">
        <w:tblPrEx>
          <w:tblW w:w="0" w:type="auto"/>
          <w:tblLayout w:type="fixed"/>
          <w:tblPrExChange w:id="853" w:author="Карпов Владислав Владимирович" w:date="2018-10-02T15:21:00Z">
            <w:tblPrEx>
              <w:tblW w:w="0" w:type="auto"/>
              <w:tblLayout w:type="fixed"/>
            </w:tblPrEx>
          </w:tblPrExChange>
        </w:tblPrEx>
        <w:trPr>
          <w:ins w:id="854" w:author="Карпов Владислав Владимирович" w:date="2018-10-02T15:21:00Z"/>
        </w:trPr>
        <w:tc>
          <w:tcPr>
            <w:tcW w:w="3085" w:type="dxa"/>
            <w:vAlign w:val="center"/>
            <w:tcPrChange w:id="855" w:author="Карпов Владислав Владимирович" w:date="2018-10-02T15:21:00Z">
              <w:tcPr>
                <w:tcW w:w="4280" w:type="dxa"/>
                <w:gridSpan w:val="2"/>
                <w:vAlign w:val="center"/>
              </w:tcPr>
            </w:tcPrChange>
          </w:tcPr>
          <w:p w:rsidR="0065738C" w:rsidRPr="007C751E" w:rsidRDefault="0065738C" w:rsidP="000A16EE">
            <w:pPr>
              <w:rPr>
                <w:ins w:id="856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57" w:author="Карпов Владислав Владимирович" w:date="2018-10-02T15:21:00Z">
              <w:r w:rsidRPr="007C751E">
                <w:rPr>
                  <w:sz w:val="20"/>
                  <w:szCs w:val="20"/>
                  <w:lang w:eastAsia="ru-RU"/>
                </w:rPr>
                <w:t>DATAPOWER_URL1</w:t>
              </w:r>
            </w:ins>
          </w:p>
        </w:tc>
        <w:tc>
          <w:tcPr>
            <w:tcW w:w="6486" w:type="dxa"/>
            <w:gridSpan w:val="2"/>
            <w:tcPrChange w:id="858" w:author="Карпов Владислав Владимирович" w:date="2018-10-02T15:21:00Z">
              <w:tcPr>
                <w:tcW w:w="5291" w:type="dxa"/>
                <w:gridSpan w:val="2"/>
              </w:tcPr>
            </w:tcPrChange>
          </w:tcPr>
          <w:p w:rsidR="0065738C" w:rsidRPr="00880E0D" w:rsidRDefault="0065738C" w:rsidP="000A16EE">
            <w:pPr>
              <w:rPr>
                <w:ins w:id="859" w:author="Карпов Владислав Владимирович" w:date="2018-10-02T19:34:00Z"/>
                <w:sz w:val="20"/>
                <w:szCs w:val="20"/>
                <w:lang w:eastAsia="ru-RU"/>
              </w:rPr>
            </w:pPr>
            <w:ins w:id="860" w:author="Карпов Владислав Владимирович" w:date="2018-10-02T15:21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URL #1. Сервер будет автоматически балансировать запросы между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URL #1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and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URL #2. При ошибке передачи запроса до MSSQL будет предпринята попытка отправить через другой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</w:ins>
            <w:proofErr w:type="spellEnd"/>
            <w:proofErr w:type="gramStart"/>
            <w:ins w:id="861" w:author="Карпов Владислав Владимирович" w:date="2018-10-02T19:59:00Z">
              <w:r w:rsidR="00880E0D">
                <w:rPr>
                  <w:sz w:val="20"/>
                  <w:szCs w:val="20"/>
                  <w:lang w:eastAsia="ru-RU"/>
                </w:rPr>
                <w:t xml:space="preserve"> Д</w:t>
              </w:r>
              <w:proofErr w:type="gramEnd"/>
              <w:r w:rsidR="00880E0D">
                <w:rPr>
                  <w:sz w:val="20"/>
                  <w:szCs w:val="20"/>
                  <w:lang w:eastAsia="ru-RU"/>
                </w:rPr>
                <w:t xml:space="preserve">ля </w:t>
              </w:r>
              <w:r w:rsidR="00880E0D">
                <w:rPr>
                  <w:sz w:val="20"/>
                  <w:szCs w:val="20"/>
                  <w:lang w:val="en-US" w:eastAsia="ru-RU"/>
                </w:rPr>
                <w:t>alpha</w:t>
              </w:r>
              <w:r w:rsidR="00880E0D" w:rsidRPr="00880E0D">
                <w:rPr>
                  <w:sz w:val="20"/>
                  <w:szCs w:val="20"/>
                  <w:lang w:eastAsia="ru-RU"/>
                  <w:rPrChange w:id="862" w:author="Карпов Владислав Владимирович" w:date="2018-10-02T19:59:00Z">
                    <w:rPr>
                      <w:sz w:val="20"/>
                      <w:szCs w:val="20"/>
                      <w:lang w:val="en-US" w:eastAsia="ru-RU"/>
                    </w:rPr>
                  </w:rPrChange>
                </w:rPr>
                <w:t xml:space="preserve"> </w:t>
              </w:r>
              <w:proofErr w:type="spellStart"/>
              <w:r w:rsidR="00880E0D">
                <w:rPr>
                  <w:sz w:val="20"/>
                  <w:szCs w:val="20"/>
                  <w:lang w:eastAsia="ru-RU"/>
                </w:rPr>
                <w:t>указыается</w:t>
              </w:r>
              <w:proofErr w:type="spellEnd"/>
              <w:r w:rsidR="00880E0D">
                <w:rPr>
                  <w:sz w:val="20"/>
                  <w:szCs w:val="20"/>
                  <w:lang w:eastAsia="ru-RU"/>
                </w:rPr>
                <w:t xml:space="preserve"> </w:t>
              </w:r>
              <w:r w:rsidR="00880E0D">
                <w:rPr>
                  <w:sz w:val="20"/>
                  <w:szCs w:val="20"/>
                  <w:lang w:val="en-US" w:eastAsia="ru-RU"/>
                </w:rPr>
                <w:t>URL</w:t>
              </w:r>
              <w:r w:rsidR="00880E0D" w:rsidRPr="00880E0D">
                <w:rPr>
                  <w:sz w:val="20"/>
                  <w:szCs w:val="20"/>
                  <w:lang w:eastAsia="ru-RU"/>
                  <w:rPrChange w:id="863" w:author="Карпов Владислав Владимирович" w:date="2018-10-02T19:59:00Z">
                    <w:rPr>
                      <w:sz w:val="20"/>
                      <w:szCs w:val="20"/>
                      <w:lang w:val="en-US" w:eastAsia="ru-RU"/>
                    </w:rPr>
                  </w:rPrChange>
                </w:rPr>
                <w:t xml:space="preserve"> </w:t>
              </w:r>
              <w:r w:rsidR="00880E0D">
                <w:rPr>
                  <w:sz w:val="20"/>
                  <w:szCs w:val="20"/>
                  <w:lang w:eastAsia="ru-RU"/>
                </w:rPr>
                <w:t xml:space="preserve">онлайн запросов к </w:t>
              </w:r>
              <w:proofErr w:type="spellStart"/>
              <w:r w:rsidR="00880E0D">
                <w:rPr>
                  <w:sz w:val="20"/>
                  <w:szCs w:val="20"/>
                  <w:lang w:eastAsia="ru-RU"/>
                </w:rPr>
                <w:t>проксисерверу</w:t>
              </w:r>
              <w:proofErr w:type="spellEnd"/>
              <w:r w:rsidR="00880E0D">
                <w:rPr>
                  <w:sz w:val="20"/>
                  <w:szCs w:val="20"/>
                  <w:lang w:eastAsia="ru-RU"/>
                </w:rPr>
                <w:t>.</w:t>
              </w:r>
            </w:ins>
          </w:p>
          <w:p w:rsidR="00C35FCD" w:rsidRPr="00C35FCD" w:rsidRDefault="00C35FCD" w:rsidP="000A16EE">
            <w:pPr>
              <w:rPr>
                <w:ins w:id="864" w:author="Карпов Владислав Владимирович" w:date="2018-10-02T15:22:00Z"/>
                <w:sz w:val="20"/>
                <w:szCs w:val="20"/>
                <w:lang w:eastAsia="ru-RU"/>
                <w:rPrChange w:id="865" w:author="Карпов Владислав Владимирович" w:date="2018-10-02T19:35:00Z">
                  <w:rPr>
                    <w:ins w:id="866" w:author="Карпов Владислав Владимирович" w:date="2018-10-02T15:22:00Z"/>
                    <w:sz w:val="20"/>
                    <w:szCs w:val="20"/>
                    <w:lang w:val="en-US" w:eastAsia="ru-RU"/>
                  </w:rPr>
                </w:rPrChange>
              </w:rPr>
            </w:pPr>
            <w:ins w:id="867" w:author="Карпов Владислав Владимирович" w:date="2018-10-02T19:34:00Z">
              <w:r w:rsidRPr="00980805">
                <w:rPr>
                  <w:b/>
                  <w:u w:val="single"/>
                </w:rPr>
                <w:t>Пример</w:t>
              </w:r>
              <w:r w:rsidRPr="0065738C">
                <w:rPr>
                  <w:b/>
                </w:rPr>
                <w:t xml:space="preserve">:  </w:t>
              </w:r>
              <w:r>
                <w:rPr>
                  <w:b/>
                  <w:lang w:val="en-US"/>
                </w:rPr>
                <w:t>http</w:t>
              </w:r>
              <w:r w:rsidRPr="00C35FCD">
                <w:rPr>
                  <w:b/>
                  <w:rPrChange w:id="868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://</w:t>
              </w:r>
              <w:proofErr w:type="spellStart"/>
              <w:r>
                <w:rPr>
                  <w:b/>
                  <w:lang w:val="en-US"/>
                </w:rPr>
                <w:t>tv</w:t>
              </w:r>
              <w:proofErr w:type="spellEnd"/>
              <w:r w:rsidRPr="00C35FCD">
                <w:rPr>
                  <w:b/>
                  <w:rPrChange w:id="869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-</w:t>
              </w:r>
              <w:proofErr w:type="spellStart"/>
              <w:r>
                <w:rPr>
                  <w:b/>
                  <w:lang w:val="en-US"/>
                </w:rPr>
                <w:t>inav</w:t>
              </w:r>
              <w:proofErr w:type="spellEnd"/>
              <w:r w:rsidRPr="00C35FCD">
                <w:rPr>
                  <w:b/>
                  <w:rPrChange w:id="870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-8</w:t>
              </w:r>
              <w:r>
                <w:rPr>
                  <w:b/>
                  <w:lang w:val="en-US"/>
                </w:rPr>
                <w:t>r</w:t>
              </w:r>
              <w:r w:rsidRPr="00C35FCD">
                <w:rPr>
                  <w:b/>
                  <w:rPrChange w:id="871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2-01:9080/</w:t>
              </w:r>
            </w:ins>
            <w:proofErr w:type="spellStart"/>
            <w:ins w:id="872" w:author="Карпов Владислав Владимирович" w:date="2018-10-02T19:35:00Z">
              <w:r>
                <w:rPr>
                  <w:b/>
                  <w:lang w:val="en-US"/>
                </w:rPr>
                <w:t>proxyserver</w:t>
              </w:r>
              <w:proofErr w:type="spellEnd"/>
              <w:r w:rsidRPr="00C35FCD">
                <w:rPr>
                  <w:b/>
                  <w:rPrChange w:id="873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/</w:t>
              </w:r>
              <w:r>
                <w:rPr>
                  <w:b/>
                  <w:lang w:val="en-US"/>
                </w:rPr>
                <w:t>online</w:t>
              </w:r>
              <w:r w:rsidRPr="00C35FCD">
                <w:rPr>
                  <w:b/>
                  <w:rPrChange w:id="874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/</w:t>
              </w:r>
              <w:r>
                <w:rPr>
                  <w:b/>
                  <w:lang w:val="en-US"/>
                </w:rPr>
                <w:t>online</w:t>
              </w:r>
              <w:r w:rsidRPr="00C35FCD">
                <w:rPr>
                  <w:b/>
                  <w:rPrChange w:id="875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.</w:t>
              </w:r>
              <w:proofErr w:type="spellStart"/>
              <w:r>
                <w:rPr>
                  <w:b/>
                  <w:lang w:val="en-US"/>
                </w:rPr>
                <w:t>sql</w:t>
              </w:r>
            </w:ins>
            <w:proofErr w:type="spellEnd"/>
          </w:p>
          <w:p w:rsidR="0065738C" w:rsidRPr="0065738C" w:rsidRDefault="0065738C" w:rsidP="000A16EE">
            <w:pPr>
              <w:rPr>
                <w:ins w:id="876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77" w:author="Карпов Владислав Владимирович" w:date="2018-10-02T15:22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9B5968">
                <w:t xml:space="preserve"> </w:t>
              </w:r>
              <w:r>
                <w:rPr>
                  <w:lang w:val="en-US"/>
                </w:rPr>
                <w:t>alpha</w:t>
              </w:r>
            </w:ins>
          </w:p>
        </w:tc>
      </w:tr>
      <w:tr w:rsidR="0065738C" w:rsidRPr="007C751E" w:rsidTr="0065738C">
        <w:tblPrEx>
          <w:tblW w:w="0" w:type="auto"/>
          <w:tblLayout w:type="fixed"/>
          <w:tblPrExChange w:id="878" w:author="Карпов Владислав Владимирович" w:date="2018-10-02T15:21:00Z">
            <w:tblPrEx>
              <w:tblW w:w="0" w:type="auto"/>
              <w:tblLayout w:type="fixed"/>
            </w:tblPrEx>
          </w:tblPrExChange>
        </w:tblPrEx>
        <w:trPr>
          <w:ins w:id="879" w:author="Карпов Владислав Владимирович" w:date="2018-10-02T15:21:00Z"/>
        </w:trPr>
        <w:tc>
          <w:tcPr>
            <w:tcW w:w="3085" w:type="dxa"/>
            <w:vAlign w:val="center"/>
            <w:tcPrChange w:id="880" w:author="Карпов Владислав Владимирович" w:date="2018-10-02T15:21:00Z">
              <w:tcPr>
                <w:tcW w:w="4280" w:type="dxa"/>
                <w:gridSpan w:val="2"/>
                <w:vAlign w:val="center"/>
              </w:tcPr>
            </w:tcPrChange>
          </w:tcPr>
          <w:p w:rsidR="0065738C" w:rsidRPr="007C751E" w:rsidRDefault="0065738C" w:rsidP="000A16EE">
            <w:pPr>
              <w:rPr>
                <w:ins w:id="881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82" w:author="Карпов Владислав Владимирович" w:date="2018-10-02T15:21:00Z">
              <w:r w:rsidRPr="007C751E">
                <w:rPr>
                  <w:sz w:val="20"/>
                  <w:szCs w:val="20"/>
                  <w:lang w:eastAsia="ru-RU"/>
                </w:rPr>
                <w:t>DATAPOWER_URL2</w:t>
              </w:r>
            </w:ins>
          </w:p>
        </w:tc>
        <w:tc>
          <w:tcPr>
            <w:tcW w:w="6486" w:type="dxa"/>
            <w:gridSpan w:val="2"/>
            <w:tcPrChange w:id="883" w:author="Карпов Владислав Владимирович" w:date="2018-10-02T15:21:00Z">
              <w:tcPr>
                <w:tcW w:w="5291" w:type="dxa"/>
                <w:gridSpan w:val="2"/>
              </w:tcPr>
            </w:tcPrChange>
          </w:tcPr>
          <w:p w:rsidR="0065738C" w:rsidRPr="00821139" w:rsidRDefault="0065738C" w:rsidP="000A16EE">
            <w:pPr>
              <w:rPr>
                <w:ins w:id="884" w:author="Карпов Владислав Владимирович" w:date="2018-10-02T19:35:00Z"/>
                <w:sz w:val="20"/>
                <w:szCs w:val="20"/>
                <w:lang w:eastAsia="ru-RU"/>
                <w:rPrChange w:id="885" w:author="Карпов Владислав Владимирович" w:date="2018-10-02T19:41:00Z">
                  <w:rPr>
                    <w:ins w:id="886" w:author="Карпов Владислав Владимирович" w:date="2018-10-02T19:35:00Z"/>
                    <w:sz w:val="20"/>
                    <w:szCs w:val="20"/>
                    <w:lang w:val="en-US" w:eastAsia="ru-RU"/>
                  </w:rPr>
                </w:rPrChange>
              </w:rPr>
            </w:pPr>
            <w:ins w:id="887" w:author="Карпов Владислав Владимирович" w:date="2018-10-02T15:21:00Z">
              <w:r w:rsidRPr="00980805">
                <w:rPr>
                  <w:b/>
                  <w:u w:val="single"/>
                </w:rPr>
                <w:t>Описание</w:t>
              </w:r>
              <w:r w:rsidRPr="00980805">
                <w:t xml:space="preserve">: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URL #2. Сервер будет автоматически балансировать запросы между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URL #1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and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  <w:proofErr w:type="spellEnd"/>
              <w:r w:rsidRPr="007C751E">
                <w:rPr>
                  <w:sz w:val="20"/>
                  <w:szCs w:val="20"/>
                  <w:lang w:eastAsia="ru-RU"/>
                </w:rPr>
                <w:t xml:space="preserve"> URL #2. При ошибке передачи запроса до MSSQL будет предпринята попытка отправить через другой </w:t>
              </w:r>
              <w:proofErr w:type="spellStart"/>
              <w:r w:rsidRPr="007C751E">
                <w:rPr>
                  <w:sz w:val="20"/>
                  <w:szCs w:val="20"/>
                  <w:lang w:eastAsia="ru-RU"/>
                </w:rPr>
                <w:t>DataPower</w:t>
              </w:r>
            </w:ins>
            <w:proofErr w:type="spellEnd"/>
            <w:proofErr w:type="gramStart"/>
            <w:ins w:id="888" w:author="Карпов Владислав Владимирович" w:date="2018-10-02T20:00:00Z">
              <w:r w:rsidR="00880E0D">
                <w:rPr>
                  <w:sz w:val="20"/>
                  <w:szCs w:val="20"/>
                  <w:lang w:eastAsia="ru-RU"/>
                </w:rPr>
                <w:t xml:space="preserve"> </w:t>
              </w:r>
              <w:r w:rsidR="00880E0D">
                <w:rPr>
                  <w:sz w:val="20"/>
                  <w:szCs w:val="20"/>
                  <w:lang w:eastAsia="ru-RU"/>
                </w:rPr>
                <w:t>Д</w:t>
              </w:r>
              <w:proofErr w:type="gramEnd"/>
              <w:r w:rsidR="00880E0D">
                <w:rPr>
                  <w:sz w:val="20"/>
                  <w:szCs w:val="20"/>
                  <w:lang w:eastAsia="ru-RU"/>
                </w:rPr>
                <w:t xml:space="preserve">ля </w:t>
              </w:r>
              <w:r w:rsidR="00880E0D">
                <w:rPr>
                  <w:sz w:val="20"/>
                  <w:szCs w:val="20"/>
                  <w:lang w:val="en-US" w:eastAsia="ru-RU"/>
                </w:rPr>
                <w:t>alpha</w:t>
              </w:r>
              <w:r w:rsidR="00880E0D" w:rsidRPr="00A97073">
                <w:rPr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="00880E0D">
                <w:rPr>
                  <w:sz w:val="20"/>
                  <w:szCs w:val="20"/>
                  <w:lang w:eastAsia="ru-RU"/>
                </w:rPr>
                <w:t>указыается</w:t>
              </w:r>
              <w:proofErr w:type="spellEnd"/>
              <w:r w:rsidR="00880E0D">
                <w:rPr>
                  <w:sz w:val="20"/>
                  <w:szCs w:val="20"/>
                  <w:lang w:eastAsia="ru-RU"/>
                </w:rPr>
                <w:t xml:space="preserve"> </w:t>
              </w:r>
              <w:r w:rsidR="00880E0D">
                <w:rPr>
                  <w:sz w:val="20"/>
                  <w:szCs w:val="20"/>
                  <w:lang w:val="en-US" w:eastAsia="ru-RU"/>
                </w:rPr>
                <w:t>URL</w:t>
              </w:r>
              <w:r w:rsidR="00880E0D" w:rsidRPr="00A97073">
                <w:rPr>
                  <w:sz w:val="20"/>
                  <w:szCs w:val="20"/>
                  <w:lang w:eastAsia="ru-RU"/>
                </w:rPr>
                <w:t xml:space="preserve"> </w:t>
              </w:r>
              <w:r w:rsidR="00880E0D">
                <w:rPr>
                  <w:sz w:val="20"/>
                  <w:szCs w:val="20"/>
                  <w:lang w:eastAsia="ru-RU"/>
                </w:rPr>
                <w:t>онлайн запросов к проксисерверу.</w:t>
              </w:r>
            </w:ins>
            <w:bookmarkStart w:id="889" w:name="_GoBack"/>
            <w:bookmarkEnd w:id="889"/>
          </w:p>
          <w:p w:rsidR="00C35FCD" w:rsidRPr="00C35FCD" w:rsidRDefault="00C35FCD" w:rsidP="000A16EE">
            <w:pPr>
              <w:rPr>
                <w:ins w:id="890" w:author="Карпов Владислав Владимирович" w:date="2018-10-02T15:22:00Z"/>
                <w:sz w:val="20"/>
                <w:szCs w:val="20"/>
                <w:lang w:eastAsia="ru-RU"/>
                <w:rPrChange w:id="891" w:author="Карпов Владислав Владимирович" w:date="2018-10-02T19:35:00Z">
                  <w:rPr>
                    <w:ins w:id="892" w:author="Карпов Владислав Владимирович" w:date="2018-10-02T15:22:00Z"/>
                    <w:sz w:val="20"/>
                    <w:szCs w:val="20"/>
                    <w:lang w:val="en-US" w:eastAsia="ru-RU"/>
                  </w:rPr>
                </w:rPrChange>
              </w:rPr>
            </w:pPr>
            <w:ins w:id="893" w:author="Карпов Владислав Владимирович" w:date="2018-10-02T19:35:00Z">
              <w:r w:rsidRPr="00980805">
                <w:rPr>
                  <w:b/>
                  <w:u w:val="single"/>
                </w:rPr>
                <w:t>Пример</w:t>
              </w:r>
              <w:r w:rsidRPr="0065738C">
                <w:rPr>
                  <w:b/>
                </w:rPr>
                <w:t xml:space="preserve">:  </w:t>
              </w:r>
              <w:r>
                <w:rPr>
                  <w:b/>
                  <w:lang w:val="en-US"/>
                </w:rPr>
                <w:t>http</w:t>
              </w:r>
              <w:r w:rsidRPr="00A97073">
                <w:rPr>
                  <w:b/>
                </w:rPr>
                <w:t>://</w:t>
              </w:r>
              <w:proofErr w:type="spellStart"/>
              <w:r>
                <w:rPr>
                  <w:b/>
                  <w:lang w:val="en-US"/>
                </w:rPr>
                <w:t>tv</w:t>
              </w:r>
              <w:proofErr w:type="spellEnd"/>
              <w:r w:rsidRPr="00A97073">
                <w:rPr>
                  <w:b/>
                </w:rPr>
                <w:t>-</w:t>
              </w:r>
              <w:proofErr w:type="spellStart"/>
              <w:r>
                <w:rPr>
                  <w:b/>
                  <w:lang w:val="en-US"/>
                </w:rPr>
                <w:t>inav</w:t>
              </w:r>
              <w:proofErr w:type="spellEnd"/>
              <w:r w:rsidRPr="00A97073">
                <w:rPr>
                  <w:b/>
                </w:rPr>
                <w:t>-8</w:t>
              </w:r>
              <w:r>
                <w:rPr>
                  <w:b/>
                  <w:lang w:val="en-US"/>
                </w:rPr>
                <w:t>r</w:t>
              </w:r>
              <w:r>
                <w:rPr>
                  <w:b/>
                </w:rPr>
                <w:t>2-0</w:t>
              </w:r>
              <w:r w:rsidRPr="00C35FCD">
                <w:rPr>
                  <w:b/>
                  <w:rPrChange w:id="894" w:author="Карпов Владислав Владимирович" w:date="2018-10-02T19:35:00Z">
                    <w:rPr>
                      <w:b/>
                      <w:lang w:val="en-US"/>
                    </w:rPr>
                  </w:rPrChange>
                </w:rPr>
                <w:t>2</w:t>
              </w:r>
              <w:r w:rsidRPr="00A97073">
                <w:rPr>
                  <w:b/>
                </w:rPr>
                <w:t>:9080/</w:t>
              </w:r>
              <w:proofErr w:type="spellStart"/>
              <w:r>
                <w:rPr>
                  <w:b/>
                  <w:lang w:val="en-US"/>
                </w:rPr>
                <w:t>proxyserver</w:t>
              </w:r>
              <w:proofErr w:type="spellEnd"/>
              <w:r w:rsidRPr="00A97073">
                <w:rPr>
                  <w:b/>
                </w:rPr>
                <w:t>/</w:t>
              </w:r>
              <w:r>
                <w:rPr>
                  <w:b/>
                  <w:lang w:val="en-US"/>
                </w:rPr>
                <w:t>online</w:t>
              </w:r>
              <w:r w:rsidRPr="00A97073">
                <w:rPr>
                  <w:b/>
                </w:rPr>
                <w:t>/</w:t>
              </w:r>
              <w:r>
                <w:rPr>
                  <w:b/>
                  <w:lang w:val="en-US"/>
                </w:rPr>
                <w:t>online</w:t>
              </w:r>
              <w:r w:rsidRPr="00A97073">
                <w:rPr>
                  <w:b/>
                </w:rPr>
                <w:t>.</w:t>
              </w:r>
              <w:proofErr w:type="spellStart"/>
              <w:r>
                <w:rPr>
                  <w:b/>
                  <w:lang w:val="en-US"/>
                </w:rPr>
                <w:t>sql</w:t>
              </w:r>
            </w:ins>
            <w:proofErr w:type="spellEnd"/>
          </w:p>
          <w:p w:rsidR="0065738C" w:rsidRPr="0065738C" w:rsidRDefault="0065738C" w:rsidP="000A16EE">
            <w:pPr>
              <w:rPr>
                <w:ins w:id="895" w:author="Карпов Владислав Владимирович" w:date="2018-10-02T15:21:00Z"/>
                <w:sz w:val="20"/>
                <w:szCs w:val="20"/>
                <w:lang w:eastAsia="ru-RU"/>
              </w:rPr>
            </w:pPr>
            <w:ins w:id="896" w:author="Карпов Владислав Владимирович" w:date="2018-10-02T15:22:00Z">
              <w:r>
                <w:rPr>
                  <w:b/>
                  <w:u w:val="single"/>
                </w:rPr>
                <w:t>Где настраивать</w:t>
              </w:r>
              <w:r w:rsidRPr="00980805">
                <w:t xml:space="preserve">: </w:t>
              </w:r>
              <w:r>
                <w:t xml:space="preserve">в </w:t>
              </w:r>
              <w:proofErr w:type="spellStart"/>
              <w:r>
                <w:rPr>
                  <w:lang w:val="en-US"/>
                </w:rPr>
                <w:t>syncserver</w:t>
              </w:r>
              <w:proofErr w:type="spellEnd"/>
              <w:r w:rsidRPr="009B5968">
                <w:t xml:space="preserve"> </w:t>
              </w:r>
              <w:r>
                <w:rPr>
                  <w:lang w:val="en-US"/>
                </w:rPr>
                <w:t>alpha</w:t>
              </w:r>
            </w:ins>
          </w:p>
        </w:tc>
      </w:tr>
    </w:tbl>
    <w:p w:rsidR="0059504C" w:rsidRPr="0037763D" w:rsidRDefault="0059504C" w:rsidP="009D6220">
      <w:pPr>
        <w:rPr>
          <w:color w:val="FF0000"/>
          <w:rPrChange w:id="897" w:author="Карпов Владислав Владимирович" w:date="2018-10-02T14:34:00Z">
            <w:rPr>
              <w:color w:val="FF0000"/>
              <w:lang w:val="en-US"/>
            </w:rPr>
          </w:rPrChange>
        </w:rPr>
      </w:pPr>
    </w:p>
    <w:p w:rsidR="00AF015B" w:rsidRPr="0007502E" w:rsidRDefault="00EA3189" w:rsidP="009D6220">
      <w:r w:rsidRPr="0059504C">
        <w:rPr>
          <w:b/>
          <w:color w:val="FF0000"/>
        </w:rPr>
        <w:t xml:space="preserve">Также администратор должен настроить распределение файлов по серверам. </w:t>
      </w:r>
      <w:r w:rsidR="00AF015B" w:rsidRPr="00AF015B">
        <w:t xml:space="preserve">Для выполнения этой процедуры нужно заполнить имена серверов в таблице SYNC_CACHE_STATIC_FILES  в колонке </w:t>
      </w:r>
      <w:r w:rsidR="00AF015B" w:rsidRPr="00AF015B">
        <w:rPr>
          <w:lang w:val="en-US"/>
        </w:rPr>
        <w:t>HOSTS</w:t>
      </w:r>
      <w:r w:rsidR="00AF015B" w:rsidRPr="00AF015B">
        <w:t xml:space="preserve">. Для более простого выполнения в состав дистрибутивов </w:t>
      </w:r>
      <w:r w:rsidR="00AF015B" w:rsidRPr="00AF015B">
        <w:rPr>
          <w:lang w:val="en-US"/>
        </w:rPr>
        <w:t>Sync</w:t>
      </w:r>
      <w:r w:rsidR="00AF015B" w:rsidRPr="00AF015B">
        <w:t xml:space="preserve"> </w:t>
      </w:r>
      <w:r w:rsidR="00AF015B" w:rsidRPr="00AF015B">
        <w:rPr>
          <w:lang w:val="en-US"/>
        </w:rPr>
        <w:t>Cache</w:t>
      </w:r>
      <w:r w:rsidR="00AF015B" w:rsidRPr="00AF015B">
        <w:t xml:space="preserve"> </w:t>
      </w:r>
      <w:r w:rsidR="00AF015B" w:rsidRPr="00AF015B">
        <w:rPr>
          <w:lang w:val="en-US"/>
        </w:rPr>
        <w:t>Server</w:t>
      </w:r>
      <w:r w:rsidR="00AF015B" w:rsidRPr="00AF015B">
        <w:t xml:space="preserve"> и </w:t>
      </w:r>
      <w:r w:rsidR="00AF015B" w:rsidRPr="00AF015B">
        <w:rPr>
          <w:lang w:val="en-US"/>
        </w:rPr>
        <w:t>Sync</w:t>
      </w:r>
      <w:r w:rsidR="00AF015B" w:rsidRPr="00AF015B">
        <w:t xml:space="preserve"> </w:t>
      </w:r>
      <w:r w:rsidR="00AF015B" w:rsidRPr="00AF015B">
        <w:rPr>
          <w:lang w:val="en-US"/>
        </w:rPr>
        <w:t>Generator</w:t>
      </w:r>
      <w:r w:rsidR="00AF015B" w:rsidRPr="00AF015B">
        <w:t xml:space="preserve"> включен скрипт </w:t>
      </w:r>
      <w:proofErr w:type="spellStart"/>
      <w:r w:rsidR="00AF015B" w:rsidRPr="00AF015B">
        <w:t>files-to-servers.sql</w:t>
      </w:r>
      <w:proofErr w:type="spellEnd"/>
      <w:r w:rsidR="00AF015B" w:rsidRPr="00AF015B">
        <w:t xml:space="preserve"> .  </w:t>
      </w:r>
    </w:p>
    <w:p w:rsidR="00AF015B" w:rsidRPr="00AF015B" w:rsidRDefault="00AF015B" w:rsidP="009D6220">
      <w:r w:rsidRPr="00AF015B">
        <w:t xml:space="preserve">Примечание: и для </w:t>
      </w:r>
      <w:r w:rsidRPr="00AF015B">
        <w:rPr>
          <w:lang w:val="en-US"/>
        </w:rPr>
        <w:t>Sync</w:t>
      </w:r>
      <w:r w:rsidRPr="00AF015B">
        <w:t xml:space="preserve"> </w:t>
      </w:r>
      <w:r w:rsidRPr="00AF015B">
        <w:rPr>
          <w:lang w:val="en-US"/>
        </w:rPr>
        <w:t>Cache</w:t>
      </w:r>
      <w:r w:rsidRPr="00AF015B">
        <w:t xml:space="preserve"> </w:t>
      </w:r>
      <w:r w:rsidRPr="00AF015B">
        <w:rPr>
          <w:lang w:val="en-US"/>
        </w:rPr>
        <w:t>Server</w:t>
      </w:r>
      <w:r w:rsidRPr="00AF015B">
        <w:t xml:space="preserve"> и для </w:t>
      </w:r>
      <w:r w:rsidRPr="00AF015B">
        <w:rPr>
          <w:lang w:val="en-US"/>
        </w:rPr>
        <w:t>Sync</w:t>
      </w:r>
      <w:r w:rsidRPr="00AF015B">
        <w:t xml:space="preserve"> </w:t>
      </w:r>
      <w:r w:rsidRPr="00AF015B">
        <w:rPr>
          <w:lang w:val="en-US"/>
        </w:rPr>
        <w:t>Generator</w:t>
      </w:r>
      <w:r w:rsidRPr="00AF015B">
        <w:t xml:space="preserve"> должны быть прописаны имена серверов в </w:t>
      </w:r>
      <w:r w:rsidRPr="00AF015B">
        <w:rPr>
          <w:lang w:val="en-US"/>
        </w:rPr>
        <w:t>Sigma</w:t>
      </w:r>
      <w:r w:rsidRPr="00AF015B">
        <w:t xml:space="preserve"> так, как они показываются на вкладке Информация в административной консоли.</w:t>
      </w:r>
    </w:p>
    <w:p w:rsidR="00D92D96" w:rsidRPr="009D6220" w:rsidRDefault="009D6220" w:rsidP="001C57AD">
      <w:pPr>
        <w:pStyle w:val="1"/>
        <w:numPr>
          <w:ilvl w:val="1"/>
          <w:numId w:val="15"/>
        </w:numPr>
        <w:rPr>
          <w:rStyle w:val="21"/>
        </w:rPr>
      </w:pPr>
      <w:bookmarkStart w:id="898" w:name="_Toc526272796"/>
      <w:r>
        <w:rPr>
          <w:rStyle w:val="21"/>
        </w:rPr>
        <w:t>План отката при обновлении системы</w:t>
      </w:r>
      <w:bookmarkEnd w:id="898"/>
    </w:p>
    <w:p w:rsidR="00447502" w:rsidRDefault="00447502" w:rsidP="00447502">
      <w:r>
        <w:t xml:space="preserve">План отката при обновлении каждого отдельного </w:t>
      </w:r>
      <w:r w:rsidR="006A4CEB" w:rsidRPr="006A4CEB">
        <w:rPr>
          <w:lang w:val="en-US"/>
        </w:rPr>
        <w:t>WAS</w:t>
      </w:r>
      <w:r w:rsidR="006A4CEB">
        <w:t xml:space="preserve"> -приложения </w:t>
      </w:r>
      <w:r>
        <w:t>указан в соответствующей инструкции по установке этого приложения.</w:t>
      </w:r>
    </w:p>
    <w:p w:rsidR="00447502" w:rsidRPr="00447502" w:rsidRDefault="00447502" w:rsidP="00447502">
      <w:r>
        <w:t xml:space="preserve">План отката при обновлении </w:t>
      </w:r>
      <w:proofErr w:type="spellStart"/>
      <w:r>
        <w:rPr>
          <w:lang w:val="en-US"/>
        </w:rPr>
        <w:t>DataPower</w:t>
      </w:r>
      <w:proofErr w:type="spellEnd"/>
      <w:r>
        <w:t xml:space="preserve"> </w:t>
      </w:r>
      <w:r w:rsidR="006A4CEB">
        <w:t xml:space="preserve">или </w:t>
      </w:r>
      <w:r w:rsidR="006A4CEB">
        <w:rPr>
          <w:lang w:val="en-US"/>
        </w:rPr>
        <w:t>MQ</w:t>
      </w:r>
      <w:r w:rsidR="006A4CEB" w:rsidRPr="006A4CEB">
        <w:t xml:space="preserve"> </w:t>
      </w:r>
      <w:r w:rsidR="006A4CEB">
        <w:t>содержится в соответствующей документации по этим продуктам.</w:t>
      </w:r>
    </w:p>
    <w:p w:rsidR="00D92D96" w:rsidRDefault="00D92D96" w:rsidP="001C57AD">
      <w:pPr>
        <w:pStyle w:val="1"/>
        <w:numPr>
          <w:ilvl w:val="0"/>
          <w:numId w:val="15"/>
        </w:numPr>
      </w:pPr>
      <w:bookmarkStart w:id="899" w:name="_Toc385232871"/>
      <w:bookmarkStart w:id="900" w:name="_Toc526272797"/>
      <w:r w:rsidRPr="001276CF">
        <w:lastRenderedPageBreak/>
        <w:t>Перечень возможных аварийных сообщений и описание действий по ним</w:t>
      </w:r>
      <w:bookmarkEnd w:id="899"/>
      <w:bookmarkEnd w:id="900"/>
    </w:p>
    <w:p w:rsidR="001B61AD" w:rsidRPr="00125FC0" w:rsidRDefault="00447502">
      <w:r>
        <w:t xml:space="preserve">Перечень аварийных сообщений и способы решений указаны в соответствующих инструкциях по установке каждого отдельного </w:t>
      </w:r>
      <w:r w:rsidR="006A4CEB" w:rsidRPr="006A4CEB">
        <w:rPr>
          <w:lang w:val="en-US"/>
        </w:rPr>
        <w:t>WAS</w:t>
      </w:r>
      <w:r w:rsidR="006A4CEB">
        <w:t xml:space="preserve"> </w:t>
      </w:r>
      <w:r w:rsidR="00891541">
        <w:t>–</w:t>
      </w:r>
      <w:r w:rsidR="006A4CEB">
        <w:t>приложения</w:t>
      </w:r>
      <w:bookmarkEnd w:id="3"/>
      <w:r w:rsidR="00891541" w:rsidRPr="00891541">
        <w:t>:</w:t>
      </w:r>
    </w:p>
    <w:p w:rsidR="00891541" w:rsidRPr="00125FC0" w:rsidRDefault="00891541" w:rsidP="001C57AD">
      <w:pPr>
        <w:pStyle w:val="a3"/>
        <w:numPr>
          <w:ilvl w:val="0"/>
          <w:numId w:val="13"/>
        </w:numPr>
      </w:pPr>
      <w:proofErr w:type="spellStart"/>
      <w:r w:rsidRPr="005D2698">
        <w:rPr>
          <w:lang w:val="en-US"/>
        </w:rPr>
        <w:t>GeneratorSetup</w:t>
      </w:r>
      <w:proofErr w:type="spellEnd"/>
      <w:r w:rsidRPr="00125FC0">
        <w:t>.</w:t>
      </w:r>
      <w:proofErr w:type="spellStart"/>
      <w:r w:rsidRPr="005D2698">
        <w:rPr>
          <w:lang w:val="en-US"/>
        </w:rPr>
        <w:t>docx</w:t>
      </w:r>
      <w:proofErr w:type="spellEnd"/>
      <w:r w:rsidR="005D2698" w:rsidRPr="00125FC0">
        <w:t xml:space="preserve"> - </w:t>
      </w:r>
      <w:r w:rsidR="005D2698">
        <w:t>Руководство</w:t>
      </w:r>
      <w:r w:rsidR="005D2698" w:rsidRPr="00125FC0">
        <w:t xml:space="preserve"> </w:t>
      </w:r>
      <w:r w:rsidR="005D2698">
        <w:t>по</w:t>
      </w:r>
      <w:r w:rsidR="005D2698" w:rsidRPr="00125FC0">
        <w:t xml:space="preserve"> </w:t>
      </w:r>
      <w:r w:rsidR="005D2698">
        <w:t>инсталляции</w:t>
      </w:r>
      <w:r w:rsidR="005D2698" w:rsidRPr="00125FC0">
        <w:t xml:space="preserve"> </w:t>
      </w:r>
      <w:r w:rsidR="005D2698" w:rsidRPr="005D2698">
        <w:rPr>
          <w:lang w:val="en-US"/>
        </w:rPr>
        <w:t>Sync</w:t>
      </w:r>
      <w:r w:rsidR="005D2698" w:rsidRPr="00125FC0">
        <w:t xml:space="preserve"> </w:t>
      </w:r>
      <w:r w:rsidR="005D2698" w:rsidRPr="005D2698">
        <w:rPr>
          <w:lang w:val="en-US"/>
        </w:rPr>
        <w:t>Generator</w:t>
      </w:r>
    </w:p>
    <w:p w:rsidR="00891541" w:rsidRPr="00125FC0" w:rsidRDefault="00891541" w:rsidP="001C57AD">
      <w:pPr>
        <w:pStyle w:val="a3"/>
        <w:numPr>
          <w:ilvl w:val="0"/>
          <w:numId w:val="13"/>
        </w:numPr>
      </w:pPr>
      <w:proofErr w:type="spellStart"/>
      <w:r w:rsidRPr="005D2698">
        <w:rPr>
          <w:lang w:val="en-US"/>
        </w:rPr>
        <w:t>ProxyServerSetup</w:t>
      </w:r>
      <w:proofErr w:type="spellEnd"/>
      <w:r w:rsidRPr="00125FC0">
        <w:t>.</w:t>
      </w:r>
      <w:proofErr w:type="spellStart"/>
      <w:r w:rsidRPr="005D2698">
        <w:rPr>
          <w:lang w:val="en-US"/>
        </w:rPr>
        <w:t>docx</w:t>
      </w:r>
      <w:proofErr w:type="spellEnd"/>
      <w:r w:rsidR="005D2698" w:rsidRPr="00125FC0">
        <w:t xml:space="preserve"> - </w:t>
      </w:r>
      <w:r w:rsidR="005D2698">
        <w:t>Руководство</w:t>
      </w:r>
      <w:r w:rsidR="005D2698" w:rsidRPr="00125FC0">
        <w:t xml:space="preserve"> </w:t>
      </w:r>
      <w:r w:rsidR="005D2698">
        <w:t>по</w:t>
      </w:r>
      <w:r w:rsidR="005D2698" w:rsidRPr="00125FC0">
        <w:t xml:space="preserve"> </w:t>
      </w:r>
      <w:r w:rsidR="005D2698">
        <w:t>инсталляции</w:t>
      </w:r>
      <w:r w:rsidR="005D2698" w:rsidRPr="00125FC0">
        <w:t xml:space="preserve"> </w:t>
      </w:r>
      <w:r w:rsidR="005D2698" w:rsidRPr="005D2698">
        <w:rPr>
          <w:lang w:val="en-US"/>
        </w:rPr>
        <w:t>SQL</w:t>
      </w:r>
      <w:r w:rsidR="005D2698" w:rsidRPr="00125FC0">
        <w:t xml:space="preserve"> </w:t>
      </w:r>
      <w:r w:rsidR="005D2698" w:rsidRPr="005D2698">
        <w:rPr>
          <w:lang w:val="en-US"/>
        </w:rPr>
        <w:t>Proxy</w:t>
      </w:r>
      <w:r w:rsidR="005D2698" w:rsidRPr="00125FC0">
        <w:t xml:space="preserve"> </w:t>
      </w:r>
      <w:r w:rsidR="005D2698" w:rsidRPr="005D2698">
        <w:rPr>
          <w:lang w:val="en-US"/>
        </w:rPr>
        <w:t>Server</w:t>
      </w:r>
    </w:p>
    <w:p w:rsidR="00891541" w:rsidRPr="00125FC0" w:rsidRDefault="00891541" w:rsidP="001C57AD">
      <w:pPr>
        <w:pStyle w:val="a3"/>
        <w:numPr>
          <w:ilvl w:val="0"/>
          <w:numId w:val="13"/>
        </w:numPr>
      </w:pPr>
      <w:proofErr w:type="spellStart"/>
      <w:r w:rsidRPr="005D2698">
        <w:rPr>
          <w:lang w:val="en-US"/>
        </w:rPr>
        <w:t>CacheServerSetup</w:t>
      </w:r>
      <w:proofErr w:type="spellEnd"/>
      <w:r w:rsidRPr="00125FC0">
        <w:t>.</w:t>
      </w:r>
      <w:proofErr w:type="spellStart"/>
      <w:r w:rsidRPr="005D2698">
        <w:rPr>
          <w:lang w:val="en-US"/>
        </w:rPr>
        <w:t>docx</w:t>
      </w:r>
      <w:proofErr w:type="spellEnd"/>
      <w:r w:rsidR="005D2698" w:rsidRPr="00125FC0">
        <w:t xml:space="preserve"> - </w:t>
      </w:r>
      <w:r w:rsidR="005D2698">
        <w:t>Руководство</w:t>
      </w:r>
      <w:r w:rsidR="005D2698" w:rsidRPr="00125FC0">
        <w:t xml:space="preserve"> </w:t>
      </w:r>
      <w:r w:rsidR="005D2698">
        <w:t>по</w:t>
      </w:r>
      <w:r w:rsidR="005D2698" w:rsidRPr="00125FC0">
        <w:t xml:space="preserve"> </w:t>
      </w:r>
      <w:r w:rsidR="005D2698">
        <w:t>инсталляции</w:t>
      </w:r>
      <w:r w:rsidR="005D2698" w:rsidRPr="00125FC0">
        <w:t xml:space="preserve"> </w:t>
      </w:r>
      <w:r w:rsidR="005D2698" w:rsidRPr="005D2698">
        <w:rPr>
          <w:lang w:val="en-US"/>
        </w:rPr>
        <w:t>Sync</w:t>
      </w:r>
      <w:r w:rsidR="005D2698" w:rsidRPr="00125FC0">
        <w:t xml:space="preserve"> </w:t>
      </w:r>
      <w:r w:rsidR="005D2698" w:rsidRPr="005D2698">
        <w:rPr>
          <w:lang w:val="en-US"/>
        </w:rPr>
        <w:t>Cache</w:t>
      </w:r>
      <w:r w:rsidR="005D2698" w:rsidRPr="00125FC0">
        <w:t xml:space="preserve"> </w:t>
      </w:r>
      <w:r w:rsidR="005D2698" w:rsidRPr="005D2698">
        <w:rPr>
          <w:lang w:val="en-US"/>
        </w:rPr>
        <w:t>Server</w:t>
      </w:r>
    </w:p>
    <w:p w:rsidR="00891541" w:rsidRDefault="005D2698" w:rsidP="001C57AD">
      <w:pPr>
        <w:pStyle w:val="a3"/>
        <w:numPr>
          <w:ilvl w:val="0"/>
          <w:numId w:val="13"/>
        </w:numPr>
        <w:rPr>
          <w:lang w:val="en-US"/>
        </w:rPr>
      </w:pPr>
      <w:r w:rsidRPr="005D2698">
        <w:rPr>
          <w:lang w:val="en-US"/>
        </w:rPr>
        <w:t>ConfServerSetup.docx</w:t>
      </w:r>
      <w:r>
        <w:rPr>
          <w:lang w:val="en-US"/>
        </w:rPr>
        <w:t xml:space="preserve"> - </w:t>
      </w:r>
      <w:r>
        <w:t>Руководство</w:t>
      </w:r>
      <w:r w:rsidRPr="005D2698">
        <w:rPr>
          <w:lang w:val="en-US"/>
        </w:rPr>
        <w:t xml:space="preserve"> </w:t>
      </w:r>
      <w:r>
        <w:t>по</w:t>
      </w:r>
      <w:r w:rsidRPr="005D2698">
        <w:rPr>
          <w:lang w:val="en-US"/>
        </w:rPr>
        <w:t xml:space="preserve"> </w:t>
      </w:r>
      <w:r>
        <w:t>инсталляции</w:t>
      </w:r>
      <w:r w:rsidRPr="005D2698">
        <w:rPr>
          <w:lang w:val="en-US"/>
        </w:rPr>
        <w:t xml:space="preserve"> Configuration Server</w:t>
      </w:r>
    </w:p>
    <w:p w:rsidR="00D52196" w:rsidRPr="005D2698" w:rsidRDefault="00D52196" w:rsidP="001C57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MonitorSigma</w:t>
      </w:r>
      <w:r w:rsidRPr="005D2698">
        <w:rPr>
          <w:lang w:val="en-US"/>
        </w:rPr>
        <w:t>ServerSetup.docx</w:t>
      </w:r>
      <w:r>
        <w:rPr>
          <w:lang w:val="en-US"/>
        </w:rPr>
        <w:t xml:space="preserve"> - </w:t>
      </w:r>
      <w:r>
        <w:t>Руководство</w:t>
      </w:r>
      <w:r w:rsidRPr="005D2698">
        <w:rPr>
          <w:lang w:val="en-US"/>
        </w:rPr>
        <w:t xml:space="preserve"> </w:t>
      </w:r>
      <w:r>
        <w:t>по</w:t>
      </w:r>
      <w:r w:rsidRPr="005D2698">
        <w:rPr>
          <w:lang w:val="en-US"/>
        </w:rPr>
        <w:t xml:space="preserve"> </w:t>
      </w:r>
      <w:r>
        <w:t>инсталляции</w:t>
      </w:r>
      <w:r w:rsidRPr="005D2698">
        <w:rPr>
          <w:lang w:val="en-US"/>
        </w:rPr>
        <w:t xml:space="preserve"> </w:t>
      </w:r>
      <w:r w:rsidR="00480E9C">
        <w:rPr>
          <w:lang w:val="en-US"/>
        </w:rPr>
        <w:t>Monitor</w:t>
      </w:r>
      <w:r w:rsidRPr="005D2698">
        <w:rPr>
          <w:lang w:val="en-US"/>
        </w:rPr>
        <w:t xml:space="preserve"> Server</w:t>
      </w:r>
      <w:r w:rsidRPr="00D52196">
        <w:rPr>
          <w:lang w:val="en-US"/>
        </w:rPr>
        <w:t xml:space="preserve"> </w:t>
      </w:r>
      <w:r>
        <w:t>для</w:t>
      </w:r>
      <w:r w:rsidRPr="00D52196">
        <w:rPr>
          <w:lang w:val="en-US"/>
        </w:rPr>
        <w:t xml:space="preserve"> </w:t>
      </w:r>
      <w:r>
        <w:rPr>
          <w:lang w:val="en-US"/>
        </w:rPr>
        <w:t>Sigma</w:t>
      </w:r>
    </w:p>
    <w:p w:rsidR="00D52196" w:rsidRDefault="00D52196" w:rsidP="001C57AD">
      <w:pPr>
        <w:pStyle w:val="a3"/>
        <w:numPr>
          <w:ilvl w:val="0"/>
          <w:numId w:val="13"/>
        </w:numPr>
        <w:rPr>
          <w:lang w:val="en-US"/>
        </w:rPr>
      </w:pPr>
      <w:r w:rsidRPr="00D52196">
        <w:rPr>
          <w:lang w:val="en-US"/>
        </w:rPr>
        <w:t xml:space="preserve">MonitorAlphaServerSetup.docx - </w:t>
      </w:r>
      <w:r>
        <w:t>Руководство</w:t>
      </w:r>
      <w:r w:rsidRPr="00D52196">
        <w:rPr>
          <w:lang w:val="en-US"/>
        </w:rPr>
        <w:t xml:space="preserve"> </w:t>
      </w:r>
      <w:r>
        <w:t>по</w:t>
      </w:r>
      <w:r w:rsidRPr="00D52196">
        <w:rPr>
          <w:lang w:val="en-US"/>
        </w:rPr>
        <w:t xml:space="preserve"> </w:t>
      </w:r>
      <w:r>
        <w:t>инсталляции</w:t>
      </w:r>
      <w:r w:rsidRPr="00D52196">
        <w:rPr>
          <w:lang w:val="en-US"/>
        </w:rPr>
        <w:t xml:space="preserve"> </w:t>
      </w:r>
      <w:r w:rsidR="00480E9C">
        <w:rPr>
          <w:lang w:val="en-US"/>
        </w:rPr>
        <w:t>Monitor</w:t>
      </w:r>
      <w:r w:rsidR="00480E9C" w:rsidRPr="005D2698">
        <w:rPr>
          <w:lang w:val="en-US"/>
        </w:rPr>
        <w:t xml:space="preserve"> </w:t>
      </w:r>
      <w:r w:rsidRPr="00D52196">
        <w:rPr>
          <w:lang w:val="en-US"/>
        </w:rPr>
        <w:t xml:space="preserve">Server </w:t>
      </w:r>
      <w:r>
        <w:t>для</w:t>
      </w:r>
      <w:r w:rsidRPr="00D52196">
        <w:rPr>
          <w:lang w:val="en-US"/>
        </w:rPr>
        <w:t xml:space="preserve"> </w:t>
      </w:r>
      <w:r>
        <w:rPr>
          <w:lang w:val="en-US"/>
        </w:rPr>
        <w:t>Alpha</w:t>
      </w:r>
    </w:p>
    <w:p w:rsidR="00480E9C" w:rsidRPr="00480E9C" w:rsidRDefault="00480E9C" w:rsidP="001C57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DpSmsProxyServerSetup.docx - </w:t>
      </w:r>
      <w:r>
        <w:t>Руководство</w:t>
      </w:r>
      <w:r w:rsidRPr="00D52196">
        <w:rPr>
          <w:lang w:val="en-US"/>
        </w:rPr>
        <w:t xml:space="preserve"> </w:t>
      </w:r>
      <w:r>
        <w:t>по</w:t>
      </w:r>
      <w:r w:rsidRPr="00D52196">
        <w:rPr>
          <w:lang w:val="en-US"/>
        </w:rPr>
        <w:t xml:space="preserve"> </w:t>
      </w:r>
      <w:r>
        <w:t>инсталляции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DpSmsProxy</w:t>
      </w:r>
      <w:proofErr w:type="spellEnd"/>
      <w:r w:rsidRPr="00D52196">
        <w:rPr>
          <w:lang w:val="en-US"/>
        </w:rPr>
        <w:t xml:space="preserve"> Server </w:t>
      </w:r>
      <w:r>
        <w:t>для</w:t>
      </w:r>
      <w:r w:rsidRPr="00D52196">
        <w:rPr>
          <w:lang w:val="en-US"/>
        </w:rPr>
        <w:t xml:space="preserve"> </w:t>
      </w:r>
      <w:r>
        <w:rPr>
          <w:lang w:val="en-US"/>
        </w:rPr>
        <w:t>Alpha</w:t>
      </w:r>
    </w:p>
    <w:p w:rsidR="00447502" w:rsidRPr="00D52196" w:rsidRDefault="00447502">
      <w:r>
        <w:t xml:space="preserve">Перечень аварийных сообщений и способы решений по </w:t>
      </w:r>
      <w:r>
        <w:rPr>
          <w:lang w:val="en-US"/>
        </w:rPr>
        <w:t>MS</w:t>
      </w:r>
      <w:r w:rsidRPr="00447502">
        <w:t>-</w:t>
      </w:r>
      <w:r>
        <w:rPr>
          <w:lang w:val="en-US"/>
        </w:rPr>
        <w:t>SQL</w:t>
      </w:r>
      <w:r>
        <w:t xml:space="preserve">, </w:t>
      </w:r>
      <w:proofErr w:type="spellStart"/>
      <w:r>
        <w:rPr>
          <w:lang w:val="en-US"/>
        </w:rPr>
        <w:t>DataPower</w:t>
      </w:r>
      <w:proofErr w:type="spellEnd"/>
      <w:r w:rsidRPr="00447502">
        <w:t xml:space="preserve"> </w:t>
      </w:r>
      <w:r>
        <w:t xml:space="preserve">и </w:t>
      </w:r>
      <w:r>
        <w:rPr>
          <w:lang w:val="en-US"/>
        </w:rPr>
        <w:t>MQ</w:t>
      </w:r>
      <w:r>
        <w:t xml:space="preserve"> перечислены в документациях по этим продуктам.</w:t>
      </w:r>
      <w:r w:rsidR="00D52196">
        <w:t xml:space="preserve"> </w:t>
      </w:r>
    </w:p>
    <w:sectPr w:rsidR="00447502" w:rsidRPr="00D52196" w:rsidSect="00A20562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DF" w:rsidRDefault="004919DF" w:rsidP="00D92D96">
      <w:pPr>
        <w:spacing w:after="0" w:line="240" w:lineRule="auto"/>
      </w:pPr>
      <w:r>
        <w:separator/>
      </w:r>
    </w:p>
  </w:endnote>
  <w:endnote w:type="continuationSeparator" w:id="0">
    <w:p w:rsidR="004919DF" w:rsidRDefault="004919DF" w:rsidP="00D9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DBE" w:rsidRDefault="00001DB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80E0D">
      <w:rPr>
        <w:noProof/>
      </w:rPr>
      <w:t>23</w:t>
    </w:r>
    <w:r>
      <w:rPr>
        <w:noProof/>
      </w:rPr>
      <w:fldChar w:fldCharType="end"/>
    </w:r>
  </w:p>
  <w:p w:rsidR="00001DBE" w:rsidRPr="00E97D36" w:rsidRDefault="00001DBE" w:rsidP="00A2056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DBE" w:rsidRPr="004A253F" w:rsidRDefault="00001DBE" w:rsidP="00A20562">
    <w:pPr>
      <w:pStyle w:val="a8"/>
      <w:jc w:val="center"/>
    </w:pPr>
    <w:r>
      <w:t>Москва,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DF" w:rsidRDefault="004919DF" w:rsidP="00D92D96">
      <w:pPr>
        <w:spacing w:after="0" w:line="240" w:lineRule="auto"/>
      </w:pPr>
      <w:r>
        <w:separator/>
      </w:r>
    </w:p>
  </w:footnote>
  <w:footnote w:type="continuationSeparator" w:id="0">
    <w:p w:rsidR="004919DF" w:rsidRDefault="004919DF" w:rsidP="00D9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DBE" w:rsidRPr="00A0074C" w:rsidRDefault="00001DBE" w:rsidP="00A20562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proofErr w:type="gramStart"/>
    <w:r>
      <w:rPr>
        <w:i/>
        <w:lang w:val="en-US"/>
      </w:rPr>
      <w:t>i-Navigator</w:t>
    </w:r>
    <w:proofErr w:type="gramEnd"/>
  </w:p>
  <w:p w:rsidR="00001DBE" w:rsidRPr="00E97D36" w:rsidRDefault="00001DBE" w:rsidP="00A20562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proofErr w:type="spellStart"/>
    <w:r>
      <w:rPr>
        <w:i/>
      </w:rPr>
      <w:t>инсталяции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2F1"/>
    <w:multiLevelType w:val="hybridMultilevel"/>
    <w:tmpl w:val="BADC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65F7"/>
    <w:multiLevelType w:val="multilevel"/>
    <w:tmpl w:val="0948868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68E2723"/>
    <w:multiLevelType w:val="hybridMultilevel"/>
    <w:tmpl w:val="5474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42C42"/>
    <w:multiLevelType w:val="hybridMultilevel"/>
    <w:tmpl w:val="D3F6FE48"/>
    <w:lvl w:ilvl="0" w:tplc="32A2EA52">
      <w:start w:val="10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>
    <w:nsid w:val="131845C0"/>
    <w:multiLevelType w:val="multilevel"/>
    <w:tmpl w:val="15467A6C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AE15F83"/>
    <w:multiLevelType w:val="hybridMultilevel"/>
    <w:tmpl w:val="C866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730D6"/>
    <w:multiLevelType w:val="hybridMultilevel"/>
    <w:tmpl w:val="24202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05A3A"/>
    <w:multiLevelType w:val="multilevel"/>
    <w:tmpl w:val="3C1C4EB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293102A4"/>
    <w:multiLevelType w:val="hybridMultilevel"/>
    <w:tmpl w:val="FD52F898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293B6E74"/>
    <w:multiLevelType w:val="multilevel"/>
    <w:tmpl w:val="0948868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C9469F7"/>
    <w:multiLevelType w:val="hybridMultilevel"/>
    <w:tmpl w:val="FD52F898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>
    <w:nsid w:val="31D43E3C"/>
    <w:multiLevelType w:val="hybridMultilevel"/>
    <w:tmpl w:val="9E802F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89126B"/>
    <w:multiLevelType w:val="hybridMultilevel"/>
    <w:tmpl w:val="DC6A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C41B5"/>
    <w:multiLevelType w:val="multilevel"/>
    <w:tmpl w:val="0948868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2AA3F5C"/>
    <w:multiLevelType w:val="hybridMultilevel"/>
    <w:tmpl w:val="3AFE7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3300B"/>
    <w:multiLevelType w:val="hybridMultilevel"/>
    <w:tmpl w:val="82A8E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D33546B"/>
    <w:multiLevelType w:val="multilevel"/>
    <w:tmpl w:val="3C1C4EB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500A4402"/>
    <w:multiLevelType w:val="hybridMultilevel"/>
    <w:tmpl w:val="D59EA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40E4C"/>
    <w:multiLevelType w:val="hybridMultilevel"/>
    <w:tmpl w:val="341EB05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41437D8"/>
    <w:multiLevelType w:val="hybridMultilevel"/>
    <w:tmpl w:val="55B0BD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7F34E4"/>
    <w:multiLevelType w:val="hybridMultilevel"/>
    <w:tmpl w:val="962A6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44C57"/>
    <w:multiLevelType w:val="hybridMultilevel"/>
    <w:tmpl w:val="DEDE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97113"/>
    <w:multiLevelType w:val="multilevel"/>
    <w:tmpl w:val="758012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>
    <w:nsid w:val="60C53805"/>
    <w:multiLevelType w:val="multilevel"/>
    <w:tmpl w:val="3244D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>
    <w:nsid w:val="67BC6393"/>
    <w:multiLevelType w:val="hybridMultilevel"/>
    <w:tmpl w:val="A18614FE"/>
    <w:lvl w:ilvl="0" w:tplc="0A12BC6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2166F7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EFA1A89"/>
    <w:multiLevelType w:val="hybridMultilevel"/>
    <w:tmpl w:val="1C068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24"/>
  </w:num>
  <w:num w:numId="5">
    <w:abstractNumId w:val="13"/>
  </w:num>
  <w:num w:numId="6">
    <w:abstractNumId w:val="15"/>
  </w:num>
  <w:num w:numId="7">
    <w:abstractNumId w:val="2"/>
  </w:num>
  <w:num w:numId="8">
    <w:abstractNumId w:val="7"/>
  </w:num>
  <w:num w:numId="9">
    <w:abstractNumId w:val="11"/>
  </w:num>
  <w:num w:numId="10">
    <w:abstractNumId w:val="23"/>
  </w:num>
  <w:num w:numId="11">
    <w:abstractNumId w:val="25"/>
  </w:num>
  <w:num w:numId="12">
    <w:abstractNumId w:val="20"/>
  </w:num>
  <w:num w:numId="13">
    <w:abstractNumId w:val="4"/>
  </w:num>
  <w:num w:numId="14">
    <w:abstractNumId w:val="22"/>
  </w:num>
  <w:num w:numId="15">
    <w:abstractNumId w:val="26"/>
  </w:num>
  <w:num w:numId="16">
    <w:abstractNumId w:val="0"/>
  </w:num>
  <w:num w:numId="17">
    <w:abstractNumId w:val="10"/>
  </w:num>
  <w:num w:numId="18">
    <w:abstractNumId w:val="8"/>
  </w:num>
  <w:num w:numId="19">
    <w:abstractNumId w:val="12"/>
  </w:num>
  <w:num w:numId="20">
    <w:abstractNumId w:val="27"/>
  </w:num>
  <w:num w:numId="21">
    <w:abstractNumId w:val="5"/>
  </w:num>
  <w:num w:numId="22">
    <w:abstractNumId w:val="6"/>
  </w:num>
  <w:num w:numId="23">
    <w:abstractNumId w:val="18"/>
  </w:num>
  <w:num w:numId="24">
    <w:abstractNumId w:val="19"/>
  </w:num>
  <w:num w:numId="25">
    <w:abstractNumId w:val="21"/>
  </w:num>
  <w:num w:numId="26">
    <w:abstractNumId w:val="14"/>
  </w:num>
  <w:num w:numId="27">
    <w:abstractNumId w:val="9"/>
  </w:num>
  <w:num w:numId="28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96"/>
    <w:rsid w:val="00001DBE"/>
    <w:rsid w:val="00017DD6"/>
    <w:rsid w:val="00042C2D"/>
    <w:rsid w:val="000612F5"/>
    <w:rsid w:val="00073F4D"/>
    <w:rsid w:val="0007502E"/>
    <w:rsid w:val="0008798C"/>
    <w:rsid w:val="000A16EE"/>
    <w:rsid w:val="000D7A9C"/>
    <w:rsid w:val="00105152"/>
    <w:rsid w:val="00125FC0"/>
    <w:rsid w:val="00147370"/>
    <w:rsid w:val="00153BC2"/>
    <w:rsid w:val="00190F10"/>
    <w:rsid w:val="00193E46"/>
    <w:rsid w:val="001A2A78"/>
    <w:rsid w:val="001B61AD"/>
    <w:rsid w:val="001C21DE"/>
    <w:rsid w:val="001C57AD"/>
    <w:rsid w:val="001D0D4F"/>
    <w:rsid w:val="001F307A"/>
    <w:rsid w:val="001F37DD"/>
    <w:rsid w:val="002242DF"/>
    <w:rsid w:val="00236A09"/>
    <w:rsid w:val="00241B06"/>
    <w:rsid w:val="002A504B"/>
    <w:rsid w:val="002D1073"/>
    <w:rsid w:val="003027E8"/>
    <w:rsid w:val="00326E88"/>
    <w:rsid w:val="00331D42"/>
    <w:rsid w:val="003445FD"/>
    <w:rsid w:val="00345C6C"/>
    <w:rsid w:val="003555A1"/>
    <w:rsid w:val="0037763D"/>
    <w:rsid w:val="003A3329"/>
    <w:rsid w:val="003C0E33"/>
    <w:rsid w:val="00405540"/>
    <w:rsid w:val="0041272D"/>
    <w:rsid w:val="00447502"/>
    <w:rsid w:val="00480E9C"/>
    <w:rsid w:val="004919DF"/>
    <w:rsid w:val="004A2325"/>
    <w:rsid w:val="004A253F"/>
    <w:rsid w:val="004A3560"/>
    <w:rsid w:val="004B2B80"/>
    <w:rsid w:val="00513B7F"/>
    <w:rsid w:val="00513E90"/>
    <w:rsid w:val="0053326E"/>
    <w:rsid w:val="00545D1F"/>
    <w:rsid w:val="005544F2"/>
    <w:rsid w:val="0056195C"/>
    <w:rsid w:val="00593478"/>
    <w:rsid w:val="0059504C"/>
    <w:rsid w:val="005A1404"/>
    <w:rsid w:val="005D2698"/>
    <w:rsid w:val="006030FB"/>
    <w:rsid w:val="0061232B"/>
    <w:rsid w:val="006225FB"/>
    <w:rsid w:val="0065738C"/>
    <w:rsid w:val="0066713A"/>
    <w:rsid w:val="006708A7"/>
    <w:rsid w:val="0069586B"/>
    <w:rsid w:val="006A4CEB"/>
    <w:rsid w:val="006C4A69"/>
    <w:rsid w:val="006C7287"/>
    <w:rsid w:val="006C7323"/>
    <w:rsid w:val="00706B0F"/>
    <w:rsid w:val="00716B76"/>
    <w:rsid w:val="00730FB0"/>
    <w:rsid w:val="00753120"/>
    <w:rsid w:val="00754ABB"/>
    <w:rsid w:val="007570E2"/>
    <w:rsid w:val="00784568"/>
    <w:rsid w:val="007968C8"/>
    <w:rsid w:val="007B0CF5"/>
    <w:rsid w:val="007B6004"/>
    <w:rsid w:val="007C4C11"/>
    <w:rsid w:val="007C696D"/>
    <w:rsid w:val="007D1B9B"/>
    <w:rsid w:val="007D4169"/>
    <w:rsid w:val="00821139"/>
    <w:rsid w:val="008459B0"/>
    <w:rsid w:val="00853D81"/>
    <w:rsid w:val="0086660C"/>
    <w:rsid w:val="00880E0D"/>
    <w:rsid w:val="008843F3"/>
    <w:rsid w:val="00891541"/>
    <w:rsid w:val="00893EA9"/>
    <w:rsid w:val="008C7DB1"/>
    <w:rsid w:val="008E4458"/>
    <w:rsid w:val="008E49AA"/>
    <w:rsid w:val="0094662D"/>
    <w:rsid w:val="00980805"/>
    <w:rsid w:val="00987D1D"/>
    <w:rsid w:val="00995EE1"/>
    <w:rsid w:val="009C1309"/>
    <w:rsid w:val="009D6220"/>
    <w:rsid w:val="00A20562"/>
    <w:rsid w:val="00A4211A"/>
    <w:rsid w:val="00A43D28"/>
    <w:rsid w:val="00A5742A"/>
    <w:rsid w:val="00A723F6"/>
    <w:rsid w:val="00A726C4"/>
    <w:rsid w:val="00A83C93"/>
    <w:rsid w:val="00A96B62"/>
    <w:rsid w:val="00AB77D9"/>
    <w:rsid w:val="00AD274C"/>
    <w:rsid w:val="00AD68BC"/>
    <w:rsid w:val="00AF015B"/>
    <w:rsid w:val="00B01608"/>
    <w:rsid w:val="00B0752C"/>
    <w:rsid w:val="00B10547"/>
    <w:rsid w:val="00B12AE4"/>
    <w:rsid w:val="00B3737A"/>
    <w:rsid w:val="00B37A09"/>
    <w:rsid w:val="00B617ED"/>
    <w:rsid w:val="00B74412"/>
    <w:rsid w:val="00B822CF"/>
    <w:rsid w:val="00B85B6D"/>
    <w:rsid w:val="00C35FCD"/>
    <w:rsid w:val="00C379CC"/>
    <w:rsid w:val="00C55AEB"/>
    <w:rsid w:val="00C64243"/>
    <w:rsid w:val="00C86640"/>
    <w:rsid w:val="00CB1874"/>
    <w:rsid w:val="00CE2965"/>
    <w:rsid w:val="00D02C8E"/>
    <w:rsid w:val="00D50E5C"/>
    <w:rsid w:val="00D52196"/>
    <w:rsid w:val="00D615BB"/>
    <w:rsid w:val="00D66E83"/>
    <w:rsid w:val="00D90828"/>
    <w:rsid w:val="00D92780"/>
    <w:rsid w:val="00D92D96"/>
    <w:rsid w:val="00DA6F97"/>
    <w:rsid w:val="00DE1EAA"/>
    <w:rsid w:val="00DE30BF"/>
    <w:rsid w:val="00E01818"/>
    <w:rsid w:val="00E03E62"/>
    <w:rsid w:val="00E26D00"/>
    <w:rsid w:val="00E42A46"/>
    <w:rsid w:val="00E667FE"/>
    <w:rsid w:val="00E9281E"/>
    <w:rsid w:val="00EA1C21"/>
    <w:rsid w:val="00EA3189"/>
    <w:rsid w:val="00EA446C"/>
    <w:rsid w:val="00EF36C1"/>
    <w:rsid w:val="00F242A5"/>
    <w:rsid w:val="00F41076"/>
    <w:rsid w:val="00F773F5"/>
    <w:rsid w:val="00F83BE9"/>
    <w:rsid w:val="00F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9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D92D9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D92D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1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96B62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A96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D9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rsid w:val="00D92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92D96"/>
    <w:pPr>
      <w:ind w:left="720"/>
      <w:contextualSpacing/>
    </w:pPr>
  </w:style>
  <w:style w:type="paragraph" w:styleId="a4">
    <w:name w:val="TOC Heading"/>
    <w:basedOn w:val="a"/>
    <w:next w:val="a"/>
    <w:uiPriority w:val="39"/>
    <w:qFormat/>
    <w:rsid w:val="00D92D96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2D96"/>
  </w:style>
  <w:style w:type="character" w:styleId="a5">
    <w:name w:val="Hyperlink"/>
    <w:uiPriority w:val="99"/>
    <w:unhideWhenUsed/>
    <w:rsid w:val="00D92D96"/>
    <w:rPr>
      <w:color w:val="0000FF"/>
      <w:u w:val="single"/>
    </w:rPr>
  </w:style>
  <w:style w:type="paragraph" w:styleId="a6">
    <w:name w:val="header"/>
    <w:basedOn w:val="a"/>
    <w:link w:val="a7"/>
    <w:unhideWhenUsed/>
    <w:rsid w:val="00D92D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92D9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92D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2D96"/>
    <w:rPr>
      <w:rFonts w:ascii="Calibri" w:eastAsia="Calibri" w:hAnsi="Calibri" w:cs="Times New Roman"/>
    </w:rPr>
  </w:style>
  <w:style w:type="paragraph" w:styleId="aa">
    <w:name w:val="No Spacing"/>
    <w:link w:val="ab"/>
    <w:uiPriority w:val="1"/>
    <w:qFormat/>
    <w:rsid w:val="00D92D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link w:val="aa"/>
    <w:uiPriority w:val="1"/>
    <w:rsid w:val="00D92D96"/>
    <w:rPr>
      <w:rFonts w:ascii="Calibri" w:eastAsia="Times New Roman" w:hAnsi="Calibri" w:cs="Times New Roman"/>
      <w:lang w:eastAsia="ru-RU"/>
    </w:rPr>
  </w:style>
  <w:style w:type="character" w:styleId="ac">
    <w:name w:val="Emphasis"/>
    <w:uiPriority w:val="20"/>
    <w:qFormat/>
    <w:rsid w:val="00D92D96"/>
    <w:rPr>
      <w:i/>
      <w:iCs/>
      <w:u w:val="dotted"/>
    </w:rPr>
  </w:style>
  <w:style w:type="character" w:customStyle="1" w:styleId="21">
    <w:name w:val="Заголовок 2 Знак1"/>
    <w:link w:val="2"/>
    <w:uiPriority w:val="9"/>
    <w:rsid w:val="00D92D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1"/>
    <w:link w:val="1"/>
    <w:uiPriority w:val="9"/>
    <w:rsid w:val="00D92D9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8">
    <w:name w:val="toc 8"/>
    <w:basedOn w:val="a"/>
    <w:next w:val="a"/>
    <w:autoRedefine/>
    <w:uiPriority w:val="39"/>
    <w:semiHidden/>
    <w:unhideWhenUsed/>
    <w:rsid w:val="00D92D96"/>
    <w:pPr>
      <w:spacing w:after="100"/>
      <w:ind w:left="1540"/>
    </w:pPr>
  </w:style>
  <w:style w:type="paragraph" w:styleId="ad">
    <w:name w:val="Balloon Text"/>
    <w:basedOn w:val="a"/>
    <w:link w:val="ae"/>
    <w:uiPriority w:val="99"/>
    <w:semiHidden/>
    <w:unhideWhenUsed/>
    <w:rsid w:val="0001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7DD6"/>
    <w:rPr>
      <w:rFonts w:ascii="Tahoma" w:eastAsia="Calibri" w:hAnsi="Tahoma" w:cs="Tahoma"/>
      <w:sz w:val="16"/>
      <w:szCs w:val="16"/>
    </w:rPr>
  </w:style>
  <w:style w:type="table" w:styleId="af">
    <w:name w:val="Table Grid"/>
    <w:basedOn w:val="a1"/>
    <w:uiPriority w:val="59"/>
    <w:rsid w:val="00C6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A96B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A96B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241B0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f0">
    <w:name w:val="Normal (Web)"/>
    <w:basedOn w:val="a"/>
    <w:uiPriority w:val="99"/>
    <w:semiHidden/>
    <w:unhideWhenUsed/>
    <w:rsid w:val="004A23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2325"/>
  </w:style>
  <w:style w:type="character" w:customStyle="1" w:styleId="error">
    <w:name w:val="error"/>
    <w:basedOn w:val="a0"/>
    <w:rsid w:val="004A2325"/>
  </w:style>
  <w:style w:type="paragraph" w:styleId="22">
    <w:name w:val="toc 2"/>
    <w:basedOn w:val="a"/>
    <w:next w:val="a"/>
    <w:autoRedefine/>
    <w:uiPriority w:val="39"/>
    <w:unhideWhenUsed/>
    <w:rsid w:val="00001DB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9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D92D9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D92D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1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96B62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A96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D9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rsid w:val="00D92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92D96"/>
    <w:pPr>
      <w:ind w:left="720"/>
      <w:contextualSpacing/>
    </w:pPr>
  </w:style>
  <w:style w:type="paragraph" w:styleId="a4">
    <w:name w:val="TOC Heading"/>
    <w:basedOn w:val="a"/>
    <w:next w:val="a"/>
    <w:uiPriority w:val="39"/>
    <w:qFormat/>
    <w:rsid w:val="00D92D96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2D96"/>
  </w:style>
  <w:style w:type="character" w:styleId="a5">
    <w:name w:val="Hyperlink"/>
    <w:uiPriority w:val="99"/>
    <w:unhideWhenUsed/>
    <w:rsid w:val="00D92D96"/>
    <w:rPr>
      <w:color w:val="0000FF"/>
      <w:u w:val="single"/>
    </w:rPr>
  </w:style>
  <w:style w:type="paragraph" w:styleId="a6">
    <w:name w:val="header"/>
    <w:basedOn w:val="a"/>
    <w:link w:val="a7"/>
    <w:unhideWhenUsed/>
    <w:rsid w:val="00D92D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92D9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92D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2D96"/>
    <w:rPr>
      <w:rFonts w:ascii="Calibri" w:eastAsia="Calibri" w:hAnsi="Calibri" w:cs="Times New Roman"/>
    </w:rPr>
  </w:style>
  <w:style w:type="paragraph" w:styleId="aa">
    <w:name w:val="No Spacing"/>
    <w:link w:val="ab"/>
    <w:uiPriority w:val="1"/>
    <w:qFormat/>
    <w:rsid w:val="00D92D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link w:val="aa"/>
    <w:uiPriority w:val="1"/>
    <w:rsid w:val="00D92D96"/>
    <w:rPr>
      <w:rFonts w:ascii="Calibri" w:eastAsia="Times New Roman" w:hAnsi="Calibri" w:cs="Times New Roman"/>
      <w:lang w:eastAsia="ru-RU"/>
    </w:rPr>
  </w:style>
  <w:style w:type="character" w:styleId="ac">
    <w:name w:val="Emphasis"/>
    <w:uiPriority w:val="20"/>
    <w:qFormat/>
    <w:rsid w:val="00D92D96"/>
    <w:rPr>
      <w:i/>
      <w:iCs/>
      <w:u w:val="dotted"/>
    </w:rPr>
  </w:style>
  <w:style w:type="character" w:customStyle="1" w:styleId="21">
    <w:name w:val="Заголовок 2 Знак1"/>
    <w:link w:val="2"/>
    <w:uiPriority w:val="9"/>
    <w:rsid w:val="00D92D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1"/>
    <w:link w:val="1"/>
    <w:uiPriority w:val="9"/>
    <w:rsid w:val="00D92D9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8">
    <w:name w:val="toc 8"/>
    <w:basedOn w:val="a"/>
    <w:next w:val="a"/>
    <w:autoRedefine/>
    <w:uiPriority w:val="39"/>
    <w:semiHidden/>
    <w:unhideWhenUsed/>
    <w:rsid w:val="00D92D96"/>
    <w:pPr>
      <w:spacing w:after="100"/>
      <w:ind w:left="1540"/>
    </w:pPr>
  </w:style>
  <w:style w:type="paragraph" w:styleId="ad">
    <w:name w:val="Balloon Text"/>
    <w:basedOn w:val="a"/>
    <w:link w:val="ae"/>
    <w:uiPriority w:val="99"/>
    <w:semiHidden/>
    <w:unhideWhenUsed/>
    <w:rsid w:val="0001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7DD6"/>
    <w:rPr>
      <w:rFonts w:ascii="Tahoma" w:eastAsia="Calibri" w:hAnsi="Tahoma" w:cs="Tahoma"/>
      <w:sz w:val="16"/>
      <w:szCs w:val="16"/>
    </w:rPr>
  </w:style>
  <w:style w:type="table" w:styleId="af">
    <w:name w:val="Table Grid"/>
    <w:basedOn w:val="a1"/>
    <w:uiPriority w:val="59"/>
    <w:rsid w:val="00C6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A96B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A96B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241B0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f0">
    <w:name w:val="Normal (Web)"/>
    <w:basedOn w:val="a"/>
    <w:uiPriority w:val="99"/>
    <w:semiHidden/>
    <w:unhideWhenUsed/>
    <w:rsid w:val="004A23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2325"/>
  </w:style>
  <w:style w:type="character" w:customStyle="1" w:styleId="error">
    <w:name w:val="error"/>
    <w:basedOn w:val="a0"/>
    <w:rsid w:val="004A2325"/>
  </w:style>
  <w:style w:type="paragraph" w:styleId="22">
    <w:name w:val="toc 2"/>
    <w:basedOn w:val="a"/>
    <w:next w:val="a"/>
    <w:autoRedefine/>
    <w:uiPriority w:val="39"/>
    <w:unhideWhenUsed/>
    <w:rsid w:val="00001D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:port/generator/admin/ping.do" TargetMode="External"/><Relationship Id="rId13" Type="http://schemas.openxmlformats.org/officeDocument/2006/relationships/hyperlink" Target="https://host:sslport/monitor-sigma/admin/ping.do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ost:sslport/syncserver/admin/ping.do" TargetMode="External"/><Relationship Id="rId17" Type="http://schemas.openxmlformats.org/officeDocument/2006/relationships/hyperlink" Target="http://10.21.7.238:4004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21.7.238:4004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ost:sslport/confserver/admin/ping.d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st:sslport/syncserver/gui/welcome.public.gui" TargetMode="External"/><Relationship Id="rId10" Type="http://schemas.openxmlformats.org/officeDocument/2006/relationships/hyperlink" Target="https://host:sslport/monitor-alpha/admin/ping.d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ost:port/proxyserver/admin/ping.do" TargetMode="External"/><Relationship Id="rId14" Type="http://schemas.openxmlformats.org/officeDocument/2006/relationships/hyperlink" Target="https://host:port/generat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25</Pages>
  <Words>5200</Words>
  <Characters>29641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Карпов Владислав Владимирович</cp:lastModifiedBy>
  <cp:revision>18</cp:revision>
  <dcterms:created xsi:type="dcterms:W3CDTF">2014-06-20T14:07:00Z</dcterms:created>
  <dcterms:modified xsi:type="dcterms:W3CDTF">2018-10-02T17:00:00Z</dcterms:modified>
</cp:coreProperties>
</file>