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D92D96" w:rsidTr="00A20562">
        <w:trPr>
          <w:trHeight w:val="2880"/>
          <w:jc w:val="center"/>
        </w:trPr>
        <w:tc>
          <w:tcPr>
            <w:tcW w:w="5000" w:type="pct"/>
          </w:tcPr>
          <w:p w:rsidR="00D92D96" w:rsidRPr="00DA3E57" w:rsidRDefault="00D92D96" w:rsidP="00A20562">
            <w:pPr>
              <w:pStyle w:val="aa"/>
              <w:jc w:val="center"/>
              <w:rPr>
                <w:rFonts w:ascii="Cambria" w:hAnsi="Cambria"/>
                <w:caps/>
              </w:rPr>
            </w:pPr>
            <w:r w:rsidRPr="00DA3E57">
              <w:rPr>
                <w:rFonts w:ascii="Times New Roman" w:hAnsi="Times New Roman"/>
                <w:sz w:val="28"/>
                <w:szCs w:val="28"/>
              </w:rPr>
              <w:t>Акционерный коммерческий Сберегательный Банк Российской Федераци</w:t>
            </w:r>
            <w:proofErr w:type="gramStart"/>
            <w:r w:rsidRPr="00DA3E57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DA3E57">
              <w:rPr>
                <w:rFonts w:ascii="Times New Roman" w:hAnsi="Times New Roman"/>
                <w:sz w:val="28"/>
                <w:szCs w:val="28"/>
              </w:rPr>
              <w:t>Открытое Акционерное Общество)</w:t>
            </w:r>
          </w:p>
        </w:tc>
      </w:tr>
      <w:tr w:rsidR="00D92D96" w:rsidTr="00A20562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D92D96" w:rsidRPr="002F2A94" w:rsidRDefault="002F2A94" w:rsidP="00CF2F59">
            <w:pPr>
              <w:pStyle w:val="aa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Паспорта Регионов КБ</w:t>
            </w:r>
          </w:p>
        </w:tc>
      </w:tr>
      <w:tr w:rsidR="00D92D96" w:rsidTr="00A20562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D92D96" w:rsidRPr="006708A7" w:rsidRDefault="006708A7" w:rsidP="006708A7">
            <w:pPr>
              <w:pStyle w:val="aa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Times New Roman" w:hAnsi="Times New Roman"/>
                <w:sz w:val="40"/>
                <w:szCs w:val="40"/>
              </w:rPr>
              <w:t>Общее р</w:t>
            </w:r>
            <w:r w:rsidR="00D92D96" w:rsidRPr="00DA3E57">
              <w:rPr>
                <w:rFonts w:ascii="Times New Roman" w:hAnsi="Times New Roman"/>
                <w:sz w:val="40"/>
                <w:szCs w:val="40"/>
              </w:rPr>
              <w:t xml:space="preserve">уководство по </w:t>
            </w:r>
            <w:r>
              <w:rPr>
                <w:rFonts w:ascii="Times New Roman" w:hAnsi="Times New Roman"/>
                <w:sz w:val="40"/>
                <w:szCs w:val="40"/>
              </w:rPr>
              <w:t>установке</w:t>
            </w:r>
          </w:p>
        </w:tc>
      </w:tr>
    </w:tbl>
    <w:p w:rsidR="00D92D96" w:rsidRDefault="00D92D96" w:rsidP="00D92D96">
      <w:r>
        <w:rPr>
          <w:b/>
          <w:bCs/>
        </w:rPr>
        <w:br w:type="page"/>
      </w:r>
      <w:bookmarkStart w:id="0" w:name="_Toc320284309"/>
      <w:bookmarkEnd w:id="0"/>
    </w:p>
    <w:bookmarkStart w:id="1" w:name="_Toc320283536" w:displacedByCustomXml="next"/>
    <w:bookmarkEnd w:id="1" w:displacedByCustomXml="next"/>
    <w:bookmarkStart w:id="2" w:name="_Toc320284316" w:displacedByCustomXml="next"/>
    <w:bookmarkEnd w:id="2" w:displacedByCustomXml="next"/>
    <w:bookmarkStart w:id="3" w:name="_Toc352597267" w:displacedByCustomXml="next"/>
    <w:sdt>
      <w:sdtPr>
        <w:rPr>
          <w:rFonts w:ascii="Calibri" w:eastAsia="Calibri" w:hAnsi="Calibri"/>
          <w:color w:val="auto"/>
          <w:sz w:val="22"/>
          <w:szCs w:val="22"/>
          <w:lang w:eastAsia="en-US"/>
        </w:rPr>
        <w:id w:val="1253158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2D96" w:rsidRDefault="00D92D96" w:rsidP="00D92D96">
          <w:pPr>
            <w:pStyle w:val="a4"/>
          </w:pPr>
          <w:r>
            <w:t>Оглавление</w:t>
          </w:r>
        </w:p>
        <w:p w:rsidR="001F307A" w:rsidRDefault="0094662D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 w:rsidR="00D92D96">
            <w:instrText xml:space="preserve"> TOC \o "1-3" \h \z \u </w:instrText>
          </w:r>
          <w:r>
            <w:fldChar w:fldCharType="separate"/>
          </w:r>
          <w:hyperlink w:anchor="_Toc385866315" w:history="1">
            <w:r w:rsidR="001F307A" w:rsidRPr="00B55541">
              <w:rPr>
                <w:rStyle w:val="a5"/>
                <w:noProof/>
              </w:rPr>
              <w:t>1.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noProof/>
              </w:rPr>
              <w:t>Введение</w:t>
            </w:r>
            <w:r w:rsidR="001F307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16" w:history="1">
            <w:r w:rsidR="001F307A" w:rsidRPr="00B55541">
              <w:rPr>
                <w:rStyle w:val="a5"/>
                <w:noProof/>
              </w:rPr>
              <w:t>2.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noProof/>
              </w:rPr>
              <w:t>Перечень сокращений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_Toc385866316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2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17" w:history="1">
            <w:r w:rsidR="001F307A" w:rsidRPr="00B55541">
              <w:rPr>
                <w:rStyle w:val="a5"/>
                <w:noProof/>
              </w:rPr>
              <w:t>3.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noProof/>
              </w:rPr>
              <w:t>Описание дистрибутива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_Toc385866317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2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18" w:history="1">
            <w:r w:rsidR="001F307A" w:rsidRPr="00B55541">
              <w:rPr>
                <w:rStyle w:val="a5"/>
                <w:noProof/>
              </w:rPr>
              <w:t>4.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noProof/>
              </w:rPr>
              <w:t>Среда установки, ее параметры и настройки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_Toc385866318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2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19" w:history="1">
            <w:r w:rsidR="001F307A" w:rsidRPr="00B55541">
              <w:rPr>
                <w:rStyle w:val="a5"/>
                <w:i/>
                <w:iCs/>
                <w:noProof/>
              </w:rPr>
              <w:t>4.1.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Требования к системному программному обеспечению сервера (с указанием номеров версий)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_Toc385866319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2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0" w:history="1">
            <w:r w:rsidR="001F307A" w:rsidRPr="00B55541">
              <w:rPr>
                <w:rStyle w:val="a5"/>
                <w:noProof/>
              </w:rPr>
              <w:t>5.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noProof/>
              </w:rPr>
              <w:t>Требования к аппаратным ресурсам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_Toc385866320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2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1" w:history="1">
            <w:r w:rsidR="001F307A" w:rsidRPr="00B55541">
              <w:rPr>
                <w:rStyle w:val="a5"/>
                <w:i/>
                <w:iCs/>
                <w:noProof/>
              </w:rPr>
              <w:t>5.1.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Рекомендуемая конфигурация сервера1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_Toc385866321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2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2" w:history="1">
            <w:r w:rsidR="001F307A" w:rsidRPr="00B55541">
              <w:rPr>
                <w:rStyle w:val="a5"/>
                <w:i/>
                <w:iCs/>
                <w:noProof/>
              </w:rPr>
              <w:t>5.2.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Рекомендуемая конфигурация сервера2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_Toc385866322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2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3" w:history="1">
            <w:r w:rsidR="001F307A" w:rsidRPr="00B55541">
              <w:rPr>
                <w:rStyle w:val="a5"/>
                <w:noProof/>
              </w:rPr>
              <w:t>6.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noProof/>
              </w:rPr>
              <w:t>Порядок установки системы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_Toc385866323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3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4" w:history="1">
            <w:r w:rsidR="001F307A" w:rsidRPr="00B55541">
              <w:rPr>
                <w:rStyle w:val="a5"/>
                <w:i/>
                <w:iCs/>
                <w:noProof/>
              </w:rPr>
              <w:t>6.1.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Подготовка к установке при обновлении (смене) версии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_Toc385866324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3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5" w:history="1">
            <w:r w:rsidR="001F307A" w:rsidRPr="00B55541">
              <w:rPr>
                <w:rStyle w:val="a5"/>
                <w:i/>
                <w:iCs/>
                <w:noProof/>
              </w:rPr>
              <w:t>6.2.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Установка требуемого программного обеспечения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_Toc385866325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3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6" w:history="1">
            <w:r w:rsidR="001F307A" w:rsidRPr="00B55541">
              <w:rPr>
                <w:rStyle w:val="a5"/>
                <w:i/>
                <w:iCs/>
                <w:noProof/>
              </w:rPr>
              <w:t>6.3.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Обеспечение физического доступа между частями приложения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_Toc385866326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3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7" w:history="1">
            <w:r w:rsidR="001F307A" w:rsidRPr="00B55541">
              <w:rPr>
                <w:rStyle w:val="a5"/>
                <w:i/>
                <w:iCs/>
                <w:noProof/>
              </w:rPr>
              <w:t>6.4.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Порядок настройки серверов приложений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_Toc385866327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3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8" w:history="1">
            <w:r w:rsidR="001F307A" w:rsidRPr="00B55541">
              <w:rPr>
                <w:rStyle w:val="a5"/>
                <w:i/>
                <w:iCs/>
                <w:noProof/>
              </w:rPr>
              <w:t>6.5.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План проверки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_Toc385866328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3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29" w:history="1">
            <w:r w:rsidR="001F307A" w:rsidRPr="00B55541">
              <w:rPr>
                <w:rStyle w:val="a5"/>
                <w:i/>
                <w:iCs/>
                <w:noProof/>
              </w:rPr>
              <w:t>6.6.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i/>
                <w:iCs/>
                <w:noProof/>
              </w:rPr>
              <w:t>План отката при обновлении системы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_Toc385866329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3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1F307A" w:rsidRDefault="00F02F4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85866330" w:history="1">
            <w:r w:rsidR="001F307A" w:rsidRPr="00B55541">
              <w:rPr>
                <w:rStyle w:val="a5"/>
                <w:noProof/>
              </w:rPr>
              <w:t>7.</w:t>
            </w:r>
            <w:r w:rsidR="001F307A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1F307A" w:rsidRPr="00B55541">
              <w:rPr>
                <w:rStyle w:val="a5"/>
                <w:noProof/>
              </w:rPr>
              <w:t>Перечень возможных аварийных сообщений и описание действий по ним</w:t>
            </w:r>
            <w:r w:rsidR="001F307A">
              <w:rPr>
                <w:noProof/>
                <w:webHidden/>
              </w:rPr>
              <w:tab/>
            </w:r>
            <w:r w:rsidR="0094662D">
              <w:rPr>
                <w:noProof/>
                <w:webHidden/>
              </w:rPr>
              <w:fldChar w:fldCharType="begin"/>
            </w:r>
            <w:r w:rsidR="001F307A">
              <w:rPr>
                <w:noProof/>
                <w:webHidden/>
              </w:rPr>
              <w:instrText xml:space="preserve"> PAGEREF _Toc385866330 \h </w:instrText>
            </w:r>
            <w:r w:rsidR="0094662D">
              <w:rPr>
                <w:noProof/>
                <w:webHidden/>
              </w:rPr>
            </w:r>
            <w:r w:rsidR="0094662D">
              <w:rPr>
                <w:noProof/>
                <w:webHidden/>
              </w:rPr>
              <w:fldChar w:fldCharType="separate"/>
            </w:r>
            <w:r w:rsidR="001F307A">
              <w:rPr>
                <w:noProof/>
                <w:webHidden/>
              </w:rPr>
              <w:t>3</w:t>
            </w:r>
            <w:r w:rsidR="0094662D">
              <w:rPr>
                <w:noProof/>
                <w:webHidden/>
              </w:rPr>
              <w:fldChar w:fldCharType="end"/>
            </w:r>
          </w:hyperlink>
        </w:p>
        <w:p w:rsidR="00D92D96" w:rsidRDefault="0094662D" w:rsidP="00D92D96">
          <w:r>
            <w:rPr>
              <w:b/>
              <w:bCs/>
            </w:rPr>
            <w:fldChar w:fldCharType="end"/>
          </w:r>
        </w:p>
      </w:sdtContent>
    </w:sdt>
    <w:p w:rsidR="00D92D96" w:rsidRDefault="00D92D96" w:rsidP="00D92D96">
      <w:pPr>
        <w:spacing w:after="0" w:line="240" w:lineRule="auto"/>
        <w:rPr>
          <w:rFonts w:ascii="Cambria" w:eastAsia="Times New Roman" w:hAnsi="Cambria"/>
          <w:b/>
          <w:bCs/>
          <w:kern w:val="32"/>
          <w:sz w:val="32"/>
          <w:szCs w:val="32"/>
        </w:rPr>
      </w:pPr>
      <w:r>
        <w:br w:type="page"/>
      </w:r>
    </w:p>
    <w:p w:rsidR="00D92D96" w:rsidRDefault="00D92D96" w:rsidP="00D92D96">
      <w:pPr>
        <w:pStyle w:val="1"/>
        <w:numPr>
          <w:ilvl w:val="0"/>
          <w:numId w:val="7"/>
        </w:numPr>
      </w:pPr>
      <w:bookmarkStart w:id="4" w:name="_Toc385232858"/>
      <w:bookmarkStart w:id="5" w:name="_Toc385866315"/>
      <w:r>
        <w:lastRenderedPageBreak/>
        <w:t>Введение</w:t>
      </w:r>
      <w:bookmarkEnd w:id="4"/>
      <w:bookmarkEnd w:id="5"/>
    </w:p>
    <w:p w:rsidR="00D92D96" w:rsidRDefault="00D92D96" w:rsidP="00D92D96">
      <w:pPr>
        <w:pStyle w:val="1"/>
        <w:numPr>
          <w:ilvl w:val="0"/>
          <w:numId w:val="7"/>
        </w:numPr>
      </w:pPr>
      <w:bookmarkStart w:id="6" w:name="_Toc385232859"/>
      <w:bookmarkStart w:id="7" w:name="_Toc385866316"/>
      <w:r>
        <w:t>Перечень сокращений</w:t>
      </w:r>
      <w:bookmarkEnd w:id="6"/>
      <w:bookmarkEnd w:id="7"/>
    </w:p>
    <w:p w:rsidR="00D92D96" w:rsidRDefault="00D92D96" w:rsidP="00D92D96">
      <w:pPr>
        <w:pStyle w:val="8"/>
        <w:ind w:left="644"/>
        <w:rPr>
          <w:sz w:val="24"/>
          <w:szCs w:val="24"/>
          <w:lang w:eastAsia="ru-RU"/>
        </w:rPr>
      </w:pPr>
      <w:r>
        <w:t>Таблица 2.1</w:t>
      </w:r>
    </w:p>
    <w:tbl>
      <w:tblPr>
        <w:tblW w:w="9639" w:type="dxa"/>
        <w:tblInd w:w="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D92D96" w:rsidTr="00A20562">
        <w:trPr>
          <w:tblHeader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92D96" w:rsidRDefault="00D92D96" w:rsidP="00A20562">
            <w:pPr>
              <w:jc w:val="center"/>
            </w:pPr>
            <w:r>
              <w:t>Сокращение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D92D96" w:rsidRDefault="00D92D96" w:rsidP="00A20562">
            <w:pPr>
              <w:ind w:firstLine="35"/>
              <w:jc w:val="center"/>
            </w:pPr>
            <w:r>
              <w:t>Расшифровка сокращения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АС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автоматизированная система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Банк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Сбербанк России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КТС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комплекс технических средств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НСД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несанкционированный доступ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ОЗУ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оперативное запоминающее устройство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ППО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прикладное программное обеспечение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t>СУБД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система управления базами данных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92D96" w:rsidRDefault="00D92D96" w:rsidP="00A20562">
            <w:pPr>
              <w:ind w:firstLine="177"/>
            </w:pPr>
            <w:r>
              <w:t>БД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92D96" w:rsidRDefault="000D7A9C" w:rsidP="00A20562">
            <w:pPr>
              <w:ind w:left="57" w:firstLine="35"/>
            </w:pPr>
            <w:r>
              <w:t>База данных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firstLine="177"/>
            </w:pPr>
            <w:r>
              <w:rPr>
                <w:lang w:val="en-US"/>
              </w:rPr>
              <w:t>HDD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  <w:hideMark/>
          </w:tcPr>
          <w:p w:rsidR="00D92D96" w:rsidRDefault="00D92D96" w:rsidP="00A20562">
            <w:pPr>
              <w:ind w:left="57" w:firstLine="35"/>
            </w:pPr>
            <w:r>
              <w:t>накопитель на жестком магнитном  диске</w:t>
            </w:r>
          </w:p>
        </w:tc>
      </w:tr>
      <w:tr w:rsidR="00D92D96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92D96" w:rsidRDefault="00D92D96" w:rsidP="00A20562">
            <w:pPr>
              <w:spacing w:line="256" w:lineRule="auto"/>
              <w:ind w:firstLine="177"/>
              <w:rPr>
                <w:sz w:val="24"/>
                <w:szCs w:val="24"/>
                <w:lang w:eastAsia="ru-RU"/>
              </w:rPr>
            </w:pPr>
            <w:r>
              <w:t>ФПД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D92D96" w:rsidRDefault="00D92D96" w:rsidP="00A20562">
            <w:pPr>
              <w:spacing w:line="256" w:lineRule="auto"/>
              <w:ind w:left="57" w:firstLine="35"/>
            </w:pPr>
            <w:r>
              <w:t>фонд программ и документации Сбербанка России</w:t>
            </w:r>
          </w:p>
        </w:tc>
      </w:tr>
      <w:tr w:rsidR="00A723F6" w:rsidRPr="00155495" w:rsidTr="00A20562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23F6" w:rsidRPr="00A723F6" w:rsidRDefault="00A723F6" w:rsidP="00A20562">
            <w:pPr>
              <w:spacing w:line="256" w:lineRule="auto"/>
              <w:ind w:firstLine="177"/>
              <w:rPr>
                <w:lang w:val="en-US"/>
              </w:rPr>
            </w:pPr>
            <w:r>
              <w:rPr>
                <w:lang w:val="en-US"/>
              </w:rPr>
              <w:t>WAS</w:t>
            </w:r>
          </w:p>
        </w:tc>
        <w:tc>
          <w:tcPr>
            <w:tcW w:w="8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A723F6" w:rsidRPr="00A723F6" w:rsidRDefault="00A723F6" w:rsidP="00A20562">
            <w:pPr>
              <w:spacing w:line="256" w:lineRule="auto"/>
              <w:ind w:left="57" w:firstLine="35"/>
              <w:rPr>
                <w:lang w:val="en-US"/>
              </w:rPr>
            </w:pPr>
            <w:r>
              <w:rPr>
                <w:lang w:val="en-US"/>
              </w:rPr>
              <w:t>IBM</w:t>
            </w:r>
            <w:r w:rsidR="00C64243">
              <w:rPr>
                <w:lang w:val="en-US"/>
              </w:rPr>
              <w:t xml:space="preserve"> WebSphere</w:t>
            </w:r>
            <w:r>
              <w:rPr>
                <w:lang w:val="en-US"/>
              </w:rPr>
              <w:t xml:space="preserve"> Web Application Server</w:t>
            </w:r>
          </w:p>
        </w:tc>
      </w:tr>
    </w:tbl>
    <w:p w:rsidR="00D92D96" w:rsidRPr="00C64243" w:rsidRDefault="00D92D96" w:rsidP="00D92D96">
      <w:pPr>
        <w:rPr>
          <w:lang w:val="en-US"/>
        </w:rPr>
      </w:pPr>
    </w:p>
    <w:p w:rsidR="00D92D96" w:rsidRDefault="00D92D96" w:rsidP="00D92D96">
      <w:pPr>
        <w:pStyle w:val="1"/>
        <w:numPr>
          <w:ilvl w:val="0"/>
          <w:numId w:val="7"/>
        </w:numPr>
      </w:pPr>
      <w:bookmarkStart w:id="8" w:name="_Toc385232860"/>
      <w:bookmarkStart w:id="9" w:name="_Toc385866317"/>
      <w:r>
        <w:t>Описание дистрибутива</w:t>
      </w:r>
      <w:bookmarkEnd w:id="8"/>
      <w:bookmarkEnd w:id="9"/>
    </w:p>
    <w:p w:rsidR="00716B76" w:rsidRPr="00C55AEB" w:rsidRDefault="000D7A9C" w:rsidP="00716B76">
      <w:r>
        <w:t>Дистрибутив</w:t>
      </w:r>
      <w:r w:rsidR="00A723F6">
        <w:t xml:space="preserve"> состоит из нескольких </w:t>
      </w:r>
      <w:r w:rsidR="00E01818">
        <w:t xml:space="preserve">компонентов. </w:t>
      </w:r>
      <w:proofErr w:type="gramStart"/>
      <w:r w:rsidR="00E01818">
        <w:t xml:space="preserve">Каждый компонент выполнен в виде </w:t>
      </w:r>
      <w:r w:rsidR="00A723F6">
        <w:rPr>
          <w:lang w:val="en-US"/>
        </w:rPr>
        <w:t>WAR</w:t>
      </w:r>
      <w:r w:rsidR="00A723F6">
        <w:t>-приложени</w:t>
      </w:r>
      <w:r w:rsidR="00E01818">
        <w:t>я</w:t>
      </w:r>
      <w:r w:rsidR="00A723F6">
        <w:t>, подготовленн</w:t>
      </w:r>
      <w:r w:rsidR="00E01818">
        <w:t>ого</w:t>
      </w:r>
      <w:r w:rsidR="00A723F6">
        <w:t xml:space="preserve"> для развёртывания на платформе </w:t>
      </w:r>
      <w:r>
        <w:rPr>
          <w:lang w:val="en-US"/>
        </w:rPr>
        <w:t>IBM</w:t>
      </w:r>
      <w:r w:rsidRPr="000D7A9C">
        <w:t xml:space="preserve"> </w:t>
      </w:r>
      <w:r>
        <w:rPr>
          <w:lang w:val="en-US"/>
        </w:rPr>
        <w:t>Web</w:t>
      </w:r>
      <w:r w:rsidRPr="000D7A9C">
        <w:t xml:space="preserve"> </w:t>
      </w:r>
      <w:r>
        <w:rPr>
          <w:lang w:val="en-US"/>
        </w:rPr>
        <w:t>Application</w:t>
      </w:r>
      <w:r w:rsidRPr="000D7A9C">
        <w:t xml:space="preserve"> </w:t>
      </w:r>
      <w:r>
        <w:rPr>
          <w:lang w:val="en-US"/>
        </w:rPr>
        <w:t>Server</w:t>
      </w:r>
      <w:r w:rsidRPr="000D7A9C">
        <w:t xml:space="preserve"> (</w:t>
      </w:r>
      <w:r w:rsidR="00A723F6">
        <w:rPr>
          <w:lang w:val="en-US"/>
        </w:rPr>
        <w:t>WAS</w:t>
      </w:r>
      <w:r w:rsidRPr="000D7A9C">
        <w:t>)</w:t>
      </w:r>
      <w:r w:rsidR="00C55AEB" w:rsidRPr="00C55AEB">
        <w:t>:</w:t>
      </w:r>
      <w:proofErr w:type="gramEnd"/>
    </w:p>
    <w:p w:rsidR="000612F5" w:rsidRPr="00A723F6" w:rsidRDefault="00A723F6" w:rsidP="004A253F">
      <w:pPr>
        <w:pStyle w:val="a3"/>
        <w:numPr>
          <w:ilvl w:val="0"/>
          <w:numId w:val="14"/>
        </w:numPr>
      </w:pPr>
      <w:r>
        <w:t xml:space="preserve">Приложение </w:t>
      </w:r>
      <w:r>
        <w:rPr>
          <w:lang w:val="en-US"/>
        </w:rPr>
        <w:t>Sync</w:t>
      </w:r>
      <w:r w:rsidRPr="00E01818">
        <w:t xml:space="preserve"> </w:t>
      </w:r>
      <w:r>
        <w:rPr>
          <w:lang w:val="en-US"/>
        </w:rPr>
        <w:t>Generator</w:t>
      </w:r>
      <w:r w:rsidR="007D1B9B" w:rsidRPr="007D1B9B">
        <w:t xml:space="preserve"> </w:t>
      </w:r>
    </w:p>
    <w:p w:rsidR="00A723F6" w:rsidRPr="00A723F6" w:rsidRDefault="00A723F6" w:rsidP="004A253F">
      <w:pPr>
        <w:pStyle w:val="a3"/>
        <w:numPr>
          <w:ilvl w:val="0"/>
          <w:numId w:val="14"/>
        </w:numPr>
      </w:pPr>
      <w:r>
        <w:t xml:space="preserve">Приложение </w:t>
      </w:r>
      <w:r>
        <w:rPr>
          <w:lang w:val="en-US"/>
        </w:rPr>
        <w:t>SQL</w:t>
      </w:r>
      <w:r w:rsidRPr="00E01818">
        <w:t xml:space="preserve"> </w:t>
      </w:r>
      <w:r>
        <w:rPr>
          <w:lang w:val="en-US"/>
        </w:rPr>
        <w:t>Proxy</w:t>
      </w:r>
      <w:r w:rsidRPr="00E01818">
        <w:t xml:space="preserve"> </w:t>
      </w:r>
      <w:r>
        <w:rPr>
          <w:lang w:val="en-US"/>
        </w:rPr>
        <w:t>Server</w:t>
      </w:r>
    </w:p>
    <w:p w:rsidR="00A723F6" w:rsidRPr="00A723F6" w:rsidRDefault="00A723F6" w:rsidP="004A253F">
      <w:pPr>
        <w:pStyle w:val="a3"/>
        <w:numPr>
          <w:ilvl w:val="0"/>
          <w:numId w:val="14"/>
        </w:numPr>
      </w:pPr>
      <w:r>
        <w:t xml:space="preserve">Приложение </w:t>
      </w:r>
      <w:r>
        <w:rPr>
          <w:lang w:val="en-US"/>
        </w:rPr>
        <w:t>Configuration</w:t>
      </w:r>
      <w:r w:rsidRPr="00E01818">
        <w:t xml:space="preserve"> </w:t>
      </w:r>
      <w:r>
        <w:rPr>
          <w:lang w:val="en-US"/>
        </w:rPr>
        <w:t>Server</w:t>
      </w:r>
      <w:ins w:id="10" w:author="Петухова Светлана Сергеевна" w:date="2014-07-04T18:22:00Z">
        <w:del w:id="11" w:author="Гордиенко Максим Вячеславович" w:date="2015-11-24T17:07:00Z">
          <w:r w:rsidR="006B4841" w:rsidDel="00155495">
            <w:rPr>
              <w:lang w:val="en-US"/>
            </w:rPr>
            <w:delText xml:space="preserve"> SQLite</w:delText>
          </w:r>
        </w:del>
      </w:ins>
    </w:p>
    <w:p w:rsidR="00C55AEB" w:rsidRPr="006B4841" w:rsidRDefault="00A723F6" w:rsidP="00A723F6">
      <w:pPr>
        <w:pStyle w:val="a3"/>
        <w:numPr>
          <w:ilvl w:val="0"/>
          <w:numId w:val="14"/>
        </w:numPr>
        <w:rPr>
          <w:lang w:val="en-US"/>
          <w:rPrChange w:id="12" w:author="Петухова Светлана Сергеевна" w:date="2014-07-04T18:22:00Z">
            <w:rPr/>
          </w:rPrChange>
        </w:rPr>
      </w:pPr>
      <w:r>
        <w:t>Приложение</w:t>
      </w:r>
      <w:r w:rsidRPr="006B4841">
        <w:rPr>
          <w:lang w:val="en-US"/>
          <w:rPrChange w:id="13" w:author="Петухова Светлана Сергеевна" w:date="2014-07-04T18:22:00Z">
            <w:rPr/>
          </w:rPrChange>
        </w:rPr>
        <w:t xml:space="preserve"> </w:t>
      </w:r>
      <w:r w:rsidR="00752D5A">
        <w:rPr>
          <w:lang w:val="en-US"/>
        </w:rPr>
        <w:t>Passport</w:t>
      </w:r>
      <w:r w:rsidRPr="006B4841">
        <w:rPr>
          <w:lang w:val="en-US"/>
          <w:rPrChange w:id="14" w:author="Петухова Светлана Сергеевна" w:date="2014-07-04T18:22:00Z">
            <w:rPr/>
          </w:rPrChange>
        </w:rPr>
        <w:t xml:space="preserve"> </w:t>
      </w:r>
      <w:r>
        <w:rPr>
          <w:lang w:val="en-US"/>
        </w:rPr>
        <w:t>Cache</w:t>
      </w:r>
      <w:r w:rsidRPr="006B4841">
        <w:rPr>
          <w:lang w:val="en-US"/>
          <w:rPrChange w:id="15" w:author="Петухова Светлана Сергеевна" w:date="2014-07-04T18:22:00Z">
            <w:rPr/>
          </w:rPrChange>
        </w:rPr>
        <w:t xml:space="preserve"> </w:t>
      </w:r>
      <w:r>
        <w:rPr>
          <w:lang w:val="en-US"/>
        </w:rPr>
        <w:t>Server</w:t>
      </w:r>
      <w:ins w:id="16" w:author="Петухова Светлана Сергеевна" w:date="2014-07-04T18:22:00Z">
        <w:del w:id="17" w:author="Гордиенко Максим Вячеславович" w:date="2015-11-24T17:07:00Z">
          <w:r w:rsidR="006B4841" w:rsidDel="00155495">
            <w:rPr>
              <w:lang w:val="en-US"/>
            </w:rPr>
            <w:delText xml:space="preserve"> SQLite</w:delText>
          </w:r>
        </w:del>
      </w:ins>
    </w:p>
    <w:p w:rsidR="00513E90" w:rsidRPr="00513E90" w:rsidRDefault="00513E90" w:rsidP="00A723F6">
      <w:pPr>
        <w:pStyle w:val="a3"/>
        <w:numPr>
          <w:ilvl w:val="0"/>
          <w:numId w:val="14"/>
        </w:numPr>
      </w:pPr>
      <w:r>
        <w:t xml:space="preserve">Приложение </w:t>
      </w:r>
      <w:r>
        <w:rPr>
          <w:lang w:val="en-US"/>
        </w:rPr>
        <w:t>Monitor Alpha Server</w:t>
      </w:r>
    </w:p>
    <w:p w:rsidR="00513E90" w:rsidRPr="006B4841" w:rsidRDefault="00513E90" w:rsidP="00A723F6">
      <w:pPr>
        <w:pStyle w:val="a3"/>
        <w:numPr>
          <w:ilvl w:val="0"/>
          <w:numId w:val="14"/>
        </w:numPr>
        <w:rPr>
          <w:lang w:val="en-US"/>
          <w:rPrChange w:id="18" w:author="Петухова Светлана Сергеевна" w:date="2014-07-04T18:22:00Z">
            <w:rPr/>
          </w:rPrChange>
        </w:rPr>
      </w:pPr>
      <w:r>
        <w:t>Приложение</w:t>
      </w:r>
      <w:r w:rsidRPr="006B4841">
        <w:rPr>
          <w:lang w:val="en-US"/>
          <w:rPrChange w:id="19" w:author="Петухова Светлана Сергеевна" w:date="2014-07-04T18:22:00Z">
            <w:rPr/>
          </w:rPrChange>
        </w:rPr>
        <w:t xml:space="preserve"> </w:t>
      </w:r>
      <w:r>
        <w:rPr>
          <w:lang w:val="en-US"/>
        </w:rPr>
        <w:t>Monitor Sigma Server</w:t>
      </w:r>
      <w:ins w:id="20" w:author="Петухова Светлана Сергеевна" w:date="2014-07-04T18:22:00Z">
        <w:del w:id="21" w:author="Гордиенко Максим Вячеславович" w:date="2015-11-24T17:07:00Z">
          <w:r w:rsidR="006B4841" w:rsidDel="00155495">
            <w:rPr>
              <w:lang w:val="en-US"/>
            </w:rPr>
            <w:delText xml:space="preserve"> SQLite</w:delText>
          </w:r>
        </w:del>
      </w:ins>
    </w:p>
    <w:p w:rsidR="000156C4" w:rsidRPr="00A723F6" w:rsidRDefault="000156C4" w:rsidP="00A723F6">
      <w:pPr>
        <w:pStyle w:val="a3"/>
        <w:numPr>
          <w:ilvl w:val="0"/>
          <w:numId w:val="14"/>
        </w:numPr>
      </w:pPr>
      <w:r>
        <w:t xml:space="preserve">Приложение </w:t>
      </w:r>
      <w:proofErr w:type="spellStart"/>
      <w:r>
        <w:rPr>
          <w:lang w:val="en-US"/>
        </w:rPr>
        <w:t>DpSmsProxy</w:t>
      </w:r>
      <w:proofErr w:type="spellEnd"/>
      <w:r>
        <w:rPr>
          <w:lang w:val="en-US"/>
        </w:rPr>
        <w:t xml:space="preserve"> Server</w:t>
      </w:r>
    </w:p>
    <w:p w:rsidR="00125FC0" w:rsidRPr="00125FC0" w:rsidRDefault="00125FC0" w:rsidP="00A723F6">
      <w:r>
        <w:t>Для каждого приложения в  дистрибутиве архив, содержащий</w:t>
      </w:r>
      <w:r w:rsidRPr="00125FC0">
        <w:t>:</w:t>
      </w:r>
    </w:p>
    <w:p w:rsidR="00125FC0" w:rsidRDefault="00125FC0" w:rsidP="00125FC0">
      <w:pPr>
        <w:pStyle w:val="a3"/>
        <w:numPr>
          <w:ilvl w:val="0"/>
          <w:numId w:val="35"/>
        </w:numPr>
      </w:pPr>
      <w:r>
        <w:t xml:space="preserve">Каталог </w:t>
      </w:r>
      <w:r>
        <w:rPr>
          <w:lang w:val="en-US"/>
        </w:rPr>
        <w:t>doc</w:t>
      </w:r>
      <w:r w:rsidRPr="00125FC0">
        <w:t xml:space="preserve"> </w:t>
      </w:r>
      <w:r>
        <w:t>с руководством по установке данного компонента</w:t>
      </w:r>
    </w:p>
    <w:p w:rsidR="00125FC0" w:rsidRDefault="00125FC0" w:rsidP="00125FC0">
      <w:pPr>
        <w:pStyle w:val="a3"/>
        <w:numPr>
          <w:ilvl w:val="0"/>
          <w:numId w:val="35"/>
        </w:numPr>
      </w:pPr>
      <w:r>
        <w:lastRenderedPageBreak/>
        <w:t xml:space="preserve">Каталог </w:t>
      </w:r>
      <w:r>
        <w:rPr>
          <w:lang w:val="en-US"/>
        </w:rPr>
        <w:t>web</w:t>
      </w:r>
      <w:r w:rsidRPr="00125FC0">
        <w:t xml:space="preserve"> </w:t>
      </w:r>
      <w:r>
        <w:t xml:space="preserve">со </w:t>
      </w:r>
      <w:r>
        <w:rPr>
          <w:lang w:val="en-US"/>
        </w:rPr>
        <w:t>war</w:t>
      </w:r>
      <w:r>
        <w:t xml:space="preserve">-файлом для установки приложения </w:t>
      </w:r>
      <w:r>
        <w:rPr>
          <w:lang w:val="en-US"/>
        </w:rPr>
        <w:t>WAS</w:t>
      </w:r>
    </w:p>
    <w:p w:rsidR="00A723F6" w:rsidRPr="00125FC0" w:rsidRDefault="00125FC0" w:rsidP="00A723F6">
      <w:r>
        <w:t>Для установки каждого компонента</w:t>
      </w:r>
    </w:p>
    <w:p w:rsidR="000D7A9C" w:rsidRDefault="000D7A9C" w:rsidP="00A723F6">
      <w:r>
        <w:t xml:space="preserve">АС </w:t>
      </w:r>
      <w:proofErr w:type="gramStart"/>
      <w:r>
        <w:t>реализована</w:t>
      </w:r>
      <w:proofErr w:type="gramEnd"/>
      <w:r>
        <w:t xml:space="preserve"> таким образом, что требует инсталляции своих компонентов на нескольких </w:t>
      </w:r>
      <w:r w:rsidR="00E01818">
        <w:t>аппаратных серверах. Выделено 4 типа серверов по их сетевому расположению, ресурсному оснащению, и набору программных средств:</w:t>
      </w:r>
    </w:p>
    <w:p w:rsidR="00E74325" w:rsidRDefault="00E74325" w:rsidP="00E74325">
      <w:pPr>
        <w:pStyle w:val="a3"/>
        <w:numPr>
          <w:ilvl w:val="0"/>
          <w:numId w:val="15"/>
        </w:numPr>
      </w:pPr>
      <w:r>
        <w:rPr>
          <w:lang w:val="en-US"/>
        </w:rPr>
        <w:t>MSSQL</w:t>
      </w:r>
      <w:r w:rsidRPr="00E74325">
        <w:t xml:space="preserve"> </w:t>
      </w:r>
      <w:r>
        <w:rPr>
          <w:lang w:val="en-US"/>
        </w:rPr>
        <w:t>Alpha</w:t>
      </w:r>
      <w:r w:rsidRPr="00016BB5">
        <w:tab/>
      </w:r>
      <w:r>
        <w:t>– один кластер в составе двух серверов</w:t>
      </w:r>
    </w:p>
    <w:p w:rsidR="00E01818" w:rsidRPr="00E74325" w:rsidRDefault="001F37DD" w:rsidP="001F37DD">
      <w:pPr>
        <w:pStyle w:val="a3"/>
        <w:numPr>
          <w:ilvl w:val="0"/>
          <w:numId w:val="15"/>
        </w:numPr>
      </w:pPr>
      <w:r w:rsidRPr="001F37DD">
        <w:t xml:space="preserve">WAS </w:t>
      </w:r>
      <w:proofErr w:type="spellStart"/>
      <w:r w:rsidRPr="001F37DD">
        <w:t>Alpha</w:t>
      </w:r>
      <w:proofErr w:type="spellEnd"/>
      <w:r w:rsidR="00016BB5" w:rsidRPr="00016BB5">
        <w:t xml:space="preserve">  </w:t>
      </w:r>
      <w:r w:rsidR="00016BB5" w:rsidRPr="00016BB5">
        <w:tab/>
      </w:r>
      <w:r w:rsidR="00E01818">
        <w:t>–</w:t>
      </w:r>
      <w:r>
        <w:t xml:space="preserve"> один кластер в составе двух</w:t>
      </w:r>
      <w:r w:rsidR="00E01818">
        <w:t xml:space="preserve"> сервер</w:t>
      </w:r>
      <w:r>
        <w:t>ов</w:t>
      </w:r>
    </w:p>
    <w:p w:rsidR="00E74325" w:rsidDel="006B4841" w:rsidRDefault="00E74325" w:rsidP="00E74325">
      <w:pPr>
        <w:pStyle w:val="a3"/>
        <w:numPr>
          <w:ilvl w:val="0"/>
          <w:numId w:val="15"/>
        </w:numPr>
        <w:rPr>
          <w:del w:id="22" w:author="Петухова Светлана Сергеевна" w:date="2014-07-04T18:18:00Z"/>
        </w:rPr>
      </w:pPr>
      <w:del w:id="23" w:author="Петухова Светлана Сергеевна" w:date="2014-07-04T18:18:00Z">
        <w:r w:rsidDel="006B4841">
          <w:rPr>
            <w:lang w:val="en-US"/>
          </w:rPr>
          <w:delText>MSSQL</w:delText>
        </w:r>
        <w:r w:rsidDel="006B4841">
          <w:delText xml:space="preserve"> </w:delText>
        </w:r>
        <w:r w:rsidDel="006B4841">
          <w:rPr>
            <w:lang w:val="en-US"/>
          </w:rPr>
          <w:delText>Sigma</w:delText>
        </w:r>
        <w:r w:rsidRPr="00016BB5" w:rsidDel="006B4841">
          <w:tab/>
        </w:r>
        <w:r w:rsidDel="006B4841">
          <w:delText>– один кластер в составе двух серверов</w:delText>
        </w:r>
      </w:del>
    </w:p>
    <w:p w:rsidR="00E01818" w:rsidRPr="001F37DD" w:rsidRDefault="001F37DD" w:rsidP="001F37DD">
      <w:pPr>
        <w:pStyle w:val="a3"/>
        <w:numPr>
          <w:ilvl w:val="0"/>
          <w:numId w:val="15"/>
        </w:numPr>
      </w:pP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="00B217F3" w:rsidRPr="00B217F3">
        <w:t xml:space="preserve"> </w:t>
      </w:r>
      <w:r w:rsidRPr="001F37DD">
        <w:t xml:space="preserve"> </w:t>
      </w:r>
      <w:r w:rsidR="00016BB5" w:rsidRPr="00016BB5">
        <w:tab/>
      </w:r>
      <w:r w:rsidR="00E01818" w:rsidRPr="001F37DD">
        <w:t xml:space="preserve">– </w:t>
      </w:r>
      <w:r w:rsidR="00E01818">
        <w:t>один</w:t>
      </w:r>
      <w:r w:rsidR="00E01818" w:rsidRPr="001F37DD">
        <w:t xml:space="preserve"> </w:t>
      </w:r>
      <w:r>
        <w:t xml:space="preserve">кластер в составе двух </w:t>
      </w:r>
      <w:r w:rsidR="00E01818">
        <w:t>сервер</w:t>
      </w:r>
      <w:r>
        <w:t>ов</w:t>
      </w:r>
    </w:p>
    <w:p w:rsidR="001A2A78" w:rsidRDefault="001A2A78" w:rsidP="001A2A78">
      <w:r>
        <w:t xml:space="preserve">Инструкция по инсталляции АС включает настоящую инструкцию, а также инструкции по инсталляции каждого отдельного </w:t>
      </w:r>
      <w:r>
        <w:rPr>
          <w:lang w:val="en-US"/>
        </w:rPr>
        <w:t>WAR</w:t>
      </w:r>
      <w:r w:rsidRPr="001A2A78">
        <w:t>-</w:t>
      </w:r>
      <w:r>
        <w:t>приложения, которые дополняют её:</w:t>
      </w:r>
    </w:p>
    <w:p w:rsidR="001A2A78" w:rsidRDefault="001A2A78" w:rsidP="001A2A78">
      <w:pPr>
        <w:pStyle w:val="a3"/>
        <w:numPr>
          <w:ilvl w:val="0"/>
          <w:numId w:val="28"/>
        </w:numPr>
      </w:pPr>
      <w:r w:rsidRPr="001A2A78">
        <w:t>GeneratorSetup.docx</w:t>
      </w:r>
    </w:p>
    <w:p w:rsidR="001A2A78" w:rsidRDefault="001A2A78" w:rsidP="001A2A78">
      <w:pPr>
        <w:pStyle w:val="a3"/>
        <w:numPr>
          <w:ilvl w:val="0"/>
          <w:numId w:val="28"/>
        </w:numPr>
      </w:pPr>
      <w:r w:rsidRPr="001A2A78">
        <w:t>ProxyServerSetup.docx</w:t>
      </w:r>
    </w:p>
    <w:p w:rsidR="001A2A78" w:rsidRDefault="00155495" w:rsidP="00155495">
      <w:pPr>
        <w:pStyle w:val="a3"/>
        <w:numPr>
          <w:ilvl w:val="0"/>
          <w:numId w:val="28"/>
        </w:numPr>
      </w:pPr>
      <w:ins w:id="24" w:author="Гордиенко Максим Вячеславович" w:date="2015-11-24T17:08:00Z">
        <w:r w:rsidRPr="00155495">
          <w:rPr>
            <w:lang w:val="en-US"/>
          </w:rPr>
          <w:t>CacheServerSetup.docx</w:t>
        </w:r>
      </w:ins>
      <w:ins w:id="25" w:author="Петухова Светлана Сергеевна" w:date="2014-07-04T18:32:00Z">
        <w:del w:id="26" w:author="Гордиенко Максим Вячеславович" w:date="2015-11-24T17:08:00Z">
          <w:r w:rsidR="00E94969" w:rsidRPr="00E94969" w:rsidDel="00155495">
            <w:rPr>
              <w:lang w:val="en-US"/>
            </w:rPr>
            <w:delText>PassportCacheServerSQLiteSetup.docx</w:delText>
          </w:r>
        </w:del>
      </w:ins>
      <w:del w:id="27" w:author="Петухова Светлана Сергеевна" w:date="2014-07-04T18:23:00Z">
        <w:r w:rsidR="00CF2F59" w:rsidDel="006B4841">
          <w:rPr>
            <w:lang w:val="en-US"/>
          </w:rPr>
          <w:delText>Passport</w:delText>
        </w:r>
        <w:r w:rsidR="001A2A78" w:rsidRPr="001A2A78" w:rsidDel="006B4841">
          <w:delText>CacheServerSetup.docx</w:delText>
        </w:r>
      </w:del>
    </w:p>
    <w:p w:rsidR="001A2A78" w:rsidRPr="00513E90" w:rsidRDefault="00E94969" w:rsidP="00E94969">
      <w:pPr>
        <w:pStyle w:val="a3"/>
        <w:numPr>
          <w:ilvl w:val="0"/>
          <w:numId w:val="28"/>
        </w:numPr>
      </w:pPr>
      <w:ins w:id="28" w:author="Петухова Светлана Сергеевна" w:date="2014-07-04T18:34:00Z">
        <w:r w:rsidRPr="00E94969">
          <w:rPr>
            <w:lang w:val="en-US"/>
          </w:rPr>
          <w:t>ConfServer</w:t>
        </w:r>
        <w:del w:id="29" w:author="Гордиенко Максим Вячеславович" w:date="2015-11-24T17:08:00Z">
          <w:r w:rsidRPr="00E94969" w:rsidDel="00155495">
            <w:rPr>
              <w:lang w:val="en-US"/>
            </w:rPr>
            <w:delText>SQLite</w:delText>
          </w:r>
        </w:del>
        <w:r w:rsidRPr="00E94969">
          <w:rPr>
            <w:lang w:val="en-US"/>
          </w:rPr>
          <w:t>Setup.docx</w:t>
        </w:r>
      </w:ins>
      <w:del w:id="30" w:author="Петухова Светлана Сергеевна" w:date="2014-07-04T18:34:00Z">
        <w:r w:rsidR="00CF2F59" w:rsidDel="00E94969">
          <w:rPr>
            <w:lang w:val="en-US"/>
          </w:rPr>
          <w:delText>Conf</w:delText>
        </w:r>
        <w:r w:rsidR="001A2A78" w:rsidRPr="001A2A78" w:rsidDel="00E94969">
          <w:delText>ServerSetup.docx</w:delText>
        </w:r>
      </w:del>
    </w:p>
    <w:p w:rsidR="00513E90" w:rsidRPr="00513E90" w:rsidRDefault="00155495" w:rsidP="00155495">
      <w:pPr>
        <w:pStyle w:val="a3"/>
        <w:numPr>
          <w:ilvl w:val="0"/>
          <w:numId w:val="28"/>
        </w:numPr>
      </w:pPr>
      <w:ins w:id="31" w:author="Гордиенко Максим Вячеславович" w:date="2015-11-24T17:08:00Z">
        <w:r w:rsidRPr="00155495">
          <w:rPr>
            <w:lang w:val="en-US"/>
          </w:rPr>
          <w:t>AlphaMonitorSetup.docx</w:t>
        </w:r>
      </w:ins>
      <w:del w:id="32" w:author="Гордиенко Максим Вячеславович" w:date="2015-11-24T17:08:00Z">
        <w:r w:rsidR="00513E90" w:rsidDel="00155495">
          <w:rPr>
            <w:lang w:val="en-US"/>
          </w:rPr>
          <w:delText>MonitorAlphaS</w:delText>
        </w:r>
        <w:r w:rsidR="00513E90" w:rsidRPr="001A2A78" w:rsidDel="00155495">
          <w:delText>erverSetup.docx</w:delText>
        </w:r>
      </w:del>
    </w:p>
    <w:p w:rsidR="00513E90" w:rsidRPr="000156C4" w:rsidRDefault="00E94969" w:rsidP="00E94969">
      <w:pPr>
        <w:pStyle w:val="a3"/>
        <w:numPr>
          <w:ilvl w:val="0"/>
          <w:numId w:val="28"/>
        </w:numPr>
      </w:pPr>
      <w:ins w:id="33" w:author="Петухова Светлана Сергеевна" w:date="2014-07-04T18:34:00Z">
        <w:r w:rsidRPr="00E94969">
          <w:rPr>
            <w:lang w:val="en-US"/>
          </w:rPr>
          <w:t>SigmaMonitor</w:t>
        </w:r>
        <w:del w:id="34" w:author="Гордиенко Максим Вячеславович" w:date="2015-11-24T17:09:00Z">
          <w:r w:rsidRPr="00E94969" w:rsidDel="00155495">
            <w:rPr>
              <w:lang w:val="en-US"/>
            </w:rPr>
            <w:delText>Server</w:delText>
          </w:r>
        </w:del>
        <w:del w:id="35" w:author="Гордиенко Максим Вячеславович" w:date="2015-11-24T17:08:00Z">
          <w:r w:rsidRPr="00E94969" w:rsidDel="00155495">
            <w:rPr>
              <w:lang w:val="en-US"/>
            </w:rPr>
            <w:delText>SQLite</w:delText>
          </w:r>
        </w:del>
        <w:r w:rsidRPr="00E94969">
          <w:rPr>
            <w:lang w:val="en-US"/>
          </w:rPr>
          <w:t>Setup.docx</w:t>
        </w:r>
      </w:ins>
      <w:del w:id="36" w:author="Петухова Светлана Сергеевна" w:date="2014-07-04T18:34:00Z">
        <w:r w:rsidR="00513E90" w:rsidRPr="00513E90" w:rsidDel="00E94969">
          <w:rPr>
            <w:lang w:val="en-US"/>
          </w:rPr>
          <w:delText>MonitorSigmaS</w:delText>
        </w:r>
        <w:r w:rsidR="00513E90" w:rsidRPr="001A2A78" w:rsidDel="00E94969">
          <w:delText>erverSetup.docx</w:delText>
        </w:r>
      </w:del>
    </w:p>
    <w:p w:rsidR="000156C4" w:rsidRPr="001A2A78" w:rsidRDefault="000156C4" w:rsidP="00513E90">
      <w:pPr>
        <w:pStyle w:val="a3"/>
        <w:numPr>
          <w:ilvl w:val="0"/>
          <w:numId w:val="28"/>
        </w:numPr>
      </w:pPr>
      <w:r>
        <w:rPr>
          <w:lang w:val="en-US"/>
        </w:rPr>
        <w:t>DpSmsProxyServerSetup.docx</w:t>
      </w:r>
    </w:p>
    <w:p w:rsidR="00D92D96" w:rsidRDefault="00D92D96" w:rsidP="00D92D96">
      <w:pPr>
        <w:pStyle w:val="1"/>
        <w:numPr>
          <w:ilvl w:val="0"/>
          <w:numId w:val="7"/>
        </w:numPr>
      </w:pPr>
      <w:bookmarkStart w:id="37" w:name="_Toc385232861"/>
      <w:bookmarkStart w:id="38" w:name="_Toc385866318"/>
      <w:r>
        <w:t>Среда установки, ее параметры и настройки</w:t>
      </w:r>
      <w:bookmarkEnd w:id="37"/>
      <w:bookmarkEnd w:id="38"/>
    </w:p>
    <w:p w:rsidR="00AC70FD" w:rsidRPr="00C64243" w:rsidRDefault="00AC70FD" w:rsidP="00AC70FD">
      <w:pPr>
        <w:pStyle w:val="1"/>
        <w:numPr>
          <w:ilvl w:val="1"/>
          <w:numId w:val="7"/>
        </w:numPr>
        <w:rPr>
          <w:b w:val="0"/>
          <w:bCs w:val="0"/>
          <w:i/>
          <w:iCs/>
          <w:sz w:val="28"/>
          <w:szCs w:val="28"/>
        </w:rPr>
      </w:pPr>
      <w:bookmarkStart w:id="39" w:name="_Toc385232862"/>
      <w:bookmarkStart w:id="40" w:name="_Toc385866319"/>
      <w:r w:rsidRPr="000C4B73">
        <w:rPr>
          <w:rStyle w:val="21"/>
        </w:rPr>
        <w:t xml:space="preserve">Требования к системному программному обеспечению </w:t>
      </w:r>
      <w:r>
        <w:rPr>
          <w:rStyle w:val="21"/>
          <w:lang w:val="en-US"/>
        </w:rPr>
        <w:t>MSSQL</w:t>
      </w:r>
      <w:r w:rsidRPr="00AC70FD">
        <w:rPr>
          <w:rStyle w:val="21"/>
        </w:rPr>
        <w:t xml:space="preserve"> </w:t>
      </w:r>
      <w:r>
        <w:rPr>
          <w:rStyle w:val="21"/>
          <w:lang w:val="en-US"/>
        </w:rPr>
        <w:t>Alpha</w:t>
      </w:r>
      <w:r>
        <w:rPr>
          <w:rStyle w:val="21"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AC70FD" w:rsidRPr="00C64243" w:rsidTr="00D00C19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AC70FD" w:rsidRPr="00C64243" w:rsidRDefault="00AC70FD" w:rsidP="00D00C19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AC70FD" w:rsidRPr="00C64243" w:rsidRDefault="00AC70FD" w:rsidP="00D00C19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AC70FD" w:rsidRPr="00C64243" w:rsidRDefault="00AC70FD" w:rsidP="00D00C19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AC70FD" w:rsidTr="00D00C19">
        <w:trPr>
          <w:cantSplit/>
          <w:jc w:val="center"/>
        </w:trPr>
        <w:tc>
          <w:tcPr>
            <w:tcW w:w="2235" w:type="dxa"/>
            <w:vAlign w:val="center"/>
          </w:tcPr>
          <w:p w:rsidR="00AC70FD" w:rsidRPr="00C64243" w:rsidRDefault="00AC70FD" w:rsidP="00D00C19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AC70FD" w:rsidRDefault="00AC70FD" w:rsidP="00D00C19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AC70FD" w:rsidRDefault="00AC70FD" w:rsidP="00D00C19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CB288E" w:rsidTr="00D00C19">
        <w:trPr>
          <w:cantSplit/>
          <w:jc w:val="center"/>
        </w:trPr>
        <w:tc>
          <w:tcPr>
            <w:tcW w:w="2235" w:type="dxa"/>
            <w:vAlign w:val="center"/>
          </w:tcPr>
          <w:p w:rsidR="00CB288E" w:rsidRPr="00C64243" w:rsidRDefault="00CB288E" w:rsidP="00D00C19">
            <w:r>
              <w:t>СУБД</w:t>
            </w:r>
          </w:p>
        </w:tc>
        <w:tc>
          <w:tcPr>
            <w:tcW w:w="3190" w:type="dxa"/>
            <w:vAlign w:val="center"/>
          </w:tcPr>
          <w:p w:rsidR="00CB288E" w:rsidRPr="00C64243" w:rsidRDefault="00CB288E" w:rsidP="00D00C19">
            <w:r>
              <w:rPr>
                <w:lang w:val="en-US"/>
              </w:rPr>
              <w:t>Microsoft SQL Server</w:t>
            </w:r>
          </w:p>
        </w:tc>
        <w:tc>
          <w:tcPr>
            <w:tcW w:w="3191" w:type="dxa"/>
            <w:vAlign w:val="center"/>
          </w:tcPr>
          <w:p w:rsidR="00CB288E" w:rsidRDefault="00CB288E" w:rsidP="00D00C19">
            <w:pPr>
              <w:rPr>
                <w:lang w:val="en-US"/>
              </w:rPr>
            </w:pPr>
            <w:r w:rsidRPr="00AA00CF">
              <w:rPr>
                <w:lang w:val="en-US"/>
              </w:rPr>
              <w:t>20</w:t>
            </w:r>
            <w:r>
              <w:rPr>
                <w:lang w:val="en-US"/>
              </w:rPr>
              <w:t>12</w:t>
            </w:r>
          </w:p>
        </w:tc>
      </w:tr>
    </w:tbl>
    <w:p w:rsidR="00D92D96" w:rsidRPr="00C64243" w:rsidRDefault="00D92D96" w:rsidP="001F37DD">
      <w:pPr>
        <w:pStyle w:val="1"/>
        <w:numPr>
          <w:ilvl w:val="1"/>
          <w:numId w:val="7"/>
        </w:numPr>
        <w:rPr>
          <w:b w:val="0"/>
          <w:bCs w:val="0"/>
          <w:i/>
          <w:iCs/>
          <w:sz w:val="28"/>
          <w:szCs w:val="28"/>
        </w:rPr>
      </w:pPr>
      <w:r w:rsidRPr="000C4B73">
        <w:rPr>
          <w:rStyle w:val="21"/>
        </w:rPr>
        <w:t xml:space="preserve">Требования к системному программному обеспечению </w:t>
      </w:r>
      <w:bookmarkEnd w:id="39"/>
      <w:bookmarkEnd w:id="40"/>
      <w:r w:rsidR="001F37DD" w:rsidRPr="001F37DD">
        <w:rPr>
          <w:rStyle w:val="21"/>
        </w:rPr>
        <w:t xml:space="preserve">WAS </w:t>
      </w:r>
      <w:proofErr w:type="spellStart"/>
      <w:r w:rsidR="001F37DD" w:rsidRPr="001F37DD">
        <w:rPr>
          <w:rStyle w:val="21"/>
        </w:rPr>
        <w:t>Alpha</w:t>
      </w:r>
      <w:proofErr w:type="spellEnd"/>
      <w:r w:rsidR="00513E90">
        <w:rPr>
          <w:rStyle w:val="21"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C64243" w:rsidRPr="00C64243" w:rsidTr="00C64243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C64243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C64243" w:rsidRPr="00C64243" w:rsidRDefault="00C64243" w:rsidP="00C64243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C64243" w:rsidRPr="00C64243" w:rsidRDefault="00C64243" w:rsidP="00C64243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C64243" w:rsidTr="00C64243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C64243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C64243" w:rsidRDefault="00C64243" w:rsidP="00C64243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C64243" w:rsidRDefault="00C64243" w:rsidP="00C64243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C64243" w:rsidTr="00C64243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C64243">
            <w:r>
              <w:t>Приложение ОС</w:t>
            </w:r>
          </w:p>
        </w:tc>
        <w:tc>
          <w:tcPr>
            <w:tcW w:w="3190" w:type="dxa"/>
            <w:vAlign w:val="center"/>
          </w:tcPr>
          <w:p w:rsidR="00C64243" w:rsidRDefault="00C64243" w:rsidP="00C64243">
            <w:pPr>
              <w:rPr>
                <w:lang w:val="en-US"/>
              </w:rPr>
            </w:pPr>
            <w:r>
              <w:rPr>
                <w:lang w:val="en-US"/>
              </w:rPr>
              <w:t>IBM WebSphere</w:t>
            </w:r>
            <w:r w:rsidRPr="00AA00CF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 Server</w:t>
            </w:r>
          </w:p>
        </w:tc>
        <w:tc>
          <w:tcPr>
            <w:tcW w:w="3191" w:type="dxa"/>
            <w:vAlign w:val="center"/>
          </w:tcPr>
          <w:p w:rsidR="00C64243" w:rsidRDefault="00C64243" w:rsidP="00C64243">
            <w:pPr>
              <w:rPr>
                <w:lang w:val="en-US"/>
              </w:rPr>
            </w:pPr>
            <w:r>
              <w:rPr>
                <w:lang w:val="en-US"/>
              </w:rPr>
              <w:t xml:space="preserve">7.0.0.11 , </w:t>
            </w:r>
            <w:r w:rsidRPr="00AA00CF">
              <w:rPr>
                <w:lang w:val="en-US"/>
              </w:rPr>
              <w:t>7.0</w:t>
            </w:r>
            <w:r>
              <w:rPr>
                <w:lang w:val="en-US"/>
              </w:rPr>
              <w:t>.0.29, 8.5.5</w:t>
            </w:r>
          </w:p>
        </w:tc>
      </w:tr>
    </w:tbl>
    <w:p w:rsidR="00AC70FD" w:rsidRPr="00C64243" w:rsidDel="008975DD" w:rsidRDefault="00AC70FD" w:rsidP="00AC70FD">
      <w:pPr>
        <w:pStyle w:val="1"/>
        <w:numPr>
          <w:ilvl w:val="1"/>
          <w:numId w:val="7"/>
        </w:numPr>
        <w:rPr>
          <w:del w:id="41" w:author="Петухова Светлана Сергеевна" w:date="2014-07-04T18:34:00Z"/>
          <w:b w:val="0"/>
          <w:bCs w:val="0"/>
          <w:i/>
          <w:iCs/>
          <w:sz w:val="28"/>
          <w:szCs w:val="28"/>
        </w:rPr>
      </w:pPr>
      <w:bookmarkStart w:id="42" w:name="_Toc385232863"/>
      <w:bookmarkStart w:id="43" w:name="_Toc385866320"/>
      <w:del w:id="44" w:author="Петухова Светлана Сергеевна" w:date="2014-07-04T18:34:00Z">
        <w:r w:rsidRPr="000C4B73" w:rsidDel="008975DD">
          <w:rPr>
            <w:rStyle w:val="21"/>
          </w:rPr>
          <w:lastRenderedPageBreak/>
          <w:delText xml:space="preserve">Требования к системному программному обеспечению </w:delText>
        </w:r>
        <w:r w:rsidDel="008975DD">
          <w:rPr>
            <w:rStyle w:val="21"/>
            <w:lang w:val="en-US"/>
          </w:rPr>
          <w:delText>MSSQL</w:delText>
        </w:r>
        <w:r w:rsidRPr="00AC70FD" w:rsidDel="008975DD">
          <w:rPr>
            <w:rStyle w:val="21"/>
          </w:rPr>
          <w:delText xml:space="preserve"> </w:delText>
        </w:r>
        <w:r w:rsidDel="008975DD">
          <w:rPr>
            <w:rStyle w:val="21"/>
            <w:lang w:val="en-US"/>
          </w:rPr>
          <w:delText>Sigma</w:delText>
        </w:r>
        <w:r w:rsidDel="008975DD">
          <w:rPr>
            <w:rStyle w:val="21"/>
          </w:rPr>
          <w:delText xml:space="preserve"> </w:delText>
        </w:r>
      </w:del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AC70FD" w:rsidRPr="00C64243" w:rsidDel="008975DD" w:rsidTr="00D00C19">
        <w:trPr>
          <w:cantSplit/>
          <w:tblHeader/>
          <w:jc w:val="center"/>
          <w:del w:id="45" w:author="Петухова Светлана Сергеевна" w:date="2014-07-04T18:34:00Z"/>
        </w:trPr>
        <w:tc>
          <w:tcPr>
            <w:tcW w:w="2235" w:type="dxa"/>
            <w:vAlign w:val="center"/>
          </w:tcPr>
          <w:p w:rsidR="00AC70FD" w:rsidRPr="00C64243" w:rsidDel="008975DD" w:rsidRDefault="00AC70FD" w:rsidP="00D00C19">
            <w:pPr>
              <w:keepNext/>
              <w:jc w:val="center"/>
              <w:rPr>
                <w:del w:id="46" w:author="Петухова Светлана Сергеевна" w:date="2014-07-04T18:34:00Z"/>
                <w:b/>
              </w:rPr>
            </w:pPr>
            <w:del w:id="47" w:author="Петухова Светлана Сергеевна" w:date="2014-07-04T18:34:00Z">
              <w:r w:rsidRPr="00C64243" w:rsidDel="008975DD">
                <w:rPr>
                  <w:b/>
                </w:rPr>
                <w:delText>Тип ПО</w:delText>
              </w:r>
            </w:del>
          </w:p>
        </w:tc>
        <w:tc>
          <w:tcPr>
            <w:tcW w:w="3190" w:type="dxa"/>
            <w:vAlign w:val="center"/>
          </w:tcPr>
          <w:p w:rsidR="00AC70FD" w:rsidRPr="00C64243" w:rsidDel="008975DD" w:rsidRDefault="00AC70FD" w:rsidP="00D00C19">
            <w:pPr>
              <w:keepNext/>
              <w:jc w:val="center"/>
              <w:rPr>
                <w:del w:id="48" w:author="Петухова Светлана Сергеевна" w:date="2014-07-04T18:34:00Z"/>
                <w:b/>
              </w:rPr>
            </w:pPr>
            <w:del w:id="49" w:author="Петухова Светлана Сергеевна" w:date="2014-07-04T18:34:00Z">
              <w:r w:rsidRPr="00C64243" w:rsidDel="008975DD">
                <w:rPr>
                  <w:b/>
                </w:rPr>
                <w:delText>Название</w:delText>
              </w:r>
            </w:del>
          </w:p>
        </w:tc>
        <w:tc>
          <w:tcPr>
            <w:tcW w:w="3191" w:type="dxa"/>
            <w:vAlign w:val="center"/>
          </w:tcPr>
          <w:p w:rsidR="00AC70FD" w:rsidRPr="00C64243" w:rsidDel="008975DD" w:rsidRDefault="00AC70FD" w:rsidP="00D00C19">
            <w:pPr>
              <w:keepNext/>
              <w:jc w:val="center"/>
              <w:rPr>
                <w:del w:id="50" w:author="Петухова Светлана Сергеевна" w:date="2014-07-04T18:34:00Z"/>
                <w:b/>
              </w:rPr>
            </w:pPr>
            <w:del w:id="51" w:author="Петухова Светлана Сергеевна" w:date="2014-07-04T18:34:00Z">
              <w:r w:rsidRPr="00C64243" w:rsidDel="008975DD">
                <w:rPr>
                  <w:b/>
                </w:rPr>
                <w:delText>Версия</w:delText>
              </w:r>
            </w:del>
          </w:p>
        </w:tc>
      </w:tr>
      <w:tr w:rsidR="00AC70FD" w:rsidDel="008975DD" w:rsidTr="00D00C19">
        <w:trPr>
          <w:cantSplit/>
          <w:jc w:val="center"/>
          <w:del w:id="52" w:author="Петухова Светлана Сергеевна" w:date="2014-07-04T18:34:00Z"/>
        </w:trPr>
        <w:tc>
          <w:tcPr>
            <w:tcW w:w="2235" w:type="dxa"/>
            <w:vAlign w:val="center"/>
          </w:tcPr>
          <w:p w:rsidR="00AC70FD" w:rsidRPr="00C64243" w:rsidDel="008975DD" w:rsidRDefault="00AC70FD" w:rsidP="00D00C19">
            <w:pPr>
              <w:rPr>
                <w:del w:id="53" w:author="Петухова Светлана Сергеевна" w:date="2014-07-04T18:34:00Z"/>
              </w:rPr>
            </w:pPr>
            <w:del w:id="54" w:author="Петухова Светлана Сергеевна" w:date="2014-07-04T18:34:00Z">
              <w:r w:rsidDel="008975DD">
                <w:delText>Операционная система</w:delText>
              </w:r>
            </w:del>
          </w:p>
        </w:tc>
        <w:tc>
          <w:tcPr>
            <w:tcW w:w="3190" w:type="dxa"/>
            <w:vAlign w:val="center"/>
          </w:tcPr>
          <w:p w:rsidR="00AC70FD" w:rsidDel="008975DD" w:rsidRDefault="00AC70FD" w:rsidP="00D00C19">
            <w:pPr>
              <w:rPr>
                <w:del w:id="55" w:author="Петухова Светлана Сергеевна" w:date="2014-07-04T18:34:00Z"/>
                <w:lang w:val="en-US"/>
              </w:rPr>
            </w:pPr>
            <w:del w:id="56" w:author="Петухова Светлана Сергеевна" w:date="2014-07-04T18:34:00Z">
              <w:r w:rsidDel="008975DD">
                <w:rPr>
                  <w:lang w:val="en-US"/>
                </w:rPr>
                <w:delText>Windows</w:delText>
              </w:r>
            </w:del>
          </w:p>
        </w:tc>
        <w:tc>
          <w:tcPr>
            <w:tcW w:w="3191" w:type="dxa"/>
            <w:vAlign w:val="center"/>
          </w:tcPr>
          <w:p w:rsidR="00AC70FD" w:rsidDel="008975DD" w:rsidRDefault="00AC70FD" w:rsidP="00D00C19">
            <w:pPr>
              <w:rPr>
                <w:del w:id="57" w:author="Петухова Светлана Сергеевна" w:date="2014-07-04T18:34:00Z"/>
                <w:lang w:val="en-US"/>
              </w:rPr>
            </w:pPr>
            <w:del w:id="58" w:author="Петухова Светлана Сергеевна" w:date="2014-07-04T18:34:00Z">
              <w:r w:rsidDel="008975DD">
                <w:rPr>
                  <w:lang w:val="en-US"/>
                </w:rPr>
                <w:delText>2008 R2</w:delText>
              </w:r>
            </w:del>
          </w:p>
        </w:tc>
      </w:tr>
      <w:tr w:rsidR="00CB288E" w:rsidDel="008975DD" w:rsidTr="00D00C19">
        <w:trPr>
          <w:cantSplit/>
          <w:jc w:val="center"/>
          <w:del w:id="59" w:author="Петухова Светлана Сергеевна" w:date="2014-07-04T18:34:00Z"/>
        </w:trPr>
        <w:tc>
          <w:tcPr>
            <w:tcW w:w="2235" w:type="dxa"/>
            <w:vAlign w:val="center"/>
          </w:tcPr>
          <w:p w:rsidR="00CB288E" w:rsidRPr="00C64243" w:rsidDel="008975DD" w:rsidRDefault="00CB288E" w:rsidP="00D00C19">
            <w:pPr>
              <w:rPr>
                <w:del w:id="60" w:author="Петухова Светлана Сергеевна" w:date="2014-07-04T18:34:00Z"/>
              </w:rPr>
            </w:pPr>
            <w:del w:id="61" w:author="Петухова Светлана Сергеевна" w:date="2014-07-04T18:34:00Z">
              <w:r w:rsidDel="008975DD">
                <w:delText>СУБД</w:delText>
              </w:r>
            </w:del>
          </w:p>
        </w:tc>
        <w:tc>
          <w:tcPr>
            <w:tcW w:w="3190" w:type="dxa"/>
            <w:vAlign w:val="center"/>
          </w:tcPr>
          <w:p w:rsidR="00CB288E" w:rsidRPr="00C64243" w:rsidDel="008975DD" w:rsidRDefault="00CB288E" w:rsidP="00D00C19">
            <w:pPr>
              <w:rPr>
                <w:del w:id="62" w:author="Петухова Светлана Сергеевна" w:date="2014-07-04T18:34:00Z"/>
              </w:rPr>
            </w:pPr>
            <w:del w:id="63" w:author="Петухова Светлана Сергеевна" w:date="2014-07-04T18:34:00Z">
              <w:r w:rsidDel="008975DD">
                <w:rPr>
                  <w:lang w:val="en-US"/>
                </w:rPr>
                <w:delText>Microsoft SQL Server</w:delText>
              </w:r>
            </w:del>
          </w:p>
        </w:tc>
        <w:tc>
          <w:tcPr>
            <w:tcW w:w="3191" w:type="dxa"/>
            <w:vAlign w:val="center"/>
          </w:tcPr>
          <w:p w:rsidR="00CB288E" w:rsidDel="008975DD" w:rsidRDefault="00CB288E" w:rsidP="00D00C19">
            <w:pPr>
              <w:rPr>
                <w:del w:id="64" w:author="Петухова Светлана Сергеевна" w:date="2014-07-04T18:34:00Z"/>
                <w:lang w:val="en-US"/>
              </w:rPr>
            </w:pPr>
            <w:del w:id="65" w:author="Петухова Светлана Сергеевна" w:date="2014-07-04T18:34:00Z">
              <w:r w:rsidRPr="00AA00CF" w:rsidDel="008975DD">
                <w:rPr>
                  <w:lang w:val="en-US"/>
                </w:rPr>
                <w:delText>20</w:delText>
              </w:r>
              <w:r w:rsidDel="008975DD">
                <w:rPr>
                  <w:lang w:val="en-US"/>
                </w:rPr>
                <w:delText>12</w:delText>
              </w:r>
            </w:del>
          </w:p>
        </w:tc>
      </w:tr>
    </w:tbl>
    <w:p w:rsidR="00E01818" w:rsidRDefault="00E01818" w:rsidP="00AC70FD">
      <w:pPr>
        <w:pStyle w:val="1"/>
        <w:numPr>
          <w:ilvl w:val="1"/>
          <w:numId w:val="7"/>
        </w:numPr>
        <w:rPr>
          <w:rStyle w:val="21"/>
        </w:rPr>
      </w:pPr>
      <w:r w:rsidRPr="000C4B73">
        <w:rPr>
          <w:rStyle w:val="21"/>
        </w:rPr>
        <w:t xml:space="preserve">Требования к системному программному обеспечению </w:t>
      </w:r>
      <w:r w:rsidR="001F37DD" w:rsidRPr="001F37DD">
        <w:rPr>
          <w:rStyle w:val="21"/>
        </w:rPr>
        <w:t xml:space="preserve">WAS </w:t>
      </w:r>
      <w:proofErr w:type="spellStart"/>
      <w:r w:rsidR="001F37DD" w:rsidRPr="001F37DD">
        <w:rPr>
          <w:rStyle w:val="21"/>
        </w:rPr>
        <w:t>Sigma</w:t>
      </w:r>
      <w:proofErr w:type="spellEnd"/>
      <w:r w:rsidR="001F37DD" w:rsidRPr="001F37DD">
        <w:rPr>
          <w:rStyle w:val="21"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C64243" w:rsidRPr="00C64243" w:rsidTr="00A20562">
        <w:trPr>
          <w:cantSplit/>
          <w:tblHeader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 xml:space="preserve">Тип </w:t>
            </w:r>
            <w:proofErr w:type="gramStart"/>
            <w:r w:rsidRPr="00C64243">
              <w:rPr>
                <w:b/>
              </w:rPr>
              <w:t>ПО</w:t>
            </w:r>
            <w:proofErr w:type="gramEnd"/>
          </w:p>
        </w:tc>
        <w:tc>
          <w:tcPr>
            <w:tcW w:w="3190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Название</w:t>
            </w:r>
          </w:p>
        </w:tc>
        <w:tc>
          <w:tcPr>
            <w:tcW w:w="3191" w:type="dxa"/>
            <w:vAlign w:val="center"/>
          </w:tcPr>
          <w:p w:rsidR="00C64243" w:rsidRPr="00C64243" w:rsidRDefault="00C64243" w:rsidP="00A20562">
            <w:pPr>
              <w:keepNext/>
              <w:jc w:val="center"/>
              <w:rPr>
                <w:b/>
              </w:rPr>
            </w:pPr>
            <w:r w:rsidRPr="00C64243">
              <w:rPr>
                <w:b/>
              </w:rPr>
              <w:t>Версия</w:t>
            </w:r>
          </w:p>
        </w:tc>
      </w:tr>
      <w:tr w:rsidR="00C64243" w:rsidTr="00A20562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r>
              <w:t>Операционная система</w:t>
            </w:r>
          </w:p>
        </w:tc>
        <w:tc>
          <w:tcPr>
            <w:tcW w:w="3190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3191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2008 R2</w:t>
            </w:r>
          </w:p>
        </w:tc>
      </w:tr>
      <w:tr w:rsidR="00C64243" w:rsidTr="00A20562">
        <w:trPr>
          <w:cantSplit/>
          <w:jc w:val="center"/>
        </w:trPr>
        <w:tc>
          <w:tcPr>
            <w:tcW w:w="2235" w:type="dxa"/>
            <w:vAlign w:val="center"/>
          </w:tcPr>
          <w:p w:rsidR="00C64243" w:rsidRPr="00C64243" w:rsidRDefault="00C64243" w:rsidP="00A20562">
            <w:r>
              <w:t>Приложение ОС</w:t>
            </w:r>
          </w:p>
        </w:tc>
        <w:tc>
          <w:tcPr>
            <w:tcW w:w="3190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>IBM WebSphere</w:t>
            </w:r>
            <w:r w:rsidRPr="00AA00CF">
              <w:rPr>
                <w:lang w:val="en-US"/>
              </w:rPr>
              <w:t xml:space="preserve"> </w:t>
            </w:r>
            <w:r>
              <w:rPr>
                <w:lang w:val="en-US"/>
              </w:rPr>
              <w:t>Application Server</w:t>
            </w:r>
          </w:p>
        </w:tc>
        <w:tc>
          <w:tcPr>
            <w:tcW w:w="3191" w:type="dxa"/>
            <w:vAlign w:val="center"/>
          </w:tcPr>
          <w:p w:rsidR="00C64243" w:rsidRDefault="00C64243" w:rsidP="00A20562">
            <w:pPr>
              <w:rPr>
                <w:lang w:val="en-US"/>
              </w:rPr>
            </w:pPr>
            <w:r>
              <w:rPr>
                <w:lang w:val="en-US"/>
              </w:rPr>
              <w:t xml:space="preserve">7.0.0.11 , </w:t>
            </w:r>
            <w:r w:rsidRPr="00AA00CF">
              <w:rPr>
                <w:lang w:val="en-US"/>
              </w:rPr>
              <w:t>7.0</w:t>
            </w:r>
            <w:r>
              <w:rPr>
                <w:lang w:val="en-US"/>
              </w:rPr>
              <w:t>.0.29, 8.5.5</w:t>
            </w:r>
          </w:p>
        </w:tc>
      </w:tr>
    </w:tbl>
    <w:p w:rsidR="00E67F4E" w:rsidRPr="00C64243" w:rsidRDefault="00E67F4E" w:rsidP="00E67F4E">
      <w:pPr>
        <w:pStyle w:val="1"/>
        <w:numPr>
          <w:ilvl w:val="1"/>
          <w:numId w:val="7"/>
        </w:numPr>
        <w:rPr>
          <w:ins w:id="66" w:author="Гордиенко Максим Вячеславович" w:date="2015-11-24T17:09:00Z"/>
          <w:b w:val="0"/>
          <w:bCs w:val="0"/>
          <w:i/>
          <w:iCs/>
          <w:sz w:val="28"/>
          <w:szCs w:val="28"/>
        </w:rPr>
        <w:pPrChange w:id="67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ins w:id="68" w:author="Гордиенко Максим Вячеславович" w:date="2015-11-24T17:09:00Z">
        <w:r w:rsidRPr="000C4B73">
          <w:rPr>
            <w:rStyle w:val="21"/>
          </w:rPr>
          <w:t xml:space="preserve">Требования к системному программному обеспечению </w:t>
        </w:r>
        <w:r>
          <w:rPr>
            <w:rStyle w:val="21"/>
            <w:lang w:val="en-US"/>
          </w:rPr>
          <w:t>MSSQL</w:t>
        </w:r>
        <w:r w:rsidRPr="00AC70FD">
          <w:rPr>
            <w:rStyle w:val="21"/>
          </w:rPr>
          <w:t xml:space="preserve"> </w:t>
        </w:r>
        <w:r>
          <w:rPr>
            <w:rStyle w:val="21"/>
            <w:lang w:val="en-US"/>
          </w:rPr>
          <w:t>Sigma</w:t>
        </w:r>
        <w:r>
          <w:rPr>
            <w:rStyle w:val="21"/>
          </w:rPr>
          <w:t xml:space="preserve"> </w:t>
        </w:r>
      </w:ins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3190"/>
        <w:gridCol w:w="3191"/>
      </w:tblGrid>
      <w:tr w:rsidR="00E67F4E" w:rsidRPr="00C64243" w:rsidTr="00E3377F">
        <w:trPr>
          <w:cantSplit/>
          <w:tblHeader/>
          <w:jc w:val="center"/>
          <w:ins w:id="69" w:author="Гордиенко Максим Вячеславович" w:date="2015-11-24T17:09:00Z"/>
        </w:trPr>
        <w:tc>
          <w:tcPr>
            <w:tcW w:w="2235" w:type="dxa"/>
            <w:vAlign w:val="center"/>
          </w:tcPr>
          <w:p w:rsidR="00E67F4E" w:rsidRPr="00C64243" w:rsidRDefault="00E67F4E" w:rsidP="00E3377F">
            <w:pPr>
              <w:keepNext/>
              <w:jc w:val="center"/>
              <w:rPr>
                <w:ins w:id="70" w:author="Гордиенко Максим Вячеславович" w:date="2015-11-24T17:09:00Z"/>
                <w:b/>
              </w:rPr>
            </w:pPr>
            <w:ins w:id="71" w:author="Гордиенко Максим Вячеславович" w:date="2015-11-24T17:09:00Z">
              <w:r w:rsidRPr="00C64243">
                <w:rPr>
                  <w:b/>
                </w:rPr>
                <w:t xml:space="preserve">Тип </w:t>
              </w:r>
              <w:proofErr w:type="gramStart"/>
              <w:r w:rsidRPr="00C64243">
                <w:rPr>
                  <w:b/>
                </w:rPr>
                <w:t>ПО</w:t>
              </w:r>
              <w:proofErr w:type="gramEnd"/>
            </w:ins>
          </w:p>
        </w:tc>
        <w:tc>
          <w:tcPr>
            <w:tcW w:w="3190" w:type="dxa"/>
            <w:vAlign w:val="center"/>
          </w:tcPr>
          <w:p w:rsidR="00E67F4E" w:rsidRPr="00C64243" w:rsidRDefault="00E67F4E" w:rsidP="00E3377F">
            <w:pPr>
              <w:keepNext/>
              <w:jc w:val="center"/>
              <w:rPr>
                <w:ins w:id="72" w:author="Гордиенко Максим Вячеславович" w:date="2015-11-24T17:09:00Z"/>
                <w:b/>
              </w:rPr>
            </w:pPr>
            <w:ins w:id="73" w:author="Гордиенко Максим Вячеславович" w:date="2015-11-24T17:09:00Z">
              <w:r w:rsidRPr="00C64243">
                <w:rPr>
                  <w:b/>
                </w:rPr>
                <w:t>Название</w:t>
              </w:r>
            </w:ins>
          </w:p>
        </w:tc>
        <w:tc>
          <w:tcPr>
            <w:tcW w:w="3191" w:type="dxa"/>
            <w:vAlign w:val="center"/>
          </w:tcPr>
          <w:p w:rsidR="00E67F4E" w:rsidRPr="00C64243" w:rsidRDefault="00E67F4E" w:rsidP="00E3377F">
            <w:pPr>
              <w:keepNext/>
              <w:jc w:val="center"/>
              <w:rPr>
                <w:ins w:id="74" w:author="Гордиенко Максим Вячеславович" w:date="2015-11-24T17:09:00Z"/>
                <w:b/>
              </w:rPr>
            </w:pPr>
            <w:ins w:id="75" w:author="Гордиенко Максим Вячеславович" w:date="2015-11-24T17:09:00Z">
              <w:r w:rsidRPr="00C64243">
                <w:rPr>
                  <w:b/>
                </w:rPr>
                <w:t>Версия</w:t>
              </w:r>
            </w:ins>
          </w:p>
        </w:tc>
      </w:tr>
      <w:tr w:rsidR="00E67F4E" w:rsidTr="00E3377F">
        <w:trPr>
          <w:cantSplit/>
          <w:jc w:val="center"/>
          <w:ins w:id="76" w:author="Гордиенко Максим Вячеславович" w:date="2015-11-24T17:09:00Z"/>
        </w:trPr>
        <w:tc>
          <w:tcPr>
            <w:tcW w:w="2235" w:type="dxa"/>
            <w:vAlign w:val="center"/>
          </w:tcPr>
          <w:p w:rsidR="00E67F4E" w:rsidRPr="00C64243" w:rsidRDefault="00E67F4E" w:rsidP="00E3377F">
            <w:pPr>
              <w:rPr>
                <w:ins w:id="77" w:author="Гордиенко Максим Вячеславович" w:date="2015-11-24T17:09:00Z"/>
              </w:rPr>
            </w:pPr>
            <w:ins w:id="78" w:author="Гордиенко Максим Вячеславович" w:date="2015-11-24T17:09:00Z">
              <w:r>
                <w:t>Операционная система</w:t>
              </w:r>
            </w:ins>
          </w:p>
        </w:tc>
        <w:tc>
          <w:tcPr>
            <w:tcW w:w="3190" w:type="dxa"/>
            <w:vAlign w:val="center"/>
          </w:tcPr>
          <w:p w:rsidR="00E67F4E" w:rsidRDefault="00E67F4E" w:rsidP="00E3377F">
            <w:pPr>
              <w:rPr>
                <w:ins w:id="79" w:author="Гордиенко Максим Вячеславович" w:date="2015-11-24T17:09:00Z"/>
                <w:lang w:val="en-US"/>
              </w:rPr>
            </w:pPr>
            <w:ins w:id="80" w:author="Гордиенко Максим Вячеславович" w:date="2015-11-24T17:09:00Z">
              <w:r>
                <w:rPr>
                  <w:lang w:val="en-US"/>
                </w:rPr>
                <w:t>Windows</w:t>
              </w:r>
            </w:ins>
          </w:p>
        </w:tc>
        <w:tc>
          <w:tcPr>
            <w:tcW w:w="3191" w:type="dxa"/>
            <w:vAlign w:val="center"/>
          </w:tcPr>
          <w:p w:rsidR="00E67F4E" w:rsidRDefault="00E67F4E" w:rsidP="00E3377F">
            <w:pPr>
              <w:rPr>
                <w:ins w:id="81" w:author="Гордиенко Максим Вячеславович" w:date="2015-11-24T17:09:00Z"/>
                <w:lang w:val="en-US"/>
              </w:rPr>
            </w:pPr>
            <w:ins w:id="82" w:author="Гордиенко Максим Вячеславович" w:date="2015-11-24T17:09:00Z">
              <w:r>
                <w:rPr>
                  <w:lang w:val="en-US"/>
                </w:rPr>
                <w:t>2008 R2</w:t>
              </w:r>
            </w:ins>
          </w:p>
        </w:tc>
      </w:tr>
      <w:tr w:rsidR="00E67F4E" w:rsidTr="00E3377F">
        <w:trPr>
          <w:cantSplit/>
          <w:jc w:val="center"/>
          <w:ins w:id="83" w:author="Гордиенко Максим Вячеславович" w:date="2015-11-24T17:09:00Z"/>
        </w:trPr>
        <w:tc>
          <w:tcPr>
            <w:tcW w:w="2235" w:type="dxa"/>
            <w:vAlign w:val="center"/>
          </w:tcPr>
          <w:p w:rsidR="00E67F4E" w:rsidRPr="00C64243" w:rsidRDefault="00E67F4E" w:rsidP="00E3377F">
            <w:pPr>
              <w:rPr>
                <w:ins w:id="84" w:author="Гордиенко Максим Вячеславович" w:date="2015-11-24T17:09:00Z"/>
              </w:rPr>
            </w:pPr>
            <w:ins w:id="85" w:author="Гордиенко Максим Вячеславович" w:date="2015-11-24T17:09:00Z">
              <w:r>
                <w:t>СУБД</w:t>
              </w:r>
            </w:ins>
          </w:p>
        </w:tc>
        <w:tc>
          <w:tcPr>
            <w:tcW w:w="3190" w:type="dxa"/>
            <w:vAlign w:val="center"/>
          </w:tcPr>
          <w:p w:rsidR="00E67F4E" w:rsidRPr="00C64243" w:rsidRDefault="00E67F4E" w:rsidP="00E3377F">
            <w:pPr>
              <w:rPr>
                <w:ins w:id="86" w:author="Гордиенко Максим Вячеславович" w:date="2015-11-24T17:09:00Z"/>
              </w:rPr>
            </w:pPr>
            <w:ins w:id="87" w:author="Гордиенко Максим Вячеславович" w:date="2015-11-24T17:09:00Z">
              <w:r>
                <w:rPr>
                  <w:lang w:val="en-US"/>
                </w:rPr>
                <w:t>Microsoft SQL Server</w:t>
              </w:r>
            </w:ins>
          </w:p>
        </w:tc>
        <w:tc>
          <w:tcPr>
            <w:tcW w:w="3191" w:type="dxa"/>
            <w:vAlign w:val="center"/>
          </w:tcPr>
          <w:p w:rsidR="00E67F4E" w:rsidRDefault="00E67F4E" w:rsidP="00E3377F">
            <w:pPr>
              <w:rPr>
                <w:ins w:id="88" w:author="Гордиенко Максим Вячеславович" w:date="2015-11-24T17:09:00Z"/>
                <w:lang w:val="en-US"/>
              </w:rPr>
            </w:pPr>
            <w:ins w:id="89" w:author="Гордиенко Максим Вячеславович" w:date="2015-11-24T17:09:00Z">
              <w:r w:rsidRPr="00AA00CF">
                <w:rPr>
                  <w:lang w:val="en-US"/>
                </w:rPr>
                <w:t>20</w:t>
              </w:r>
              <w:r>
                <w:rPr>
                  <w:lang w:val="en-US"/>
                </w:rPr>
                <w:t>12</w:t>
              </w:r>
            </w:ins>
          </w:p>
        </w:tc>
      </w:tr>
    </w:tbl>
    <w:p w:rsidR="00C64243" w:rsidRPr="00E67F4E" w:rsidRDefault="00C64243" w:rsidP="00C64243">
      <w:pPr>
        <w:rPr>
          <w:lang w:val="en-US"/>
          <w:rPrChange w:id="90" w:author="Гордиенко Максим Вячеславович" w:date="2015-11-24T17:09:00Z">
            <w:rPr/>
          </w:rPrChange>
        </w:rPr>
      </w:pPr>
    </w:p>
    <w:p w:rsidR="00D92D96" w:rsidRDefault="00D92D96" w:rsidP="00E67F4E">
      <w:pPr>
        <w:pStyle w:val="1"/>
        <w:numPr>
          <w:ilvl w:val="0"/>
          <w:numId w:val="7"/>
        </w:numPr>
        <w:pPrChange w:id="91" w:author="Гордиенко Максим Вячеславович" w:date="2015-11-24T17:09:00Z">
          <w:pPr>
            <w:pStyle w:val="1"/>
            <w:numPr>
              <w:numId w:val="46"/>
            </w:numPr>
            <w:ind w:left="360" w:hanging="360"/>
          </w:pPr>
        </w:pPrChange>
      </w:pPr>
      <w:r>
        <w:t>Требования к аппаратным ресурсам</w:t>
      </w:r>
      <w:bookmarkEnd w:id="42"/>
      <w:bookmarkEnd w:id="43"/>
    </w:p>
    <w:p w:rsidR="00EF730A" w:rsidRDefault="00EF730A" w:rsidP="00E67F4E">
      <w:pPr>
        <w:pStyle w:val="1"/>
        <w:numPr>
          <w:ilvl w:val="1"/>
          <w:numId w:val="7"/>
        </w:numPr>
        <w:rPr>
          <w:rStyle w:val="21"/>
        </w:rPr>
        <w:pPrChange w:id="92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bookmarkStart w:id="93" w:name="_Toc385232864"/>
      <w:bookmarkStart w:id="94" w:name="_Toc385866321"/>
      <w:r w:rsidRPr="000C4B73">
        <w:rPr>
          <w:rStyle w:val="21"/>
        </w:rPr>
        <w:t xml:space="preserve">Рекомендуемая конфигурация </w:t>
      </w:r>
      <w:r>
        <w:rPr>
          <w:rStyle w:val="21"/>
          <w:lang w:val="en-US"/>
        </w:rPr>
        <w:t>MSSQL</w:t>
      </w:r>
      <w:r w:rsidRPr="001F37DD">
        <w:rPr>
          <w:rStyle w:val="21"/>
        </w:rPr>
        <w:t xml:space="preserve"> </w:t>
      </w:r>
      <w:proofErr w:type="spellStart"/>
      <w:r w:rsidRPr="001F37DD">
        <w:rPr>
          <w:rStyle w:val="21"/>
        </w:rPr>
        <w:t>Alph</w:t>
      </w:r>
      <w:proofErr w:type="spellEnd"/>
      <w:ins w:id="95" w:author="Гордиенко Максим Вячеславович" w:date="2015-11-24T17:10:00Z">
        <w:r w:rsidR="00855229">
          <w:rPr>
            <w:rStyle w:val="21"/>
            <w:lang w:val="en-US"/>
          </w:rPr>
          <w:t>a</w:t>
        </w:r>
        <w:r w:rsidR="00855229" w:rsidRPr="00E44799">
          <w:rPr>
            <w:rStyle w:val="21"/>
            <w:rPrChange w:id="96" w:author="Гордиенко Максим Вячеславович" w:date="2015-11-24T17:10:00Z">
              <w:rPr>
                <w:rStyle w:val="21"/>
                <w:lang w:val="en-US"/>
              </w:rPr>
            </w:rPrChange>
          </w:rPr>
          <w:t>/</w:t>
        </w:r>
        <w:r w:rsidR="00855229">
          <w:rPr>
            <w:rStyle w:val="21"/>
            <w:lang w:val="en-US"/>
          </w:rPr>
          <w:t>Sigma</w:t>
        </w:r>
      </w:ins>
      <w:del w:id="97" w:author="Гордиенко Максим Вячеславович" w:date="2015-11-24T17:10:00Z">
        <w:r w:rsidRPr="001F37DD" w:rsidDel="00855229">
          <w:rPr>
            <w:rStyle w:val="21"/>
          </w:rPr>
          <w:delText>a</w:delText>
        </w:r>
      </w:del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EF730A" w:rsidRPr="00C64243" w:rsidTr="00D00C19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EF730A" w:rsidRPr="00C64243" w:rsidRDefault="00EF730A" w:rsidP="00D00C19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EF730A" w:rsidRPr="00C64243" w:rsidRDefault="00EF730A" w:rsidP="00D00C19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EF730A" w:rsidTr="00D00C19">
        <w:trPr>
          <w:cantSplit/>
          <w:jc w:val="center"/>
        </w:trPr>
        <w:tc>
          <w:tcPr>
            <w:tcW w:w="5906" w:type="dxa"/>
            <w:vAlign w:val="center"/>
          </w:tcPr>
          <w:p w:rsidR="00EF730A" w:rsidRDefault="00EF730A" w:rsidP="00D00C19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EF730A" w:rsidRPr="00C64243" w:rsidRDefault="00EF730A" w:rsidP="00D00C19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</w:tr>
      <w:tr w:rsidR="00EF730A" w:rsidTr="00D00C19">
        <w:trPr>
          <w:cantSplit/>
          <w:jc w:val="center"/>
        </w:trPr>
        <w:tc>
          <w:tcPr>
            <w:tcW w:w="5906" w:type="dxa"/>
            <w:vAlign w:val="center"/>
          </w:tcPr>
          <w:p w:rsidR="00EF730A" w:rsidRDefault="00EF730A" w:rsidP="00D00C19">
            <w:pPr>
              <w:spacing w:before="60" w:after="60"/>
            </w:pPr>
            <w:r>
              <w:t>ЦПУ, ядер</w:t>
            </w:r>
          </w:p>
        </w:tc>
        <w:tc>
          <w:tcPr>
            <w:tcW w:w="2258" w:type="dxa"/>
            <w:vAlign w:val="center"/>
          </w:tcPr>
          <w:p w:rsidR="00EF730A" w:rsidRPr="00C64243" w:rsidRDefault="00EF730A" w:rsidP="00D00C19">
            <w:pPr>
              <w:spacing w:before="60" w:after="60"/>
            </w:pPr>
            <w:r>
              <w:t>4</w:t>
            </w:r>
          </w:p>
        </w:tc>
      </w:tr>
      <w:tr w:rsidR="00EF730A" w:rsidTr="00D00C19">
        <w:trPr>
          <w:cantSplit/>
          <w:jc w:val="center"/>
        </w:trPr>
        <w:tc>
          <w:tcPr>
            <w:tcW w:w="5906" w:type="dxa"/>
            <w:vAlign w:val="center"/>
          </w:tcPr>
          <w:p w:rsidR="00EF730A" w:rsidRDefault="00EF730A" w:rsidP="00D00C19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EF730A" w:rsidRDefault="00EF730A" w:rsidP="00D00C19">
            <w:pPr>
              <w:spacing w:before="60" w:after="60"/>
            </w:pPr>
            <w:r>
              <w:t>24</w:t>
            </w:r>
          </w:p>
        </w:tc>
      </w:tr>
      <w:tr w:rsidR="00EF730A" w:rsidTr="00D00C19">
        <w:trPr>
          <w:cantSplit/>
          <w:jc w:val="center"/>
        </w:trPr>
        <w:tc>
          <w:tcPr>
            <w:tcW w:w="5906" w:type="dxa"/>
            <w:vAlign w:val="center"/>
          </w:tcPr>
          <w:p w:rsidR="00EF730A" w:rsidRDefault="00EF730A" w:rsidP="00D00C19">
            <w:pPr>
              <w:spacing w:before="60" w:after="60"/>
            </w:pPr>
            <w:r>
              <w:t>ПЗУ, Гигабайт</w:t>
            </w:r>
          </w:p>
          <w:p w:rsidR="00EF730A" w:rsidRPr="00A96B62" w:rsidRDefault="00EF730A" w:rsidP="00D00C19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  <w:p w:rsidR="00EF730A" w:rsidRPr="00A96B62" w:rsidRDefault="00EF730A" w:rsidP="00D00C19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D</w:t>
            </w:r>
            <w:r w:rsidRPr="00A96B62">
              <w:t xml:space="preserve"> (</w:t>
            </w:r>
            <w:r>
              <w:rPr>
                <w:lang w:val="en-US"/>
              </w:rPr>
              <w:t>SAN</w:t>
            </w:r>
            <w:r w:rsidRPr="00A96B62">
              <w:t>)</w:t>
            </w:r>
          </w:p>
        </w:tc>
        <w:tc>
          <w:tcPr>
            <w:tcW w:w="2258" w:type="dxa"/>
            <w:vAlign w:val="center"/>
          </w:tcPr>
          <w:p w:rsidR="00EF730A" w:rsidRPr="00A96B62" w:rsidRDefault="00EF730A" w:rsidP="00D00C19">
            <w:pPr>
              <w:spacing w:before="60" w:after="60"/>
            </w:pPr>
          </w:p>
          <w:p w:rsidR="00EF730A" w:rsidRDefault="00EF730A" w:rsidP="00D00C19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EF730A" w:rsidRPr="005544F2" w:rsidRDefault="00EF730A" w:rsidP="00D00C19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EF730A" w:rsidTr="00D00C19">
        <w:trPr>
          <w:cantSplit/>
          <w:jc w:val="center"/>
        </w:trPr>
        <w:tc>
          <w:tcPr>
            <w:tcW w:w="5906" w:type="dxa"/>
            <w:vAlign w:val="center"/>
          </w:tcPr>
          <w:p w:rsidR="00EF730A" w:rsidRPr="005544F2" w:rsidRDefault="00EF730A" w:rsidP="00D00C19">
            <w:pPr>
              <w:spacing w:before="60" w:after="60"/>
            </w:pPr>
            <w:r>
              <w:t xml:space="preserve">Сетевые интерфейсы, количество </w:t>
            </w:r>
            <w:r w:rsidRPr="00AD68BC">
              <w:t>×</w:t>
            </w:r>
            <w:r w:rsidRPr="005544F2">
              <w:t xml:space="preserve">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EF730A" w:rsidRPr="005544F2" w:rsidRDefault="00EF730A" w:rsidP="00D00C19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Pr="00AD68BC">
              <w:t>×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EF730A" w:rsidTr="00D00C19">
        <w:trPr>
          <w:cantSplit/>
          <w:jc w:val="center"/>
        </w:trPr>
        <w:tc>
          <w:tcPr>
            <w:tcW w:w="5906" w:type="dxa"/>
            <w:vAlign w:val="center"/>
          </w:tcPr>
          <w:p w:rsidR="00EF730A" w:rsidRDefault="00EF730A" w:rsidP="00D00C19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EF730A" w:rsidRPr="005544F2" w:rsidRDefault="00EF730A" w:rsidP="00D00C19">
            <w:pPr>
              <w:spacing w:before="60" w:after="60"/>
              <w:rPr>
                <w:lang w:val="en-US"/>
              </w:rPr>
            </w:pPr>
            <w:r w:rsidRPr="005544F2">
              <w:rPr>
                <w:lang w:val="en-US"/>
              </w:rPr>
              <w:t>–</w:t>
            </w:r>
          </w:p>
        </w:tc>
      </w:tr>
    </w:tbl>
    <w:p w:rsidR="00D92D96" w:rsidRDefault="00D92D96" w:rsidP="00E67F4E">
      <w:pPr>
        <w:pStyle w:val="1"/>
        <w:numPr>
          <w:ilvl w:val="1"/>
          <w:numId w:val="7"/>
        </w:numPr>
        <w:rPr>
          <w:rStyle w:val="21"/>
        </w:rPr>
        <w:pPrChange w:id="98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r w:rsidRPr="000C4B73">
        <w:rPr>
          <w:rStyle w:val="21"/>
        </w:rPr>
        <w:t xml:space="preserve">Рекомендуемая конфигурация </w:t>
      </w:r>
      <w:bookmarkEnd w:id="93"/>
      <w:bookmarkEnd w:id="94"/>
      <w:r w:rsidR="00AD68BC" w:rsidRPr="001F37DD">
        <w:rPr>
          <w:rStyle w:val="21"/>
        </w:rPr>
        <w:t xml:space="preserve">WAS </w:t>
      </w:r>
      <w:proofErr w:type="spellStart"/>
      <w:r w:rsidR="00AD68BC" w:rsidRPr="001F37DD">
        <w:rPr>
          <w:rStyle w:val="21"/>
        </w:rPr>
        <w:t>Alpha</w:t>
      </w:r>
      <w:proofErr w:type="spellEnd"/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C64243" w:rsidRPr="00C64243" w:rsidTr="00AD68BC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C64243" w:rsidRPr="00C64243" w:rsidRDefault="00C64243" w:rsidP="005544F2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C64243" w:rsidRPr="00C64243" w:rsidRDefault="00C64243" w:rsidP="005544F2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C64243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C64243" w:rsidRDefault="00C64243" w:rsidP="005544F2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C64243" w:rsidRPr="00C64243" w:rsidRDefault="00C64243" w:rsidP="005544F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Alpha</w:t>
            </w:r>
          </w:p>
        </w:tc>
      </w:tr>
      <w:tr w:rsidR="00C64243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C64243" w:rsidRDefault="00C64243" w:rsidP="005544F2">
            <w:pPr>
              <w:spacing w:before="60" w:after="60"/>
            </w:pPr>
            <w:r>
              <w:t>ЦПУ, ядер</w:t>
            </w:r>
          </w:p>
        </w:tc>
        <w:tc>
          <w:tcPr>
            <w:tcW w:w="2258" w:type="dxa"/>
            <w:vAlign w:val="center"/>
          </w:tcPr>
          <w:p w:rsidR="00C64243" w:rsidRPr="00C64243" w:rsidRDefault="00513E90" w:rsidP="005544F2">
            <w:pPr>
              <w:spacing w:before="60" w:after="60"/>
            </w:pPr>
            <w:r>
              <w:t>4</w:t>
            </w:r>
          </w:p>
        </w:tc>
      </w:tr>
      <w:tr w:rsidR="00C64243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C64243" w:rsidRDefault="005544F2" w:rsidP="005544F2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C64243" w:rsidRDefault="00513E90" w:rsidP="005544F2">
            <w:pPr>
              <w:spacing w:before="60" w:after="60"/>
            </w:pPr>
            <w:r>
              <w:t>24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5544F2">
            <w:pPr>
              <w:spacing w:before="60" w:after="60"/>
            </w:pPr>
            <w:r>
              <w:lastRenderedPageBreak/>
              <w:t>ПЗУ, Гигабайт</w:t>
            </w:r>
          </w:p>
          <w:p w:rsidR="005544F2" w:rsidRPr="00A96B62" w:rsidRDefault="005544F2" w:rsidP="005544F2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  <w:p w:rsidR="005544F2" w:rsidRPr="00A96B62" w:rsidRDefault="005544F2" w:rsidP="005544F2">
            <w:pPr>
              <w:spacing w:before="60" w:after="60"/>
              <w:ind w:left="708"/>
            </w:pPr>
            <w:r>
              <w:t xml:space="preserve">Диск </w:t>
            </w:r>
            <w:r>
              <w:rPr>
                <w:lang w:val="en-US"/>
              </w:rPr>
              <w:t>D</w:t>
            </w:r>
            <w:r w:rsidR="00AD68BC" w:rsidRPr="00A96B62">
              <w:t xml:space="preserve"> (</w:t>
            </w:r>
            <w:r w:rsidR="00AD68BC">
              <w:rPr>
                <w:lang w:val="en-US"/>
              </w:rPr>
              <w:t>SAN</w:t>
            </w:r>
            <w:r w:rsidR="00AD68BC" w:rsidRPr="00A96B62">
              <w:t>)</w:t>
            </w:r>
          </w:p>
        </w:tc>
        <w:tc>
          <w:tcPr>
            <w:tcW w:w="2258" w:type="dxa"/>
            <w:vAlign w:val="center"/>
          </w:tcPr>
          <w:p w:rsidR="005544F2" w:rsidRPr="00A96B62" w:rsidRDefault="005544F2" w:rsidP="005544F2">
            <w:pPr>
              <w:spacing w:before="60" w:after="60"/>
            </w:pPr>
          </w:p>
          <w:p w:rsidR="005544F2" w:rsidRDefault="005544F2" w:rsidP="005544F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  <w:p w:rsidR="005544F2" w:rsidRPr="005544F2" w:rsidRDefault="005544F2" w:rsidP="005544F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Pr="005544F2" w:rsidRDefault="005544F2" w:rsidP="005544F2">
            <w:pPr>
              <w:spacing w:before="60" w:after="60"/>
            </w:pPr>
            <w:r>
              <w:t xml:space="preserve">Сетевые интерфейсы, количество </w:t>
            </w:r>
            <w:r w:rsidR="00AD68BC" w:rsidRPr="00AD68BC">
              <w:t>×</w:t>
            </w:r>
            <w:r w:rsidRPr="005544F2">
              <w:t xml:space="preserve">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5544F2" w:rsidRPr="005544F2" w:rsidRDefault="005544F2" w:rsidP="005544F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D68BC">
              <w:rPr>
                <w:lang w:val="en-US"/>
              </w:rPr>
              <w:t xml:space="preserve"> </w:t>
            </w:r>
            <w:r w:rsidR="00AD68BC" w:rsidRPr="00AD68BC">
              <w:t>×</w:t>
            </w:r>
            <w:r w:rsidR="00AD68BC"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5544F2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5544F2" w:rsidRPr="005544F2" w:rsidRDefault="005544F2" w:rsidP="005544F2">
            <w:pPr>
              <w:spacing w:before="60" w:after="60"/>
              <w:rPr>
                <w:lang w:val="en-US"/>
              </w:rPr>
            </w:pPr>
            <w:r w:rsidRPr="005544F2">
              <w:rPr>
                <w:lang w:val="en-US"/>
              </w:rPr>
              <w:t>–</w:t>
            </w:r>
          </w:p>
        </w:tc>
      </w:tr>
    </w:tbl>
    <w:p w:rsidR="00C64243" w:rsidRDefault="00C64243" w:rsidP="00C64243">
      <w:pPr>
        <w:rPr>
          <w:lang w:val="en-US"/>
        </w:rPr>
      </w:pPr>
    </w:p>
    <w:p w:rsidR="00EF730A" w:rsidDel="008975DD" w:rsidRDefault="00EF730A" w:rsidP="00E67F4E">
      <w:pPr>
        <w:pStyle w:val="1"/>
        <w:numPr>
          <w:ilvl w:val="1"/>
          <w:numId w:val="7"/>
        </w:numPr>
        <w:rPr>
          <w:del w:id="99" w:author="Петухова Светлана Сергеевна" w:date="2014-07-04T18:35:00Z"/>
          <w:rStyle w:val="21"/>
        </w:rPr>
        <w:pPrChange w:id="100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del w:id="101" w:author="Петухова Светлана Сергеевна" w:date="2014-07-04T18:35:00Z">
        <w:r w:rsidRPr="000C4B73" w:rsidDel="008975DD">
          <w:rPr>
            <w:rStyle w:val="21"/>
          </w:rPr>
          <w:delText xml:space="preserve">Рекомендуемая конфигурация </w:delText>
        </w:r>
        <w:r w:rsidDel="008975DD">
          <w:rPr>
            <w:rStyle w:val="21"/>
            <w:lang w:val="en-US"/>
          </w:rPr>
          <w:delText>MSSQL</w:delText>
        </w:r>
        <w:r w:rsidRPr="001F37DD" w:rsidDel="008975DD">
          <w:rPr>
            <w:rStyle w:val="21"/>
          </w:rPr>
          <w:delText xml:space="preserve"> </w:delText>
        </w:r>
        <w:r w:rsidDel="008975DD">
          <w:rPr>
            <w:rStyle w:val="21"/>
            <w:lang w:val="en-US"/>
          </w:rPr>
          <w:delText>Sigma</w:delText>
        </w:r>
      </w:del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EF730A" w:rsidRPr="00C64243" w:rsidDel="008975DD" w:rsidTr="00D00C19">
        <w:trPr>
          <w:cantSplit/>
          <w:tblHeader/>
          <w:jc w:val="center"/>
          <w:del w:id="102" w:author="Петухова Светлана Сергеевна" w:date="2014-07-04T18:35:00Z"/>
        </w:trPr>
        <w:tc>
          <w:tcPr>
            <w:tcW w:w="5906" w:type="dxa"/>
            <w:vAlign w:val="center"/>
          </w:tcPr>
          <w:p w:rsidR="00EF730A" w:rsidRPr="00C64243" w:rsidDel="008975DD" w:rsidRDefault="00EF730A" w:rsidP="00E67F4E">
            <w:pPr>
              <w:keepNext/>
              <w:numPr>
                <w:ilvl w:val="0"/>
                <w:numId w:val="7"/>
              </w:numPr>
              <w:spacing w:before="60" w:after="60"/>
              <w:jc w:val="center"/>
              <w:rPr>
                <w:del w:id="103" w:author="Петухова Светлана Сергеевна" w:date="2014-07-04T18:35:00Z"/>
                <w:b/>
              </w:rPr>
              <w:pPrChange w:id="104" w:author="Гордиенко Максим Вячеславович" w:date="2015-11-24T17:09:00Z">
                <w:pPr>
                  <w:keepNext/>
                  <w:numPr>
                    <w:numId w:val="46"/>
                  </w:numPr>
                  <w:spacing w:before="60" w:after="60"/>
                  <w:ind w:left="360" w:hanging="360"/>
                  <w:jc w:val="center"/>
                </w:pPr>
              </w:pPrChange>
            </w:pPr>
            <w:del w:id="105" w:author="Петухова Светлана Сергеевна" w:date="2014-07-04T18:35:00Z">
              <w:r w:rsidRPr="00C64243" w:rsidDel="008975DD">
                <w:rPr>
                  <w:b/>
                </w:rPr>
                <w:delText>Параметр</w:delText>
              </w:r>
            </w:del>
          </w:p>
        </w:tc>
        <w:tc>
          <w:tcPr>
            <w:tcW w:w="2258" w:type="dxa"/>
            <w:vAlign w:val="center"/>
          </w:tcPr>
          <w:p w:rsidR="00EF730A" w:rsidRPr="00C64243" w:rsidDel="008975DD" w:rsidRDefault="00EF730A" w:rsidP="00E67F4E">
            <w:pPr>
              <w:keepNext/>
              <w:numPr>
                <w:ilvl w:val="0"/>
                <w:numId w:val="7"/>
              </w:numPr>
              <w:spacing w:before="60" w:after="60"/>
              <w:jc w:val="center"/>
              <w:rPr>
                <w:del w:id="106" w:author="Петухова Светлана Сергеевна" w:date="2014-07-04T18:35:00Z"/>
                <w:b/>
              </w:rPr>
              <w:pPrChange w:id="107" w:author="Гордиенко Максим Вячеславович" w:date="2015-11-24T17:09:00Z">
                <w:pPr>
                  <w:keepNext/>
                  <w:numPr>
                    <w:numId w:val="46"/>
                  </w:numPr>
                  <w:spacing w:before="60" w:after="60"/>
                  <w:ind w:left="360" w:hanging="360"/>
                  <w:jc w:val="center"/>
                </w:pPr>
              </w:pPrChange>
            </w:pPr>
            <w:del w:id="108" w:author="Петухова Светлана Сергеевна" w:date="2014-07-04T18:35:00Z">
              <w:r w:rsidRPr="00C64243" w:rsidDel="008975DD">
                <w:rPr>
                  <w:b/>
                </w:rPr>
                <w:delText>Значение</w:delText>
              </w:r>
            </w:del>
          </w:p>
        </w:tc>
      </w:tr>
      <w:tr w:rsidR="00EF730A" w:rsidDel="008975DD" w:rsidTr="00D00C19">
        <w:trPr>
          <w:cantSplit/>
          <w:jc w:val="center"/>
          <w:del w:id="109" w:author="Петухова Светлана Сергеевна" w:date="2014-07-04T18:35:00Z"/>
        </w:trPr>
        <w:tc>
          <w:tcPr>
            <w:tcW w:w="5906" w:type="dxa"/>
            <w:vAlign w:val="center"/>
          </w:tcPr>
          <w:p w:rsidR="00EF730A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10" w:author="Петухова Светлана Сергеевна" w:date="2014-07-04T18:35:00Z"/>
              </w:rPr>
              <w:pPrChange w:id="111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12" w:author="Петухова Светлана Сергеевна" w:date="2014-07-04T18:35:00Z">
              <w:r w:rsidDel="008975DD">
                <w:delText>Сетевое расположение</w:delText>
              </w:r>
            </w:del>
          </w:p>
        </w:tc>
        <w:tc>
          <w:tcPr>
            <w:tcW w:w="2258" w:type="dxa"/>
            <w:vAlign w:val="center"/>
          </w:tcPr>
          <w:p w:rsidR="00EF730A" w:rsidRPr="00C64243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13" w:author="Петухова Светлана Сергеевна" w:date="2014-07-04T18:35:00Z"/>
                <w:lang w:val="en-US"/>
              </w:rPr>
              <w:pPrChange w:id="114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15" w:author="Петухова Светлана Сергеевна" w:date="2014-07-04T18:35:00Z">
              <w:r w:rsidDel="008975DD">
                <w:rPr>
                  <w:lang w:val="en-US"/>
                </w:rPr>
                <w:delText>Sigma</w:delText>
              </w:r>
            </w:del>
          </w:p>
        </w:tc>
      </w:tr>
      <w:tr w:rsidR="00EF730A" w:rsidDel="008975DD" w:rsidTr="00D00C19">
        <w:trPr>
          <w:cantSplit/>
          <w:jc w:val="center"/>
          <w:del w:id="116" w:author="Петухова Светлана Сергеевна" w:date="2014-07-04T18:35:00Z"/>
        </w:trPr>
        <w:tc>
          <w:tcPr>
            <w:tcW w:w="5906" w:type="dxa"/>
            <w:vAlign w:val="center"/>
          </w:tcPr>
          <w:p w:rsidR="00EF730A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17" w:author="Петухова Светлана Сергеевна" w:date="2014-07-04T18:35:00Z"/>
              </w:rPr>
              <w:pPrChange w:id="118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19" w:author="Петухова Светлана Сергеевна" w:date="2014-07-04T18:35:00Z">
              <w:r w:rsidDel="008975DD">
                <w:delText>ЦПУ, ядер</w:delText>
              </w:r>
            </w:del>
          </w:p>
        </w:tc>
        <w:tc>
          <w:tcPr>
            <w:tcW w:w="2258" w:type="dxa"/>
            <w:vAlign w:val="center"/>
          </w:tcPr>
          <w:p w:rsidR="00EF730A" w:rsidRPr="00C64243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20" w:author="Петухова Светлана Сергеевна" w:date="2014-07-04T18:35:00Z"/>
              </w:rPr>
              <w:pPrChange w:id="121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22" w:author="Петухова Светлана Сергеевна" w:date="2014-07-04T18:35:00Z">
              <w:r w:rsidDel="008975DD">
                <w:delText>4</w:delText>
              </w:r>
            </w:del>
          </w:p>
        </w:tc>
      </w:tr>
      <w:tr w:rsidR="00EF730A" w:rsidDel="008975DD" w:rsidTr="00D00C19">
        <w:trPr>
          <w:cantSplit/>
          <w:jc w:val="center"/>
          <w:del w:id="123" w:author="Петухова Светлана Сергеевна" w:date="2014-07-04T18:35:00Z"/>
        </w:trPr>
        <w:tc>
          <w:tcPr>
            <w:tcW w:w="5906" w:type="dxa"/>
            <w:vAlign w:val="center"/>
          </w:tcPr>
          <w:p w:rsidR="00EF730A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24" w:author="Петухова Светлана Сергеевна" w:date="2014-07-04T18:35:00Z"/>
              </w:rPr>
              <w:pPrChange w:id="125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26" w:author="Петухова Светлана Сергеевна" w:date="2014-07-04T18:35:00Z">
              <w:r w:rsidDel="008975DD">
                <w:delText>ОЗУ, Гигабайт</w:delText>
              </w:r>
            </w:del>
          </w:p>
        </w:tc>
        <w:tc>
          <w:tcPr>
            <w:tcW w:w="2258" w:type="dxa"/>
            <w:vAlign w:val="center"/>
          </w:tcPr>
          <w:p w:rsidR="00EF730A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27" w:author="Петухова Светлана Сергеевна" w:date="2014-07-04T18:35:00Z"/>
              </w:rPr>
              <w:pPrChange w:id="128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29" w:author="Петухова Светлана Сергеевна" w:date="2014-07-04T18:35:00Z">
              <w:r w:rsidDel="008975DD">
                <w:delText>24</w:delText>
              </w:r>
            </w:del>
          </w:p>
        </w:tc>
      </w:tr>
      <w:tr w:rsidR="00EF730A" w:rsidDel="008975DD" w:rsidTr="00D00C19">
        <w:trPr>
          <w:cantSplit/>
          <w:jc w:val="center"/>
          <w:del w:id="130" w:author="Петухова Светлана Сергеевна" w:date="2014-07-04T18:35:00Z"/>
        </w:trPr>
        <w:tc>
          <w:tcPr>
            <w:tcW w:w="5906" w:type="dxa"/>
            <w:vAlign w:val="center"/>
          </w:tcPr>
          <w:p w:rsidR="00EF730A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31" w:author="Петухова Светлана Сергеевна" w:date="2014-07-04T18:35:00Z"/>
              </w:rPr>
              <w:pPrChange w:id="132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33" w:author="Петухова Светлана Сергеевна" w:date="2014-07-04T18:35:00Z">
              <w:r w:rsidDel="008975DD">
                <w:delText>ПЗУ, Гигабайт</w:delText>
              </w:r>
            </w:del>
          </w:p>
          <w:p w:rsidR="00EF730A" w:rsidRPr="00A96B62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34" w:author="Петухова Светлана Сергеевна" w:date="2014-07-04T18:35:00Z"/>
              </w:rPr>
              <w:pPrChange w:id="135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36" w:author="Петухова Светлана Сергеевна" w:date="2014-07-04T18:35:00Z">
              <w:r w:rsidDel="008975DD">
                <w:delText xml:space="preserve">Диск </w:delText>
              </w:r>
              <w:r w:rsidDel="008975DD">
                <w:rPr>
                  <w:lang w:val="en-US"/>
                </w:rPr>
                <w:delText>C</w:delText>
              </w:r>
            </w:del>
          </w:p>
          <w:p w:rsidR="00EF730A" w:rsidRPr="00A96B62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37" w:author="Петухова Светлана Сергеевна" w:date="2014-07-04T18:35:00Z"/>
              </w:rPr>
              <w:pPrChange w:id="138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39" w:author="Петухова Светлана Сергеевна" w:date="2014-07-04T18:35:00Z">
              <w:r w:rsidDel="008975DD">
                <w:delText xml:space="preserve">Диск </w:delText>
              </w:r>
              <w:r w:rsidDel="008975DD">
                <w:rPr>
                  <w:lang w:val="en-US"/>
                </w:rPr>
                <w:delText>D</w:delText>
              </w:r>
              <w:r w:rsidRPr="00A96B62" w:rsidDel="008975DD">
                <w:delText xml:space="preserve"> (</w:delText>
              </w:r>
              <w:r w:rsidDel="008975DD">
                <w:rPr>
                  <w:lang w:val="en-US"/>
                </w:rPr>
                <w:delText>SAN</w:delText>
              </w:r>
              <w:r w:rsidRPr="00A96B62" w:rsidDel="008975DD">
                <w:delText>)</w:delText>
              </w:r>
            </w:del>
          </w:p>
        </w:tc>
        <w:tc>
          <w:tcPr>
            <w:tcW w:w="2258" w:type="dxa"/>
            <w:vAlign w:val="center"/>
          </w:tcPr>
          <w:p w:rsidR="00EF730A" w:rsidRPr="00A96B62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40" w:author="Петухова Светлана Сергеевна" w:date="2014-07-04T18:35:00Z"/>
              </w:rPr>
              <w:pPrChange w:id="141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</w:p>
          <w:p w:rsidR="00EF730A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42" w:author="Петухова Светлана Сергеевна" w:date="2014-07-04T18:35:00Z"/>
                <w:lang w:val="en-US"/>
              </w:rPr>
              <w:pPrChange w:id="143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44" w:author="Петухова Светлана Сергеевна" w:date="2014-07-04T18:35:00Z">
              <w:r w:rsidDel="008975DD">
                <w:rPr>
                  <w:lang w:val="en-US"/>
                </w:rPr>
                <w:delText>100</w:delText>
              </w:r>
            </w:del>
          </w:p>
          <w:p w:rsidR="00EF730A" w:rsidRPr="005544F2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45" w:author="Петухова Светлана Сергеевна" w:date="2014-07-04T18:35:00Z"/>
                <w:lang w:val="en-US"/>
              </w:rPr>
              <w:pPrChange w:id="146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47" w:author="Петухова Светлана Сергеевна" w:date="2014-07-04T18:35:00Z">
              <w:r w:rsidDel="008975DD">
                <w:rPr>
                  <w:lang w:val="en-US"/>
                </w:rPr>
                <w:delText>160</w:delText>
              </w:r>
            </w:del>
          </w:p>
        </w:tc>
      </w:tr>
      <w:tr w:rsidR="00EF730A" w:rsidDel="008975DD" w:rsidTr="00D00C19">
        <w:trPr>
          <w:cantSplit/>
          <w:jc w:val="center"/>
          <w:del w:id="148" w:author="Петухова Светлана Сергеевна" w:date="2014-07-04T18:35:00Z"/>
        </w:trPr>
        <w:tc>
          <w:tcPr>
            <w:tcW w:w="5906" w:type="dxa"/>
            <w:vAlign w:val="center"/>
          </w:tcPr>
          <w:p w:rsidR="00EF730A" w:rsidRPr="005544F2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49" w:author="Петухова Светлана Сергеевна" w:date="2014-07-04T18:35:00Z"/>
              </w:rPr>
              <w:pPrChange w:id="150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51" w:author="Петухова Светлана Сергеевна" w:date="2014-07-04T18:35:00Z">
              <w:r w:rsidDel="008975DD">
                <w:delText xml:space="preserve">Сетевые интерфейсы, количество </w:delText>
              </w:r>
              <w:r w:rsidRPr="00AD68BC" w:rsidDel="008975DD">
                <w:delText>×</w:delText>
              </w:r>
              <w:r w:rsidRPr="005544F2" w:rsidDel="008975DD">
                <w:delText xml:space="preserve"> </w:delText>
              </w:r>
              <w:r w:rsidDel="008975DD">
                <w:delText>пропускная способность</w:delText>
              </w:r>
            </w:del>
          </w:p>
        </w:tc>
        <w:tc>
          <w:tcPr>
            <w:tcW w:w="2258" w:type="dxa"/>
            <w:vAlign w:val="center"/>
          </w:tcPr>
          <w:p w:rsidR="00EF730A" w:rsidRPr="005544F2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52" w:author="Петухова Светлана Сергеевна" w:date="2014-07-04T18:35:00Z"/>
                <w:lang w:val="en-US"/>
              </w:rPr>
              <w:pPrChange w:id="153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54" w:author="Петухова Светлана Сергеевна" w:date="2014-07-04T18:35:00Z">
              <w:r w:rsidDel="008975DD">
                <w:rPr>
                  <w:lang w:val="en-US"/>
                </w:rPr>
                <w:delText xml:space="preserve">1 </w:delText>
              </w:r>
              <w:r w:rsidRPr="00AD68BC" w:rsidDel="008975DD">
                <w:delText>×</w:delText>
              </w:r>
              <w:r w:rsidDel="008975DD">
                <w:rPr>
                  <w:lang w:val="en-US"/>
                </w:rPr>
                <w:delText xml:space="preserve"> </w:delText>
              </w:r>
              <w:r w:rsidDel="008975DD">
                <w:delText xml:space="preserve">1 </w:delText>
              </w:r>
              <w:r w:rsidDel="008975DD">
                <w:rPr>
                  <w:lang w:val="en-US"/>
                </w:rPr>
                <w:delText>Gbit</w:delText>
              </w:r>
            </w:del>
          </w:p>
        </w:tc>
      </w:tr>
      <w:tr w:rsidR="00EF730A" w:rsidDel="008975DD" w:rsidTr="00D00C19">
        <w:trPr>
          <w:cantSplit/>
          <w:jc w:val="center"/>
          <w:del w:id="155" w:author="Петухова Светлана Сергеевна" w:date="2014-07-04T18:35:00Z"/>
        </w:trPr>
        <w:tc>
          <w:tcPr>
            <w:tcW w:w="5906" w:type="dxa"/>
            <w:vAlign w:val="center"/>
          </w:tcPr>
          <w:p w:rsidR="00EF730A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56" w:author="Петухова Светлана Сергеевна" w:date="2014-07-04T18:35:00Z"/>
              </w:rPr>
              <w:pPrChange w:id="157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58" w:author="Петухова Светлана Сергеевна" w:date="2014-07-04T18:35:00Z">
              <w:r w:rsidDel="008975DD">
                <w:delText>Резервное копирование</w:delText>
              </w:r>
            </w:del>
          </w:p>
        </w:tc>
        <w:tc>
          <w:tcPr>
            <w:tcW w:w="2258" w:type="dxa"/>
            <w:vAlign w:val="center"/>
          </w:tcPr>
          <w:p w:rsidR="00EF730A" w:rsidRPr="005544F2" w:rsidDel="008975DD" w:rsidRDefault="00EF730A" w:rsidP="00E67F4E">
            <w:pPr>
              <w:numPr>
                <w:ilvl w:val="0"/>
                <w:numId w:val="7"/>
              </w:numPr>
              <w:spacing w:before="60" w:after="60"/>
              <w:rPr>
                <w:del w:id="159" w:author="Петухова Светлана Сергеевна" w:date="2014-07-04T18:35:00Z"/>
                <w:lang w:val="en-US"/>
              </w:rPr>
              <w:pPrChange w:id="160" w:author="Гордиенко Максим Вячеславович" w:date="2015-11-24T17:09:00Z">
                <w:pPr>
                  <w:numPr>
                    <w:numId w:val="46"/>
                  </w:numPr>
                  <w:spacing w:before="60" w:after="60"/>
                  <w:ind w:left="360" w:hanging="360"/>
                </w:pPr>
              </w:pPrChange>
            </w:pPr>
            <w:del w:id="161" w:author="Петухова Светлана Сергеевна" w:date="2014-07-04T18:35:00Z">
              <w:r w:rsidRPr="005544F2" w:rsidDel="008975DD">
                <w:rPr>
                  <w:lang w:val="en-US"/>
                </w:rPr>
                <w:delText>–</w:delText>
              </w:r>
            </w:del>
          </w:p>
        </w:tc>
      </w:tr>
    </w:tbl>
    <w:p w:rsidR="00EF730A" w:rsidRPr="00EF730A" w:rsidDel="008975DD" w:rsidRDefault="00EF730A" w:rsidP="00E67F4E">
      <w:pPr>
        <w:numPr>
          <w:ilvl w:val="0"/>
          <w:numId w:val="7"/>
        </w:numPr>
        <w:rPr>
          <w:del w:id="162" w:author="Петухова Светлана Сергеевна" w:date="2014-07-04T18:35:00Z"/>
          <w:lang w:val="en-US"/>
        </w:rPr>
        <w:pPrChange w:id="163" w:author="Гордиенко Максим Вячеславович" w:date="2015-11-24T17:09:00Z">
          <w:pPr>
            <w:numPr>
              <w:numId w:val="46"/>
            </w:numPr>
            <w:ind w:left="360" w:hanging="360"/>
          </w:pPr>
        </w:pPrChange>
      </w:pPr>
    </w:p>
    <w:p w:rsidR="00716B76" w:rsidRDefault="00716B76" w:rsidP="00E67F4E">
      <w:pPr>
        <w:pStyle w:val="1"/>
        <w:numPr>
          <w:ilvl w:val="1"/>
          <w:numId w:val="7"/>
        </w:numPr>
        <w:rPr>
          <w:rStyle w:val="21"/>
        </w:rPr>
        <w:pPrChange w:id="164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bookmarkStart w:id="165" w:name="_Toc385866322"/>
      <w:r w:rsidRPr="000C4B73">
        <w:rPr>
          <w:rStyle w:val="21"/>
        </w:rPr>
        <w:t xml:space="preserve">Рекомендуемая конфигурация </w:t>
      </w:r>
      <w:bookmarkEnd w:id="165"/>
      <w:r w:rsidR="00AD68BC" w:rsidRPr="001F37DD">
        <w:rPr>
          <w:rStyle w:val="21"/>
        </w:rPr>
        <w:t xml:space="preserve">WAS </w:t>
      </w:r>
      <w:proofErr w:type="spellStart"/>
      <w:r w:rsidR="00AD68BC" w:rsidRPr="001F37DD">
        <w:rPr>
          <w:rStyle w:val="21"/>
        </w:rPr>
        <w:t>Sigma</w:t>
      </w:r>
      <w:proofErr w:type="spellEnd"/>
      <w:r w:rsidR="00AD68BC" w:rsidRPr="001F37DD">
        <w:rPr>
          <w:rStyle w:val="21"/>
        </w:rPr>
        <w:t xml:space="preserve">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906"/>
        <w:gridCol w:w="2258"/>
      </w:tblGrid>
      <w:tr w:rsidR="005544F2" w:rsidRPr="00C64243" w:rsidTr="00AD68BC">
        <w:trPr>
          <w:cantSplit/>
          <w:tblHeader/>
          <w:jc w:val="center"/>
        </w:trPr>
        <w:tc>
          <w:tcPr>
            <w:tcW w:w="5906" w:type="dxa"/>
            <w:vAlign w:val="center"/>
          </w:tcPr>
          <w:p w:rsidR="005544F2" w:rsidRPr="00C64243" w:rsidRDefault="005544F2" w:rsidP="00A20562">
            <w:pPr>
              <w:keepNext/>
              <w:spacing w:before="60" w:after="60"/>
              <w:jc w:val="center"/>
              <w:rPr>
                <w:b/>
              </w:rPr>
            </w:pPr>
            <w:r w:rsidRPr="00C64243">
              <w:rPr>
                <w:b/>
              </w:rPr>
              <w:t>Параметр</w:t>
            </w:r>
          </w:p>
        </w:tc>
        <w:tc>
          <w:tcPr>
            <w:tcW w:w="2258" w:type="dxa"/>
            <w:vAlign w:val="center"/>
          </w:tcPr>
          <w:p w:rsidR="005544F2" w:rsidRPr="00C64243" w:rsidRDefault="005544F2" w:rsidP="00A20562">
            <w:pPr>
              <w:keepNext/>
              <w:spacing w:before="60" w:after="60"/>
              <w:ind w:hanging="107"/>
              <w:jc w:val="center"/>
              <w:rPr>
                <w:b/>
              </w:rPr>
            </w:pPr>
            <w:r w:rsidRPr="00C64243">
              <w:rPr>
                <w:b/>
              </w:rPr>
              <w:t>Значение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Сетевое расположение</w:t>
            </w:r>
          </w:p>
        </w:tc>
        <w:tc>
          <w:tcPr>
            <w:tcW w:w="2258" w:type="dxa"/>
            <w:vAlign w:val="center"/>
          </w:tcPr>
          <w:p w:rsidR="005544F2" w:rsidRPr="00C64243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Sigma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ЦПУ, ядер</w:t>
            </w:r>
          </w:p>
        </w:tc>
        <w:tc>
          <w:tcPr>
            <w:tcW w:w="2258" w:type="dxa"/>
            <w:vAlign w:val="center"/>
          </w:tcPr>
          <w:p w:rsidR="005544F2" w:rsidRPr="00AD68BC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ОЗУ, Гигабайт</w:t>
            </w:r>
          </w:p>
        </w:tc>
        <w:tc>
          <w:tcPr>
            <w:tcW w:w="2258" w:type="dxa"/>
            <w:vAlign w:val="center"/>
          </w:tcPr>
          <w:p w:rsidR="005544F2" w:rsidRPr="00AD68BC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ПЗУ, Гигабайт</w:t>
            </w:r>
          </w:p>
          <w:p w:rsidR="005544F2" w:rsidRPr="00AD68BC" w:rsidRDefault="005544F2" w:rsidP="00AD68BC">
            <w:pPr>
              <w:spacing w:before="60" w:after="60"/>
              <w:ind w:left="708"/>
              <w:rPr>
                <w:lang w:val="en-US"/>
              </w:rPr>
            </w:pPr>
            <w:r>
              <w:t xml:space="preserve">Диск </w:t>
            </w:r>
            <w:r>
              <w:rPr>
                <w:lang w:val="en-US"/>
              </w:rPr>
              <w:t>C</w:t>
            </w:r>
          </w:p>
        </w:tc>
        <w:tc>
          <w:tcPr>
            <w:tcW w:w="2258" w:type="dxa"/>
            <w:vAlign w:val="center"/>
          </w:tcPr>
          <w:p w:rsidR="005544F2" w:rsidRPr="00AD68BC" w:rsidRDefault="005544F2" w:rsidP="00A20562">
            <w:pPr>
              <w:spacing w:before="60" w:after="60"/>
            </w:pPr>
          </w:p>
          <w:p w:rsidR="005544F2" w:rsidRPr="005544F2" w:rsidRDefault="00AD68BC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Pr="005544F2" w:rsidRDefault="005544F2" w:rsidP="00AD68BC">
            <w:pPr>
              <w:spacing w:before="60" w:after="60"/>
            </w:pPr>
            <w:r>
              <w:t>Сетевые интерфейсы, количество</w:t>
            </w:r>
            <w:r w:rsidR="00AD68BC" w:rsidRPr="00AD68BC">
              <w:t xml:space="preserve"> × </w:t>
            </w:r>
            <w:r>
              <w:t>пропускная способность</w:t>
            </w:r>
          </w:p>
        </w:tc>
        <w:tc>
          <w:tcPr>
            <w:tcW w:w="2258" w:type="dxa"/>
            <w:vAlign w:val="center"/>
          </w:tcPr>
          <w:p w:rsidR="005544F2" w:rsidRPr="005544F2" w:rsidRDefault="005544F2" w:rsidP="00A20562">
            <w:pPr>
              <w:spacing w:before="60" w:after="6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AD68BC" w:rsidRPr="00AD68BC">
              <w:t>×</w:t>
            </w:r>
            <w:r>
              <w:rPr>
                <w:lang w:val="en-US"/>
              </w:rPr>
              <w:t xml:space="preserve"> </w:t>
            </w:r>
            <w:r>
              <w:t xml:space="preserve">1 </w:t>
            </w:r>
            <w:proofErr w:type="spellStart"/>
            <w:r>
              <w:rPr>
                <w:lang w:val="en-US"/>
              </w:rPr>
              <w:t>Gbit</w:t>
            </w:r>
            <w:proofErr w:type="spellEnd"/>
          </w:p>
        </w:tc>
      </w:tr>
      <w:tr w:rsidR="005544F2" w:rsidTr="00AD68BC">
        <w:trPr>
          <w:cantSplit/>
          <w:jc w:val="center"/>
        </w:trPr>
        <w:tc>
          <w:tcPr>
            <w:tcW w:w="5906" w:type="dxa"/>
            <w:vAlign w:val="center"/>
          </w:tcPr>
          <w:p w:rsidR="005544F2" w:rsidRDefault="005544F2" w:rsidP="00A20562">
            <w:pPr>
              <w:spacing w:before="60" w:after="60"/>
            </w:pPr>
            <w:r>
              <w:t>Резервное копирование</w:t>
            </w:r>
          </w:p>
        </w:tc>
        <w:tc>
          <w:tcPr>
            <w:tcW w:w="2258" w:type="dxa"/>
            <w:vAlign w:val="center"/>
          </w:tcPr>
          <w:p w:rsidR="005544F2" w:rsidRPr="005544F2" w:rsidRDefault="005544F2" w:rsidP="00A20562">
            <w:pPr>
              <w:spacing w:before="60" w:after="60"/>
              <w:rPr>
                <w:lang w:val="en-US"/>
              </w:rPr>
            </w:pPr>
            <w:r w:rsidRPr="005544F2">
              <w:rPr>
                <w:lang w:val="en-US"/>
              </w:rPr>
              <w:t>–</w:t>
            </w:r>
          </w:p>
        </w:tc>
      </w:tr>
    </w:tbl>
    <w:p w:rsidR="00C64243" w:rsidRPr="00C64243" w:rsidRDefault="00C64243" w:rsidP="00C64243"/>
    <w:p w:rsidR="00D92D96" w:rsidRDefault="00D92D96" w:rsidP="00E67F4E">
      <w:pPr>
        <w:pStyle w:val="1"/>
        <w:numPr>
          <w:ilvl w:val="0"/>
          <w:numId w:val="7"/>
        </w:numPr>
        <w:pPrChange w:id="166" w:author="Гордиенко Максим Вячеславович" w:date="2015-11-24T17:09:00Z">
          <w:pPr>
            <w:pStyle w:val="1"/>
            <w:numPr>
              <w:numId w:val="46"/>
            </w:numPr>
            <w:ind w:left="360" w:hanging="360"/>
          </w:pPr>
        </w:pPrChange>
      </w:pPr>
      <w:bookmarkStart w:id="167" w:name="_Toc385232865"/>
      <w:bookmarkStart w:id="168" w:name="_Toc385866323"/>
      <w:r w:rsidRPr="001276CF">
        <w:t>Порядок установки</w:t>
      </w:r>
      <w:r>
        <w:t xml:space="preserve"> </w:t>
      </w:r>
      <w:bookmarkEnd w:id="167"/>
      <w:r>
        <w:t>системы</w:t>
      </w:r>
      <w:bookmarkEnd w:id="168"/>
    </w:p>
    <w:p w:rsidR="00D92D96" w:rsidRDefault="00D92D96" w:rsidP="00E67F4E">
      <w:pPr>
        <w:pStyle w:val="1"/>
        <w:numPr>
          <w:ilvl w:val="1"/>
          <w:numId w:val="7"/>
        </w:numPr>
        <w:rPr>
          <w:rStyle w:val="21"/>
        </w:rPr>
        <w:pPrChange w:id="169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bookmarkStart w:id="170" w:name="_Toc385232866"/>
      <w:bookmarkStart w:id="171" w:name="_Toc385866324"/>
      <w:r w:rsidRPr="000C4B73">
        <w:rPr>
          <w:rStyle w:val="21"/>
        </w:rPr>
        <w:t xml:space="preserve">Подготовка к </w:t>
      </w:r>
      <w:r w:rsidR="00513E90" w:rsidRPr="00513E90">
        <w:rPr>
          <w:rStyle w:val="21"/>
        </w:rPr>
        <w:t xml:space="preserve"> </w:t>
      </w:r>
      <w:r w:rsidRPr="000C4B73">
        <w:rPr>
          <w:rStyle w:val="21"/>
        </w:rPr>
        <w:t>установке при обновлении (смене) версии</w:t>
      </w:r>
      <w:bookmarkEnd w:id="170"/>
      <w:bookmarkEnd w:id="171"/>
    </w:p>
    <w:p w:rsidR="006A4CEB" w:rsidRDefault="006A4CEB" w:rsidP="006A4CEB">
      <w:r>
        <w:t xml:space="preserve">План подготовки к обновлению каждого отдельного </w:t>
      </w:r>
      <w:r w:rsidRPr="006A4CEB">
        <w:rPr>
          <w:lang w:val="en-US"/>
        </w:rPr>
        <w:t>WAS</w:t>
      </w:r>
      <w:r>
        <w:t xml:space="preserve"> -приложения указан в соответствующей инструкции по установке этого приложения.</w:t>
      </w:r>
    </w:p>
    <w:p w:rsidR="006A4CEB" w:rsidRPr="006A4CEB" w:rsidRDefault="006A4CEB" w:rsidP="006A4CEB">
      <w:r>
        <w:t xml:space="preserve">План </w:t>
      </w:r>
      <w:r w:rsidR="002A504B">
        <w:t>подготовки к</w:t>
      </w:r>
      <w:r>
        <w:t xml:space="preserve"> обновлени</w:t>
      </w:r>
      <w:r w:rsidR="002A504B">
        <w:t>ю</w:t>
      </w:r>
      <w:r>
        <w:t xml:space="preserve"> </w:t>
      </w:r>
      <w:proofErr w:type="spellStart"/>
      <w:r w:rsidRPr="006A4CEB">
        <w:rPr>
          <w:lang w:val="en-US"/>
        </w:rPr>
        <w:t>DataPower</w:t>
      </w:r>
      <w:proofErr w:type="spellEnd"/>
      <w:r>
        <w:t xml:space="preserve"> </w:t>
      </w:r>
      <w:r w:rsidR="002A504B">
        <w:t>и</w:t>
      </w:r>
      <w:r>
        <w:t xml:space="preserve"> </w:t>
      </w:r>
      <w:r w:rsidRPr="006A4CEB">
        <w:rPr>
          <w:lang w:val="en-US"/>
        </w:rPr>
        <w:t>MQ</w:t>
      </w:r>
      <w:r w:rsidRPr="006A4CEB">
        <w:t xml:space="preserve"> </w:t>
      </w:r>
      <w:r>
        <w:t>содержится в соответствующей документации по этим продуктам.</w:t>
      </w:r>
    </w:p>
    <w:p w:rsidR="00D92D96" w:rsidRDefault="00D92D96" w:rsidP="00E67F4E">
      <w:pPr>
        <w:pStyle w:val="1"/>
        <w:numPr>
          <w:ilvl w:val="1"/>
          <w:numId w:val="7"/>
        </w:numPr>
        <w:rPr>
          <w:rStyle w:val="21"/>
        </w:rPr>
        <w:pPrChange w:id="172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bookmarkStart w:id="173" w:name="_Toc385866325"/>
      <w:bookmarkStart w:id="174" w:name="_Toc385232868"/>
      <w:r>
        <w:rPr>
          <w:rStyle w:val="21"/>
        </w:rPr>
        <w:t xml:space="preserve">Установка </w:t>
      </w:r>
      <w:proofErr w:type="gramStart"/>
      <w:r>
        <w:rPr>
          <w:rStyle w:val="21"/>
        </w:rPr>
        <w:t>требуемого</w:t>
      </w:r>
      <w:proofErr w:type="gramEnd"/>
      <w:r>
        <w:rPr>
          <w:rStyle w:val="21"/>
        </w:rPr>
        <w:t xml:space="preserve"> </w:t>
      </w:r>
      <w:r w:rsidR="00017DD6">
        <w:rPr>
          <w:rStyle w:val="21"/>
        </w:rPr>
        <w:t>системного ПО</w:t>
      </w:r>
      <w:bookmarkEnd w:id="173"/>
    </w:p>
    <w:p w:rsidR="00D807CF" w:rsidRPr="00D807CF" w:rsidRDefault="00D807CF" w:rsidP="00784568">
      <w:pPr>
        <w:pStyle w:val="a3"/>
        <w:keepNext/>
        <w:numPr>
          <w:ilvl w:val="0"/>
          <w:numId w:val="22"/>
        </w:numPr>
      </w:pPr>
      <w:r>
        <w:t xml:space="preserve">Установка </w:t>
      </w:r>
      <w:r>
        <w:rPr>
          <w:lang w:val="en-US"/>
        </w:rPr>
        <w:t>MSSQL</w:t>
      </w:r>
    </w:p>
    <w:p w:rsidR="00D807CF" w:rsidRDefault="00D807CF" w:rsidP="00D807CF">
      <w:pPr>
        <w:pStyle w:val="a3"/>
      </w:pPr>
      <w:r>
        <w:t xml:space="preserve">Инициировать ЗНИ на установку </w:t>
      </w:r>
      <w:r>
        <w:rPr>
          <w:lang w:val="en-US"/>
        </w:rPr>
        <w:t>MSSQL</w:t>
      </w:r>
      <w:r w:rsidRPr="001F37DD">
        <w:t xml:space="preserve"> </w:t>
      </w:r>
      <w:r>
        <w:t xml:space="preserve">версии </w:t>
      </w:r>
      <w:r w:rsidRPr="00D807CF">
        <w:t>2012</w:t>
      </w:r>
      <w:r>
        <w:t xml:space="preserve"> на следующих серверах:</w:t>
      </w:r>
    </w:p>
    <w:p w:rsidR="00D807CF" w:rsidRPr="00E74325" w:rsidRDefault="00D807CF" w:rsidP="00D807CF">
      <w:pPr>
        <w:pStyle w:val="a3"/>
        <w:numPr>
          <w:ilvl w:val="0"/>
          <w:numId w:val="23"/>
        </w:numPr>
      </w:pPr>
      <w:r>
        <w:rPr>
          <w:lang w:val="en-US"/>
        </w:rPr>
        <w:t>MSSQL</w:t>
      </w:r>
      <w:r w:rsidRPr="001F37DD">
        <w:t xml:space="preserve"> </w:t>
      </w:r>
      <w:proofErr w:type="spellStart"/>
      <w:r w:rsidRPr="001F37DD">
        <w:t>Alpha</w:t>
      </w:r>
      <w:proofErr w:type="spellEnd"/>
      <w:r>
        <w:t xml:space="preserve"> на каждом сервере, входящем в кластер</w:t>
      </w:r>
      <w:r w:rsidR="00E74325" w:rsidRPr="00E74325">
        <w:t xml:space="preserve">. </w:t>
      </w:r>
      <w:r w:rsidR="00E74325">
        <w:t>При этом нужно создать следующие базы данных</w:t>
      </w:r>
      <w:r w:rsidR="00E74325" w:rsidRPr="00E74325">
        <w:t>:</w:t>
      </w:r>
    </w:p>
    <w:p w:rsidR="00E74325" w:rsidRPr="00E74325" w:rsidRDefault="00E74325" w:rsidP="00E74325">
      <w:pPr>
        <w:pStyle w:val="a3"/>
        <w:numPr>
          <w:ilvl w:val="1"/>
          <w:numId w:val="23"/>
        </w:numPr>
      </w:pPr>
      <w:r>
        <w:rPr>
          <w:lang w:val="en-US"/>
        </w:rPr>
        <w:t>MIS_</w:t>
      </w:r>
      <w:del w:id="175" w:author="Гордиенко Максим Вячеславович" w:date="2015-11-24T17:10:00Z">
        <w:r w:rsidDel="00E44799">
          <w:rPr>
            <w:lang w:val="en-US"/>
          </w:rPr>
          <w:delText>IPAD</w:delText>
        </w:r>
      </w:del>
      <w:ins w:id="176" w:author="Гордиенко Максим Вячеславович" w:date="2015-11-24T17:10:00Z">
        <w:r w:rsidR="00E44799">
          <w:rPr>
            <w:lang w:val="en-US"/>
          </w:rPr>
          <w:t>PRKB</w:t>
        </w:r>
      </w:ins>
      <w:r>
        <w:rPr>
          <w:lang w:val="en-US"/>
        </w:rPr>
        <w:t>_GENERATOR</w:t>
      </w:r>
    </w:p>
    <w:p w:rsidR="00E74325" w:rsidRPr="00E74325" w:rsidRDefault="00E74325" w:rsidP="00E74325">
      <w:pPr>
        <w:pStyle w:val="a3"/>
        <w:numPr>
          <w:ilvl w:val="1"/>
          <w:numId w:val="23"/>
        </w:numPr>
      </w:pPr>
      <w:r>
        <w:rPr>
          <w:lang w:val="en-US"/>
        </w:rPr>
        <w:t>MIS_</w:t>
      </w:r>
      <w:ins w:id="177" w:author="Гордиенко Максим Вячеславович" w:date="2015-11-24T17:10:00Z">
        <w:r w:rsidR="00E44799">
          <w:rPr>
            <w:lang w:val="en-US"/>
          </w:rPr>
          <w:t>PRKB</w:t>
        </w:r>
      </w:ins>
      <w:del w:id="178" w:author="Гордиенко Максим Вячеславович" w:date="2015-11-24T17:10:00Z">
        <w:r w:rsidDel="00E44799">
          <w:rPr>
            <w:lang w:val="en-US"/>
          </w:rPr>
          <w:delText>IPAD</w:delText>
        </w:r>
      </w:del>
      <w:r>
        <w:rPr>
          <w:lang w:val="en-US"/>
        </w:rPr>
        <w:t>_PROXYSERVER</w:t>
      </w:r>
    </w:p>
    <w:p w:rsidR="00E74325" w:rsidRDefault="00E74325" w:rsidP="00E74325">
      <w:pPr>
        <w:pStyle w:val="a3"/>
        <w:numPr>
          <w:ilvl w:val="1"/>
          <w:numId w:val="23"/>
        </w:numPr>
        <w:rPr>
          <w:ins w:id="179" w:author="Гордиенко Максим Вячеславович" w:date="2015-11-24T17:10:00Z"/>
          <w:lang w:val="en-US"/>
        </w:rPr>
      </w:pPr>
      <w:r w:rsidRPr="00E74325">
        <w:rPr>
          <w:lang w:val="en-US"/>
        </w:rPr>
        <w:t>MIS_</w:t>
      </w:r>
      <w:ins w:id="180" w:author="Гордиенко Максим Вячеславович" w:date="2015-11-24T17:10:00Z">
        <w:r w:rsidR="00E44799">
          <w:rPr>
            <w:lang w:val="en-US"/>
          </w:rPr>
          <w:t>PRKB</w:t>
        </w:r>
      </w:ins>
      <w:del w:id="181" w:author="Гордиенко Максим Вячеславович" w:date="2015-11-24T17:10:00Z">
        <w:r w:rsidRPr="00E74325" w:rsidDel="00E44799">
          <w:rPr>
            <w:lang w:val="en-US"/>
          </w:rPr>
          <w:delText>IPAD</w:delText>
        </w:r>
      </w:del>
      <w:r w:rsidRPr="00E74325">
        <w:rPr>
          <w:lang w:val="en-US"/>
        </w:rPr>
        <w:t>_MONITOR</w:t>
      </w:r>
    </w:p>
    <w:p w:rsidR="00E44799" w:rsidRPr="00E74325" w:rsidRDefault="00E44799" w:rsidP="00E44799">
      <w:pPr>
        <w:pStyle w:val="a3"/>
        <w:numPr>
          <w:ilvl w:val="0"/>
          <w:numId w:val="23"/>
        </w:numPr>
        <w:rPr>
          <w:ins w:id="182" w:author="Гордиенко Максим Вячеславович" w:date="2015-11-24T17:10:00Z"/>
        </w:rPr>
      </w:pPr>
      <w:ins w:id="183" w:author="Гордиенко Максим Вячеславович" w:date="2015-11-24T17:10:00Z">
        <w:r>
          <w:rPr>
            <w:lang w:val="en-US"/>
          </w:rPr>
          <w:lastRenderedPageBreak/>
          <w:t>MSSQL</w:t>
        </w:r>
      </w:ins>
      <w:ins w:id="184" w:author="Гордиенко Максим Вячеславович" w:date="2015-11-24T17:11:00Z">
        <w:r w:rsidRPr="00E44799">
          <w:rPr>
            <w:rPrChange w:id="185" w:author="Гордиенко Максим Вячеславович" w:date="2015-11-24T17:11:00Z">
              <w:rPr>
                <w:lang w:val="en-US"/>
              </w:rPr>
            </w:rPrChange>
          </w:rPr>
          <w:t xml:space="preserve"> </w:t>
        </w:r>
      </w:ins>
      <w:ins w:id="186" w:author="Гордиенко Максим Вячеславович" w:date="2015-11-24T17:10:00Z">
        <w:r>
          <w:rPr>
            <w:lang w:val="en-US"/>
          </w:rPr>
          <w:t>Sigma</w:t>
        </w:r>
        <w:r>
          <w:t xml:space="preserve"> на каждом сервере, входящем в кластер</w:t>
        </w:r>
        <w:r w:rsidRPr="00E74325">
          <w:t xml:space="preserve">. </w:t>
        </w:r>
        <w:r>
          <w:t>При этом нужно создать следующие базы данных</w:t>
        </w:r>
        <w:r w:rsidRPr="00E74325">
          <w:t>:</w:t>
        </w:r>
      </w:ins>
    </w:p>
    <w:p w:rsidR="00E44799" w:rsidRPr="00E74325" w:rsidRDefault="00E44799" w:rsidP="00E44799">
      <w:pPr>
        <w:pStyle w:val="a3"/>
        <w:numPr>
          <w:ilvl w:val="1"/>
          <w:numId w:val="23"/>
        </w:numPr>
        <w:rPr>
          <w:ins w:id="187" w:author="Гордиенко Максим Вячеславович" w:date="2015-11-24T17:10:00Z"/>
        </w:rPr>
      </w:pPr>
      <w:proofErr w:type="spellStart"/>
      <w:ins w:id="188" w:author="Гордиенко Максим Вячеславович" w:date="2015-11-24T17:11:00Z">
        <w:r>
          <w:rPr>
            <w:lang w:val="en-US"/>
          </w:rPr>
          <w:t>Syncserver</w:t>
        </w:r>
      </w:ins>
      <w:proofErr w:type="spellEnd"/>
    </w:p>
    <w:p w:rsidR="00E44799" w:rsidRPr="00E74325" w:rsidRDefault="00E44799" w:rsidP="00E44799">
      <w:pPr>
        <w:pStyle w:val="a3"/>
        <w:numPr>
          <w:ilvl w:val="1"/>
          <w:numId w:val="23"/>
        </w:numPr>
        <w:rPr>
          <w:ins w:id="189" w:author="Гордиенко Максим Вячеславович" w:date="2015-11-24T17:10:00Z"/>
        </w:rPr>
      </w:pPr>
      <w:proofErr w:type="spellStart"/>
      <w:ins w:id="190" w:author="Гордиенко Максим Вячеславович" w:date="2015-11-24T17:11:00Z">
        <w:r>
          <w:rPr>
            <w:lang w:val="en-US"/>
          </w:rPr>
          <w:t>confserver</w:t>
        </w:r>
      </w:ins>
      <w:proofErr w:type="spellEnd"/>
    </w:p>
    <w:p w:rsidR="00E44799" w:rsidRPr="00E44799" w:rsidRDefault="00E44799" w:rsidP="00E74325">
      <w:pPr>
        <w:pStyle w:val="a3"/>
        <w:numPr>
          <w:ilvl w:val="1"/>
          <w:numId w:val="23"/>
        </w:numPr>
        <w:rPr>
          <w:lang w:val="en-US"/>
          <w:rPrChange w:id="191" w:author="Гордиенко Максим Вячеславович" w:date="2015-11-24T17:11:00Z">
            <w:rPr>
              <w:lang w:val="en-US"/>
            </w:rPr>
          </w:rPrChange>
        </w:rPr>
        <w:pPrChange w:id="192" w:author="Гордиенко Максим Вячеславович" w:date="2015-11-24T17:11:00Z">
          <w:pPr>
            <w:pStyle w:val="a3"/>
            <w:numPr>
              <w:ilvl w:val="1"/>
              <w:numId w:val="23"/>
            </w:numPr>
            <w:ind w:left="2160" w:hanging="360"/>
          </w:pPr>
        </w:pPrChange>
      </w:pPr>
      <w:ins w:id="193" w:author="Гордиенко Максим Вячеславович" w:date="2015-11-24T17:11:00Z">
        <w:r w:rsidRPr="00E44799">
          <w:rPr>
            <w:lang w:val="en-US"/>
            <w:rPrChange w:id="194" w:author="Гордиенко Максим Вячеславович" w:date="2015-11-24T17:11:00Z">
              <w:rPr>
                <w:lang w:val="en-US"/>
              </w:rPr>
            </w:rPrChange>
          </w:rPr>
          <w:t>monitor-sigma</w:t>
        </w:r>
      </w:ins>
    </w:p>
    <w:p w:rsidR="00E74325" w:rsidRPr="00E74325" w:rsidRDefault="00E74325" w:rsidP="00E74325">
      <w:pPr>
        <w:ind w:left="1416"/>
      </w:pPr>
      <w:r>
        <w:t xml:space="preserve">Также нужно создать пользователя </w:t>
      </w:r>
      <w:proofErr w:type="spellStart"/>
      <w:r w:rsidRPr="00E74325">
        <w:rPr>
          <w:lang w:val="en-US"/>
        </w:rPr>
        <w:t>syncuser</w:t>
      </w:r>
      <w:proofErr w:type="spellEnd"/>
      <w:r>
        <w:t xml:space="preserve">, и дать ему права </w:t>
      </w:r>
      <w:r w:rsidRPr="00E74325">
        <w:rPr>
          <w:lang w:val="en-US"/>
        </w:rPr>
        <w:t>Database</w:t>
      </w:r>
      <w:r w:rsidRPr="00E74325">
        <w:t xml:space="preserve"> </w:t>
      </w:r>
      <w:r w:rsidRPr="00E74325">
        <w:rPr>
          <w:lang w:val="en-US"/>
        </w:rPr>
        <w:t>Owner</w:t>
      </w:r>
      <w:r w:rsidRPr="00E74325">
        <w:t xml:space="preserve"> </w:t>
      </w:r>
      <w:r>
        <w:t>в каждой из вышеупомянутых баз данных</w:t>
      </w:r>
    </w:p>
    <w:p w:rsidR="00D807CF" w:rsidRPr="00E74325" w:rsidDel="008975DD" w:rsidRDefault="00D807CF" w:rsidP="00D807CF">
      <w:pPr>
        <w:pStyle w:val="a3"/>
        <w:numPr>
          <w:ilvl w:val="0"/>
          <w:numId w:val="23"/>
        </w:numPr>
        <w:rPr>
          <w:del w:id="195" w:author="Петухова Светлана Сергеевна" w:date="2014-07-04T18:36:00Z"/>
        </w:rPr>
      </w:pPr>
      <w:del w:id="196" w:author="Петухова Светлана Сергеевна" w:date="2014-07-04T18:36:00Z">
        <w:r w:rsidDel="008975DD">
          <w:rPr>
            <w:lang w:val="en-US"/>
          </w:rPr>
          <w:delText>MSSQL</w:delText>
        </w:r>
        <w:r w:rsidRPr="001F37DD" w:rsidDel="008975DD">
          <w:delText xml:space="preserve"> </w:delText>
        </w:r>
        <w:r w:rsidRPr="0042521B" w:rsidDel="008975DD">
          <w:rPr>
            <w:lang w:val="en-US"/>
          </w:rPr>
          <w:delText>Sigma</w:delText>
        </w:r>
        <w:r w:rsidRPr="001F37DD" w:rsidDel="008975DD">
          <w:delText xml:space="preserve"> </w:delText>
        </w:r>
        <w:r w:rsidDel="008975DD">
          <w:delText>на каждом сервере, входящем в кластер</w:delText>
        </w:r>
        <w:r w:rsidR="00E74325" w:rsidDel="008975DD">
          <w:delText>, при этом нужно создать следующие базы данны</w:delText>
        </w:r>
        <w:r w:rsidR="00E74325" w:rsidRPr="00E74325" w:rsidDel="008975DD">
          <w:delText>:</w:delText>
        </w:r>
      </w:del>
    </w:p>
    <w:p w:rsidR="00E74325" w:rsidRPr="00E74325" w:rsidDel="008975DD" w:rsidRDefault="00E74325" w:rsidP="00E74325">
      <w:pPr>
        <w:pStyle w:val="a3"/>
        <w:numPr>
          <w:ilvl w:val="1"/>
          <w:numId w:val="23"/>
        </w:numPr>
        <w:rPr>
          <w:del w:id="197" w:author="Петухова Светлана Сергеевна" w:date="2014-07-04T18:36:00Z"/>
        </w:rPr>
      </w:pPr>
      <w:del w:id="198" w:author="Петухова Светлана Сергеевна" w:date="2014-07-04T18:36:00Z">
        <w:r w:rsidDel="008975DD">
          <w:rPr>
            <w:lang w:val="en-US"/>
          </w:rPr>
          <w:delText>CONFSERVER</w:delText>
        </w:r>
      </w:del>
    </w:p>
    <w:p w:rsidR="00E74325" w:rsidRPr="00E74325" w:rsidDel="008975DD" w:rsidRDefault="00E74325" w:rsidP="00E74325">
      <w:pPr>
        <w:pStyle w:val="a3"/>
        <w:numPr>
          <w:ilvl w:val="1"/>
          <w:numId w:val="23"/>
        </w:numPr>
        <w:rPr>
          <w:del w:id="199" w:author="Петухова Светлана Сергеевна" w:date="2014-07-04T18:36:00Z"/>
        </w:rPr>
      </w:pPr>
      <w:del w:id="200" w:author="Петухова Светлана Сергеевна" w:date="2014-07-04T18:36:00Z">
        <w:r w:rsidDel="008975DD">
          <w:rPr>
            <w:lang w:val="en-US"/>
          </w:rPr>
          <w:delText>SYNCSERVER</w:delText>
        </w:r>
      </w:del>
    </w:p>
    <w:p w:rsidR="00E74325" w:rsidRPr="00E11EF1" w:rsidDel="008975DD" w:rsidRDefault="00E74325" w:rsidP="00E74325">
      <w:pPr>
        <w:pStyle w:val="a3"/>
        <w:numPr>
          <w:ilvl w:val="1"/>
          <w:numId w:val="23"/>
        </w:numPr>
        <w:rPr>
          <w:del w:id="201" w:author="Петухова Светлана Сергеевна" w:date="2014-07-04T18:36:00Z"/>
          <w:rPrChange w:id="202" w:author="Гордиенко Максим Вячеславович" w:date="2014-07-10T11:23:00Z">
            <w:rPr>
              <w:del w:id="203" w:author="Петухова Светлана Сергеевна" w:date="2014-07-04T18:36:00Z"/>
              <w:lang w:val="en-US"/>
            </w:rPr>
          </w:rPrChange>
        </w:rPr>
      </w:pPr>
      <w:del w:id="204" w:author="Петухова Светлана Сергеевна" w:date="2014-07-04T18:36:00Z">
        <w:r w:rsidDel="008975DD">
          <w:rPr>
            <w:lang w:val="en-US"/>
          </w:rPr>
          <w:delText>MONITOR</w:delText>
        </w:r>
      </w:del>
    </w:p>
    <w:p w:rsidR="00E74325" w:rsidRPr="00E74325" w:rsidRDefault="00E74325" w:rsidP="00E74325">
      <w:pPr>
        <w:pStyle w:val="a3"/>
        <w:ind w:left="1440"/>
      </w:pPr>
      <w:del w:id="205" w:author="Петухова Светлана Сергеевна" w:date="2014-07-04T18:36:00Z">
        <w:r w:rsidDel="008975DD">
          <w:delText xml:space="preserve">Также нужно создать пользователя </w:delText>
        </w:r>
        <w:r w:rsidRPr="00E74325" w:rsidDel="008975DD">
          <w:rPr>
            <w:lang w:val="en-US"/>
          </w:rPr>
          <w:delText>syncuser</w:delText>
        </w:r>
        <w:r w:rsidDel="008975DD">
          <w:delText xml:space="preserve">, и дать ему права </w:delText>
        </w:r>
        <w:r w:rsidRPr="00E74325" w:rsidDel="008975DD">
          <w:rPr>
            <w:lang w:val="en-US"/>
          </w:rPr>
          <w:delText>Database</w:delText>
        </w:r>
        <w:r w:rsidRPr="00E74325" w:rsidDel="008975DD">
          <w:delText xml:space="preserve"> </w:delText>
        </w:r>
        <w:r w:rsidRPr="00E74325" w:rsidDel="008975DD">
          <w:rPr>
            <w:lang w:val="en-US"/>
          </w:rPr>
          <w:delText>Owner</w:delText>
        </w:r>
        <w:r w:rsidRPr="00E74325" w:rsidDel="008975DD">
          <w:delText xml:space="preserve"> </w:delText>
        </w:r>
        <w:r w:rsidDel="008975DD">
          <w:delText>в каждой из вышеупомянутых баз данных</w:delText>
        </w:r>
      </w:del>
    </w:p>
    <w:p w:rsidR="00D92D96" w:rsidRPr="001F37DD" w:rsidRDefault="0061232B" w:rsidP="00784568">
      <w:pPr>
        <w:pStyle w:val="a3"/>
        <w:keepNext/>
        <w:numPr>
          <w:ilvl w:val="0"/>
          <w:numId w:val="22"/>
        </w:numPr>
      </w:pPr>
      <w:r>
        <w:t>Установка WAS</w:t>
      </w:r>
    </w:p>
    <w:p w:rsidR="001F37DD" w:rsidRDefault="002A504B" w:rsidP="001F37DD">
      <w:pPr>
        <w:pStyle w:val="a3"/>
      </w:pPr>
      <w:r>
        <w:t xml:space="preserve">Инициировать </w:t>
      </w:r>
      <w:r w:rsidR="0061232B">
        <w:t xml:space="preserve">ЗНИ на установку </w:t>
      </w:r>
      <w:r w:rsidR="0061232B">
        <w:rPr>
          <w:lang w:val="en-US"/>
        </w:rPr>
        <w:t>WAS</w:t>
      </w:r>
      <w:r w:rsidR="0061232B" w:rsidRPr="001F37DD">
        <w:t xml:space="preserve"> </w:t>
      </w:r>
      <w:r w:rsidR="0061232B">
        <w:t xml:space="preserve">версии 8.5.5 </w:t>
      </w:r>
      <w:r w:rsidR="00105152">
        <w:t>на следующих</w:t>
      </w:r>
      <w:r>
        <w:t xml:space="preserve"> серверах</w:t>
      </w:r>
      <w:r w:rsidR="0061232B">
        <w:t>:</w:t>
      </w:r>
    </w:p>
    <w:p w:rsidR="0061232B" w:rsidRDefault="0061232B" w:rsidP="00784568">
      <w:pPr>
        <w:pStyle w:val="a3"/>
        <w:numPr>
          <w:ilvl w:val="0"/>
          <w:numId w:val="23"/>
        </w:numPr>
      </w:pPr>
      <w:r w:rsidRPr="001F37DD">
        <w:t xml:space="preserve">WAS </w:t>
      </w:r>
      <w:proofErr w:type="spellStart"/>
      <w:r w:rsidRPr="001F37DD">
        <w:t>Alpha</w:t>
      </w:r>
      <w:proofErr w:type="spellEnd"/>
      <w:r w:rsidR="00345C6C">
        <w:t xml:space="preserve"> </w:t>
      </w:r>
      <w:r w:rsidR="00A5742A">
        <w:t>на каждом сервере, входящем в кластер</w:t>
      </w:r>
    </w:p>
    <w:p w:rsidR="00E11EF1" w:rsidRPr="008975DD" w:rsidDel="00E11EF1" w:rsidRDefault="0061232B" w:rsidP="00E11EF1">
      <w:pPr>
        <w:pStyle w:val="a3"/>
        <w:numPr>
          <w:ilvl w:val="0"/>
          <w:numId w:val="23"/>
        </w:numPr>
        <w:rPr>
          <w:ins w:id="206" w:author="Петухова Светлана Сергеевна" w:date="2014-07-04T18:36:00Z"/>
          <w:del w:id="207" w:author="Гордиенко Максим Вячеславович" w:date="2014-07-10T11:23:00Z"/>
          <w:rPrChange w:id="208" w:author="Петухова Светлана Сергеевна" w:date="2014-07-04T18:36:00Z">
            <w:rPr>
              <w:ins w:id="209" w:author="Петухова Светлана Сергеевна" w:date="2014-07-04T18:36:00Z"/>
              <w:del w:id="210" w:author="Гордиенко Максим Вячеславович" w:date="2014-07-10T11:23:00Z"/>
              <w:lang w:val="en-US"/>
            </w:rPr>
          </w:rPrChange>
        </w:rPr>
      </w:pPr>
      <w:r w:rsidRPr="00E11EF1">
        <w:rPr>
          <w:lang w:val="en-US"/>
        </w:rPr>
        <w:t>WAS</w:t>
      </w:r>
      <w:r w:rsidRPr="001F37DD">
        <w:t xml:space="preserve"> </w:t>
      </w:r>
      <w:r w:rsidRPr="00E11EF1">
        <w:rPr>
          <w:lang w:val="en-US"/>
        </w:rPr>
        <w:t>Sigma</w:t>
      </w:r>
      <w:r w:rsidRPr="001F37DD">
        <w:t xml:space="preserve"> </w:t>
      </w:r>
      <w:r w:rsidR="00A5742A">
        <w:t>на каждом сервере, входящем в кластер</w:t>
      </w:r>
    </w:p>
    <w:p w:rsidR="008975DD" w:rsidRPr="00E11EF1" w:rsidRDefault="008975DD" w:rsidP="00E11EF1">
      <w:pPr>
        <w:pStyle w:val="a3"/>
        <w:numPr>
          <w:ilvl w:val="0"/>
          <w:numId w:val="23"/>
        </w:numPr>
        <w:rPr>
          <w:ins w:id="211" w:author="Петухова Светлана Сергеевна" w:date="2014-07-04T18:36:00Z"/>
          <w:rPrChange w:id="212" w:author="Гордиенко Максим Вячеславович" w:date="2014-07-10T11:23:00Z">
            <w:rPr>
              <w:ins w:id="213" w:author="Петухова Светлана Сергеевна" w:date="2014-07-04T18:36:00Z"/>
              <w:lang w:val="en-US"/>
            </w:rPr>
          </w:rPrChange>
        </w:rPr>
      </w:pPr>
    </w:p>
    <w:p w:rsidR="008975DD" w:rsidRDefault="008975DD">
      <w:pPr>
        <w:pStyle w:val="a3"/>
        <w:ind w:left="1440"/>
        <w:pPrChange w:id="214" w:author="Петухова Светлана Сергеевна" w:date="2014-07-04T18:36:00Z">
          <w:pPr>
            <w:pStyle w:val="a3"/>
            <w:numPr>
              <w:numId w:val="23"/>
            </w:numPr>
            <w:ind w:left="1440" w:hanging="360"/>
          </w:pPr>
        </w:pPrChange>
      </w:pPr>
    </w:p>
    <w:p w:rsidR="00D92D96" w:rsidRPr="001F37DD" w:rsidRDefault="00E11EF1" w:rsidP="00784568">
      <w:pPr>
        <w:pStyle w:val="a3"/>
        <w:keepNext/>
        <w:numPr>
          <w:ilvl w:val="0"/>
          <w:numId w:val="11"/>
        </w:numPr>
      </w:pPr>
      <w:del w:id="215" w:author="Гордиенко Максим Вячеславович" w:date="2014-08-06T16:43:00Z">
        <w:r w:rsidDel="00B61AB2">
          <w:fldChar w:fldCharType="begin"/>
        </w:r>
        <w:r w:rsidDel="00B61AB2">
          <w:fldChar w:fldCharType="end"/>
        </w:r>
      </w:del>
      <w:r w:rsidR="00784568">
        <w:t>Настройка</w:t>
      </w:r>
      <w:r w:rsidR="00D92D96">
        <w:t xml:space="preserve"> </w:t>
      </w:r>
      <w:r w:rsidR="00A5742A">
        <w:t xml:space="preserve">доменов на </w:t>
      </w:r>
      <w:proofErr w:type="gramStart"/>
      <w:r w:rsidR="00A5742A">
        <w:t>внутреннем</w:t>
      </w:r>
      <w:proofErr w:type="gramEnd"/>
      <w:r w:rsidR="00A5742A">
        <w:t xml:space="preserve"> и внешнем </w:t>
      </w:r>
      <w:proofErr w:type="spellStart"/>
      <w:r w:rsidR="00D92D96">
        <w:t>DataPower</w:t>
      </w:r>
      <w:proofErr w:type="spellEnd"/>
      <w:r w:rsidR="00A5742A">
        <w:t xml:space="preserve"> и очередей </w:t>
      </w:r>
      <w:r w:rsidR="00A5742A">
        <w:rPr>
          <w:lang w:val="en-US"/>
        </w:rPr>
        <w:t>MQ</w:t>
      </w:r>
    </w:p>
    <w:p w:rsidR="00A5742A" w:rsidRDefault="00EA1C21" w:rsidP="00784568">
      <w:pPr>
        <w:pStyle w:val="a3"/>
        <w:numPr>
          <w:ilvl w:val="0"/>
          <w:numId w:val="21"/>
        </w:numPr>
      </w:pPr>
      <w:r>
        <w:t xml:space="preserve">Инициировать </w:t>
      </w:r>
      <w:r w:rsidR="00A5742A">
        <w:t xml:space="preserve">ЗНИ на </w:t>
      </w:r>
      <w:r w:rsidR="001C21DE">
        <w:t xml:space="preserve">выделение очереди в </w:t>
      </w:r>
      <w:r w:rsidR="001C21DE">
        <w:rPr>
          <w:lang w:val="en-US"/>
        </w:rPr>
        <w:t>MQ</w:t>
      </w:r>
      <w:r w:rsidR="001C21DE" w:rsidRPr="001C21DE">
        <w:t xml:space="preserve"> </w:t>
      </w:r>
      <w:r w:rsidR="001C21DE">
        <w:t xml:space="preserve">между сетями </w:t>
      </w:r>
      <w:r w:rsidR="001C21DE">
        <w:rPr>
          <w:lang w:val="en-US"/>
        </w:rPr>
        <w:t>Alpha</w:t>
      </w:r>
      <w:r w:rsidR="001C21DE" w:rsidRPr="001C21DE">
        <w:t xml:space="preserve"> </w:t>
      </w:r>
      <w:r w:rsidR="001C21DE">
        <w:t xml:space="preserve">и </w:t>
      </w:r>
      <w:r w:rsidR="00784568">
        <w:t>Сигма</w:t>
      </w:r>
    </w:p>
    <w:p w:rsidR="00784568" w:rsidRDefault="00784568" w:rsidP="00784568">
      <w:pPr>
        <w:pStyle w:val="a3"/>
        <w:numPr>
          <w:ilvl w:val="0"/>
          <w:numId w:val="21"/>
        </w:numPr>
      </w:pPr>
      <w:r>
        <w:t xml:space="preserve">Направить параметры этой очереди </w:t>
      </w:r>
      <w:r>
        <w:rPr>
          <w:lang w:val="en-US"/>
        </w:rPr>
        <w:t>MQ</w:t>
      </w:r>
      <w:r w:rsidRPr="00784568">
        <w:t xml:space="preserve"> </w:t>
      </w:r>
      <w:r>
        <w:t xml:space="preserve">в отдел мобильной разработки для получения релиза </w:t>
      </w:r>
      <w:proofErr w:type="spellStart"/>
      <w:r>
        <w:rPr>
          <w:lang w:val="en-US"/>
        </w:rPr>
        <w:t>DataPower</w:t>
      </w:r>
      <w:proofErr w:type="spellEnd"/>
      <w:r>
        <w:t xml:space="preserve"> с указанием:</w:t>
      </w:r>
    </w:p>
    <w:p w:rsidR="00784568" w:rsidRPr="00784568" w:rsidRDefault="00784568" w:rsidP="00784568">
      <w:pPr>
        <w:pStyle w:val="a3"/>
        <w:numPr>
          <w:ilvl w:val="1"/>
          <w:numId w:val="21"/>
        </w:numPr>
      </w:pPr>
      <w:r>
        <w:rPr>
          <w:lang w:val="en-US"/>
        </w:rPr>
        <w:t>MQ Manager</w:t>
      </w:r>
      <w:r>
        <w:t xml:space="preserve"> </w:t>
      </w:r>
      <w:r>
        <w:rPr>
          <w:lang w:val="en-US"/>
        </w:rPr>
        <w:t>Alpha</w:t>
      </w:r>
    </w:p>
    <w:p w:rsidR="00784568" w:rsidRPr="00784568" w:rsidRDefault="00784568" w:rsidP="00784568">
      <w:pPr>
        <w:pStyle w:val="a3"/>
        <w:numPr>
          <w:ilvl w:val="1"/>
          <w:numId w:val="21"/>
        </w:numPr>
      </w:pPr>
      <w:r>
        <w:rPr>
          <w:lang w:val="en-US"/>
        </w:rPr>
        <w:t>MQ Manager Sigma</w:t>
      </w:r>
    </w:p>
    <w:p w:rsidR="00784568" w:rsidRPr="00784568" w:rsidRDefault="00784568" w:rsidP="00784568">
      <w:pPr>
        <w:pStyle w:val="a3"/>
        <w:numPr>
          <w:ilvl w:val="1"/>
          <w:numId w:val="21"/>
        </w:numPr>
      </w:pPr>
      <w:r>
        <w:rPr>
          <w:lang w:val="en-US"/>
        </w:rPr>
        <w:t xml:space="preserve">MQ </w:t>
      </w:r>
      <w:r>
        <w:t>канал</w:t>
      </w:r>
    </w:p>
    <w:p w:rsidR="00784568" w:rsidRPr="00784568" w:rsidRDefault="00784568" w:rsidP="00784568">
      <w:pPr>
        <w:pStyle w:val="a3"/>
        <w:numPr>
          <w:ilvl w:val="1"/>
          <w:numId w:val="21"/>
        </w:numPr>
      </w:pPr>
      <w:r>
        <w:rPr>
          <w:lang w:val="en-US"/>
        </w:rPr>
        <w:t xml:space="preserve">IP </w:t>
      </w:r>
      <w:r>
        <w:t xml:space="preserve">и порт </w:t>
      </w:r>
      <w:r>
        <w:rPr>
          <w:lang w:val="en-US"/>
        </w:rPr>
        <w:t>Alpha</w:t>
      </w:r>
    </w:p>
    <w:p w:rsidR="00784568" w:rsidRPr="00784568" w:rsidRDefault="00784568" w:rsidP="00784568">
      <w:pPr>
        <w:pStyle w:val="a3"/>
        <w:numPr>
          <w:ilvl w:val="1"/>
          <w:numId w:val="21"/>
        </w:numPr>
      </w:pPr>
      <w:r>
        <w:rPr>
          <w:lang w:val="en-US"/>
        </w:rPr>
        <w:t xml:space="preserve">IP </w:t>
      </w:r>
      <w:r>
        <w:t xml:space="preserve">и порт </w:t>
      </w:r>
      <w:r>
        <w:rPr>
          <w:lang w:val="en-US"/>
        </w:rPr>
        <w:t>Sigma</w:t>
      </w:r>
    </w:p>
    <w:p w:rsidR="00784568" w:rsidRPr="00784568" w:rsidRDefault="00784568" w:rsidP="00784568">
      <w:pPr>
        <w:pStyle w:val="a3"/>
        <w:numPr>
          <w:ilvl w:val="1"/>
          <w:numId w:val="21"/>
        </w:numPr>
      </w:pPr>
      <w:r>
        <w:rPr>
          <w:lang w:val="en-US"/>
        </w:rPr>
        <w:t>MQ Queue Alpha -&gt; Sigma</w:t>
      </w:r>
    </w:p>
    <w:p w:rsidR="00784568" w:rsidRDefault="00784568" w:rsidP="00784568">
      <w:pPr>
        <w:pStyle w:val="a3"/>
        <w:numPr>
          <w:ilvl w:val="1"/>
          <w:numId w:val="21"/>
        </w:numPr>
      </w:pPr>
      <w:r>
        <w:rPr>
          <w:lang w:val="en-US"/>
        </w:rPr>
        <w:t>MQ Queue Sigma -&gt; Alpha</w:t>
      </w:r>
    </w:p>
    <w:p w:rsidR="00784568" w:rsidRPr="001C21DE" w:rsidRDefault="007B6004" w:rsidP="00784568">
      <w:pPr>
        <w:pStyle w:val="a3"/>
        <w:numPr>
          <w:ilvl w:val="0"/>
          <w:numId w:val="21"/>
        </w:numPr>
      </w:pPr>
      <w:r>
        <w:t xml:space="preserve">Получить два релиза для </w:t>
      </w:r>
      <w:proofErr w:type="spellStart"/>
      <w:r>
        <w:rPr>
          <w:lang w:val="en-US"/>
        </w:rPr>
        <w:t>DataPower</w:t>
      </w:r>
      <w:proofErr w:type="spellEnd"/>
      <w:r w:rsidRPr="007B6004">
        <w:t xml:space="preserve"> </w:t>
      </w:r>
      <w:r>
        <w:t>и</w:t>
      </w:r>
      <w:r w:rsidR="00F773F5">
        <w:t xml:space="preserve"> </w:t>
      </w:r>
      <w:r w:rsidR="00EA1C21">
        <w:t>инициировать</w:t>
      </w:r>
      <w:r w:rsidR="00784568">
        <w:t xml:space="preserve"> ЗНИ на </w:t>
      </w:r>
      <w:r w:rsidR="00F773F5">
        <w:t>создание</w:t>
      </w:r>
      <w:r>
        <w:t xml:space="preserve"> 2-х доменов:  </w:t>
      </w:r>
      <w:proofErr w:type="spellStart"/>
      <w:r>
        <w:rPr>
          <w:lang w:val="en-US"/>
        </w:rPr>
        <w:t>DataPower</w:t>
      </w:r>
      <w:proofErr w:type="spellEnd"/>
      <w:r w:rsidRPr="007B6004">
        <w:t xml:space="preserve"> </w:t>
      </w:r>
      <w:r>
        <w:t xml:space="preserve">в </w:t>
      </w:r>
      <w:r>
        <w:rPr>
          <w:lang w:val="en-US"/>
        </w:rPr>
        <w:t>Alpha</w:t>
      </w:r>
      <w:r>
        <w:t xml:space="preserve"> и </w:t>
      </w:r>
      <w:proofErr w:type="spellStart"/>
      <w:r>
        <w:rPr>
          <w:lang w:val="en-US"/>
        </w:rPr>
        <w:t>DataPower</w:t>
      </w:r>
      <w:proofErr w:type="spellEnd"/>
      <w:r w:rsidRPr="007B6004">
        <w:t xml:space="preserve"> </w:t>
      </w:r>
      <w:r>
        <w:t xml:space="preserve">в </w:t>
      </w:r>
      <w:r>
        <w:rPr>
          <w:lang w:val="en-US"/>
        </w:rPr>
        <w:t>Sigma</w:t>
      </w:r>
    </w:p>
    <w:p w:rsidR="00D92D96" w:rsidRPr="001F37DD" w:rsidRDefault="00D92D96" w:rsidP="0061232B">
      <w:pPr>
        <w:pStyle w:val="a3"/>
        <w:keepNext/>
        <w:numPr>
          <w:ilvl w:val="0"/>
          <w:numId w:val="11"/>
        </w:numPr>
        <w:ind w:left="714" w:hanging="357"/>
      </w:pPr>
      <w:r>
        <w:t xml:space="preserve">Создание </w:t>
      </w:r>
      <w:proofErr w:type="spellStart"/>
      <w:r>
        <w:t>файлоперекладчика</w:t>
      </w:r>
      <w:proofErr w:type="spellEnd"/>
    </w:p>
    <w:p w:rsidR="00F773F5" w:rsidRDefault="00EA1C21" w:rsidP="00EA1C21">
      <w:pPr>
        <w:pStyle w:val="a3"/>
        <w:numPr>
          <w:ilvl w:val="0"/>
          <w:numId w:val="24"/>
        </w:numPr>
      </w:pPr>
      <w:r>
        <w:t>Инициировать ЗНИ на с</w:t>
      </w:r>
      <w:r w:rsidR="00F773F5">
        <w:t>озда</w:t>
      </w:r>
      <w:r>
        <w:t xml:space="preserve">ние </w:t>
      </w:r>
      <w:r w:rsidR="00E26D00">
        <w:t>сетевой</w:t>
      </w:r>
      <w:r>
        <w:t xml:space="preserve"> папки с именем</w:t>
      </w:r>
      <w:r w:rsidR="00F773F5">
        <w:t xml:space="preserve"> </w:t>
      </w:r>
      <w:r w:rsidRPr="00EA1C21">
        <w:rPr>
          <w:lang w:val="en-US"/>
        </w:rPr>
        <w:t>i</w:t>
      </w:r>
      <w:r w:rsidRPr="00EA1C21">
        <w:t>-</w:t>
      </w:r>
      <w:r w:rsidR="00E26C07">
        <w:rPr>
          <w:lang w:val="en-US"/>
        </w:rPr>
        <w:t>Passport</w:t>
      </w:r>
      <w:r w:rsidRPr="00EA1C21">
        <w:t xml:space="preserve"> </w:t>
      </w:r>
      <w:r w:rsidR="00F773F5">
        <w:t xml:space="preserve">на </w:t>
      </w:r>
      <w:r>
        <w:t>файловом ресурсе</w:t>
      </w:r>
      <w:r w:rsidR="00F773F5">
        <w:t xml:space="preserve"> в сети </w:t>
      </w:r>
      <w:r w:rsidR="00F773F5">
        <w:rPr>
          <w:lang w:val="en-US"/>
        </w:rPr>
        <w:t>Alpha</w:t>
      </w:r>
      <w:r>
        <w:t xml:space="preserve">. В ЗНИ указать выдачу прав на чтение/запись для </w:t>
      </w:r>
      <w:proofErr w:type="gramStart"/>
      <w:r>
        <w:t>служебного</w:t>
      </w:r>
      <w:proofErr w:type="gramEnd"/>
      <w:r>
        <w:t xml:space="preserve"> аккаунта</w:t>
      </w:r>
      <w:r w:rsidR="002A504B">
        <w:t xml:space="preserve">, под которым будет работать служба </w:t>
      </w:r>
      <w:r w:rsidR="002A504B">
        <w:rPr>
          <w:lang w:val="en-US"/>
        </w:rPr>
        <w:t>WAS</w:t>
      </w:r>
      <w:r w:rsidR="002A504B" w:rsidRPr="002A504B">
        <w:t>-</w:t>
      </w:r>
      <w:r w:rsidR="002A504B">
        <w:rPr>
          <w:lang w:val="en-US"/>
        </w:rPr>
        <w:t>Alpha</w:t>
      </w:r>
      <w:r>
        <w:t>.</w:t>
      </w:r>
    </w:p>
    <w:p w:rsidR="00EA1C21" w:rsidRPr="00EA1C21" w:rsidRDefault="00EA1C21" w:rsidP="00EA1C21">
      <w:pPr>
        <w:pStyle w:val="a3"/>
        <w:numPr>
          <w:ilvl w:val="0"/>
          <w:numId w:val="24"/>
        </w:numPr>
      </w:pPr>
      <w:bookmarkStart w:id="216" w:name="_Toc385866326"/>
      <w:r>
        <w:t xml:space="preserve">Инициировать ЗНИ на создание </w:t>
      </w:r>
      <w:r w:rsidR="00E26D00">
        <w:t xml:space="preserve">сетевой </w:t>
      </w:r>
      <w:r>
        <w:t xml:space="preserve">папки с именем </w:t>
      </w:r>
      <w:r w:rsidRPr="00EA1C21">
        <w:rPr>
          <w:lang w:val="en-US"/>
        </w:rPr>
        <w:t>i</w:t>
      </w:r>
      <w:r w:rsidRPr="00EA1C21">
        <w:t>-</w:t>
      </w:r>
      <w:r w:rsidR="00E26C07" w:rsidRPr="00E26C07">
        <w:t xml:space="preserve"> </w:t>
      </w:r>
      <w:r w:rsidR="00E26C07">
        <w:rPr>
          <w:lang w:val="en-US"/>
        </w:rPr>
        <w:t>Passport</w:t>
      </w:r>
      <w:r w:rsidR="00E26C07">
        <w:t xml:space="preserve"> </w:t>
      </w:r>
      <w:r>
        <w:t xml:space="preserve">на файловом ресурсе в сети </w:t>
      </w:r>
      <w:r>
        <w:rPr>
          <w:lang w:val="en-US"/>
        </w:rPr>
        <w:t>Sigma</w:t>
      </w:r>
      <w:r>
        <w:t xml:space="preserve">. </w:t>
      </w:r>
      <w:r w:rsidR="002A504B">
        <w:t xml:space="preserve">В ЗНИ указать выдачу прав на чтение/запись для </w:t>
      </w:r>
      <w:proofErr w:type="gramStart"/>
      <w:r w:rsidR="002A504B">
        <w:t>служебного</w:t>
      </w:r>
      <w:proofErr w:type="gramEnd"/>
      <w:r w:rsidR="002A504B">
        <w:t xml:space="preserve"> аккаунта, под которым будет работать служба </w:t>
      </w:r>
      <w:r w:rsidR="002A504B">
        <w:rPr>
          <w:lang w:val="en-US"/>
        </w:rPr>
        <w:t>WAS</w:t>
      </w:r>
      <w:r w:rsidR="002A504B" w:rsidRPr="002A504B">
        <w:t>-</w:t>
      </w:r>
      <w:r w:rsidR="002A504B">
        <w:rPr>
          <w:lang w:val="en-US"/>
        </w:rPr>
        <w:t>Sigma</w:t>
      </w:r>
      <w:r w:rsidR="002A504B">
        <w:t>.</w:t>
      </w:r>
    </w:p>
    <w:p w:rsidR="00EA1C21" w:rsidRDefault="00EA1C21" w:rsidP="00EA1C21">
      <w:pPr>
        <w:pStyle w:val="a3"/>
        <w:numPr>
          <w:ilvl w:val="0"/>
          <w:numId w:val="24"/>
        </w:numPr>
      </w:pPr>
      <w:r>
        <w:t xml:space="preserve">Инициировать ЗНИ на </w:t>
      </w:r>
      <w:r w:rsidR="002A504B">
        <w:t>создание службы переноса</w:t>
      </w:r>
      <w:r>
        <w:t xml:space="preserve"> файлов из папки </w:t>
      </w:r>
      <w:r w:rsidRPr="00EA1C21">
        <w:rPr>
          <w:lang w:val="en-US"/>
        </w:rPr>
        <w:t>i</w:t>
      </w:r>
      <w:r w:rsidRPr="00EA1C21">
        <w:t>-</w:t>
      </w:r>
      <w:r w:rsidR="00E26C07" w:rsidRPr="00E26C07">
        <w:t xml:space="preserve"> </w:t>
      </w:r>
      <w:r w:rsidR="00E26C07">
        <w:rPr>
          <w:lang w:val="en-US"/>
        </w:rPr>
        <w:t>Passport</w:t>
      </w:r>
      <w:r>
        <w:t xml:space="preserve"> сети </w:t>
      </w:r>
      <w:r>
        <w:rPr>
          <w:lang w:val="en-US"/>
        </w:rPr>
        <w:t>Alpha</w:t>
      </w:r>
      <w:r w:rsidRPr="00EA1C21">
        <w:t xml:space="preserve"> </w:t>
      </w:r>
      <w:r>
        <w:t xml:space="preserve">в папку </w:t>
      </w:r>
      <w:r w:rsidRPr="00EA1C21">
        <w:rPr>
          <w:lang w:val="en-US"/>
        </w:rPr>
        <w:t>i</w:t>
      </w:r>
      <w:r w:rsidRPr="00EA1C21">
        <w:t>-</w:t>
      </w:r>
      <w:r w:rsidR="00E26C07" w:rsidRPr="00E26C07">
        <w:t xml:space="preserve"> </w:t>
      </w:r>
      <w:r w:rsidR="00E26C07">
        <w:rPr>
          <w:lang w:val="en-US"/>
        </w:rPr>
        <w:t>Passport</w:t>
      </w:r>
      <w:r>
        <w:t xml:space="preserve"> сети </w:t>
      </w:r>
      <w:r>
        <w:rPr>
          <w:lang w:val="en-US"/>
        </w:rPr>
        <w:t>Sigma</w:t>
      </w:r>
      <w:r w:rsidR="002A504B">
        <w:t>.</w:t>
      </w:r>
    </w:p>
    <w:p w:rsidR="00D92D96" w:rsidRDefault="00D92D96" w:rsidP="00E67F4E">
      <w:pPr>
        <w:pStyle w:val="1"/>
        <w:numPr>
          <w:ilvl w:val="1"/>
          <w:numId w:val="7"/>
        </w:numPr>
        <w:rPr>
          <w:rStyle w:val="21"/>
        </w:rPr>
        <w:pPrChange w:id="217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r w:rsidRPr="00D92D96">
        <w:rPr>
          <w:rStyle w:val="21"/>
        </w:rPr>
        <w:t>Обеспечение физического доступа</w:t>
      </w:r>
      <w:r>
        <w:rPr>
          <w:rStyle w:val="21"/>
        </w:rPr>
        <w:t xml:space="preserve"> между частями приложения</w:t>
      </w:r>
      <w:bookmarkEnd w:id="216"/>
    </w:p>
    <w:p w:rsidR="00D92D96" w:rsidRPr="00D92D96" w:rsidRDefault="00D92D96" w:rsidP="00D92D96">
      <w:pPr>
        <w:pStyle w:val="a3"/>
        <w:numPr>
          <w:ilvl w:val="0"/>
          <w:numId w:val="12"/>
        </w:numPr>
        <w:rPr>
          <w:lang w:val="en-US"/>
        </w:rPr>
      </w:pPr>
      <w:r w:rsidRPr="00D92D96">
        <w:rPr>
          <w:lang w:val="en-US"/>
        </w:rPr>
        <w:t xml:space="preserve">WAS </w:t>
      </w:r>
      <w:r>
        <w:t>в</w:t>
      </w:r>
      <w:r w:rsidRPr="00D92D96">
        <w:rPr>
          <w:lang w:val="en-US"/>
        </w:rPr>
        <w:t xml:space="preserve"> Alpha </w:t>
      </w:r>
      <w:r>
        <w:t>и</w:t>
      </w:r>
      <w:r w:rsidRPr="00D92D96">
        <w:rPr>
          <w:lang w:val="en-US"/>
        </w:rPr>
        <w:t xml:space="preserve"> finik1, WAS </w:t>
      </w:r>
      <w:r>
        <w:t>в</w:t>
      </w:r>
      <w:r w:rsidRPr="00D92D96">
        <w:rPr>
          <w:lang w:val="en-US"/>
        </w:rPr>
        <w:t xml:space="preserve"> Alpha </w:t>
      </w:r>
      <w:r>
        <w:t>и</w:t>
      </w:r>
      <w:r w:rsidRPr="00D92D96">
        <w:rPr>
          <w:lang w:val="en-US"/>
        </w:rPr>
        <w:t xml:space="preserve"> finik2</w:t>
      </w:r>
    </w:p>
    <w:p w:rsidR="00D92D96" w:rsidRDefault="00D92D96" w:rsidP="00D92D96">
      <w:pPr>
        <w:pStyle w:val="a3"/>
        <w:numPr>
          <w:ilvl w:val="0"/>
          <w:numId w:val="12"/>
        </w:numPr>
        <w:rPr>
          <w:lang w:val="en-US"/>
        </w:rPr>
      </w:pPr>
      <w:r w:rsidRPr="00A20562">
        <w:rPr>
          <w:lang w:val="en-US"/>
        </w:rPr>
        <w:t xml:space="preserve">WAS </w:t>
      </w:r>
      <w:r>
        <w:t>в</w:t>
      </w:r>
      <w:r w:rsidRPr="00A20562">
        <w:rPr>
          <w:lang w:val="en-US"/>
        </w:rPr>
        <w:t xml:space="preserve"> Alpha </w:t>
      </w:r>
      <w:r>
        <w:t>и</w:t>
      </w:r>
      <w:r w:rsidRPr="00A20562">
        <w:rPr>
          <w:lang w:val="en-US"/>
        </w:rPr>
        <w:t xml:space="preserve"> </w:t>
      </w:r>
      <w:proofErr w:type="spellStart"/>
      <w:r w:rsidRPr="00A20562">
        <w:rPr>
          <w:lang w:val="en-US"/>
        </w:rPr>
        <w:t>DataPower</w:t>
      </w:r>
      <w:proofErr w:type="spellEnd"/>
    </w:p>
    <w:p w:rsidR="00D807CF" w:rsidRPr="00A20562" w:rsidRDefault="00D807CF" w:rsidP="00D807CF">
      <w:pPr>
        <w:pStyle w:val="a3"/>
        <w:numPr>
          <w:ilvl w:val="0"/>
          <w:numId w:val="12"/>
        </w:numPr>
        <w:rPr>
          <w:lang w:val="en-US"/>
        </w:rPr>
      </w:pPr>
      <w:r w:rsidRPr="00A20562">
        <w:rPr>
          <w:lang w:val="en-US"/>
        </w:rPr>
        <w:t xml:space="preserve">WAS </w:t>
      </w:r>
      <w:r>
        <w:t>в</w:t>
      </w:r>
      <w:r w:rsidRPr="00A20562">
        <w:rPr>
          <w:lang w:val="en-US"/>
        </w:rPr>
        <w:t xml:space="preserve"> Alpha </w:t>
      </w:r>
      <w:r>
        <w:t>и</w:t>
      </w:r>
      <w:r w:rsidRPr="00A20562">
        <w:rPr>
          <w:lang w:val="en-US"/>
        </w:rPr>
        <w:t xml:space="preserve"> </w:t>
      </w:r>
      <w:r>
        <w:rPr>
          <w:lang w:val="en-US"/>
        </w:rPr>
        <w:t>MSSQL</w:t>
      </w:r>
      <w:r w:rsidR="00282BF9">
        <w:rPr>
          <w:lang w:val="en-US"/>
        </w:rPr>
        <w:t xml:space="preserve"> Alpha</w:t>
      </w:r>
    </w:p>
    <w:p w:rsidR="00D92D96" w:rsidRDefault="00D92D96" w:rsidP="00D92D96">
      <w:pPr>
        <w:pStyle w:val="a3"/>
        <w:numPr>
          <w:ilvl w:val="0"/>
          <w:numId w:val="12"/>
        </w:numPr>
      </w:pPr>
      <w:r>
        <w:t xml:space="preserve">WAS в </w:t>
      </w:r>
      <w:proofErr w:type="spellStart"/>
      <w:r>
        <w:t>Alpha</w:t>
      </w:r>
      <w:proofErr w:type="spellEnd"/>
      <w:r>
        <w:t xml:space="preserve"> и </w:t>
      </w:r>
      <w:proofErr w:type="spellStart"/>
      <w:r w:rsidR="005A1404">
        <w:t>файлоперекладчик</w:t>
      </w:r>
      <w:proofErr w:type="spellEnd"/>
    </w:p>
    <w:p w:rsidR="00D92D96" w:rsidRDefault="00D92D96" w:rsidP="00D92D96">
      <w:pPr>
        <w:pStyle w:val="a3"/>
        <w:numPr>
          <w:ilvl w:val="0"/>
          <w:numId w:val="12"/>
        </w:numPr>
        <w:rPr>
          <w:lang w:val="en-US"/>
        </w:rPr>
      </w:pPr>
      <w:r w:rsidRPr="0053326E">
        <w:rPr>
          <w:lang w:val="en-US"/>
        </w:rPr>
        <w:lastRenderedPageBreak/>
        <w:t xml:space="preserve">WAS </w:t>
      </w:r>
      <w:r>
        <w:t>в</w:t>
      </w:r>
      <w:r w:rsidRPr="0053326E">
        <w:rPr>
          <w:lang w:val="en-US"/>
        </w:rPr>
        <w:t xml:space="preserve"> Sigma </w:t>
      </w:r>
      <w:r>
        <w:t>и</w:t>
      </w:r>
      <w:r w:rsidRPr="0053326E">
        <w:rPr>
          <w:lang w:val="en-US"/>
        </w:rPr>
        <w:t xml:space="preserve"> </w:t>
      </w:r>
      <w:proofErr w:type="spellStart"/>
      <w:r w:rsidRPr="0053326E">
        <w:rPr>
          <w:lang w:val="en-US"/>
        </w:rPr>
        <w:t>DataPower</w:t>
      </w:r>
      <w:proofErr w:type="spellEnd"/>
    </w:p>
    <w:p w:rsidR="00D807CF" w:rsidRPr="00D807CF" w:rsidDel="008975DD" w:rsidRDefault="00D807CF" w:rsidP="00D807CF">
      <w:pPr>
        <w:pStyle w:val="a3"/>
        <w:numPr>
          <w:ilvl w:val="0"/>
          <w:numId w:val="12"/>
        </w:numPr>
        <w:rPr>
          <w:del w:id="218" w:author="Петухова Светлана Сергеевна" w:date="2014-07-04T18:38:00Z"/>
          <w:lang w:val="en-US"/>
        </w:rPr>
      </w:pPr>
      <w:del w:id="219" w:author="Петухова Светлана Сергеевна" w:date="2014-07-04T18:38:00Z">
        <w:r w:rsidRPr="00D807CF" w:rsidDel="008975DD">
          <w:rPr>
            <w:lang w:val="en-US"/>
          </w:rPr>
          <w:delText xml:space="preserve">WAS </w:delText>
        </w:r>
        <w:r w:rsidDel="008975DD">
          <w:delText>в</w:delText>
        </w:r>
        <w:r w:rsidRPr="00D807CF" w:rsidDel="008975DD">
          <w:rPr>
            <w:lang w:val="en-US"/>
          </w:rPr>
          <w:delText xml:space="preserve"> Sigma </w:delText>
        </w:r>
        <w:r w:rsidDel="008975DD">
          <w:delText>и</w:delText>
        </w:r>
        <w:r w:rsidRPr="00D807CF" w:rsidDel="008975DD">
          <w:rPr>
            <w:lang w:val="en-US"/>
          </w:rPr>
          <w:delText xml:space="preserve"> MSSQL</w:delText>
        </w:r>
        <w:r w:rsidR="00282BF9" w:rsidDel="008975DD">
          <w:rPr>
            <w:lang w:val="en-US"/>
          </w:rPr>
          <w:delText xml:space="preserve"> Alpha</w:delText>
        </w:r>
      </w:del>
    </w:p>
    <w:p w:rsidR="00D92D96" w:rsidRDefault="005A1404" w:rsidP="00D92D96">
      <w:pPr>
        <w:pStyle w:val="a3"/>
        <w:numPr>
          <w:ilvl w:val="0"/>
          <w:numId w:val="12"/>
        </w:numPr>
      </w:pPr>
      <w:r>
        <w:t xml:space="preserve">WAS в </w:t>
      </w:r>
      <w:proofErr w:type="spellStart"/>
      <w:r>
        <w:t>Sigma</w:t>
      </w:r>
      <w:proofErr w:type="spellEnd"/>
      <w:r>
        <w:t xml:space="preserve"> и </w:t>
      </w:r>
      <w:proofErr w:type="spellStart"/>
      <w:r>
        <w:t>файлоперекладчик</w:t>
      </w:r>
      <w:proofErr w:type="spellEnd"/>
    </w:p>
    <w:p w:rsidR="007D1B9B" w:rsidRPr="00753120" w:rsidRDefault="007D1B9B" w:rsidP="00E67F4E">
      <w:pPr>
        <w:pStyle w:val="1"/>
        <w:numPr>
          <w:ilvl w:val="1"/>
          <w:numId w:val="7"/>
        </w:numPr>
        <w:rPr>
          <w:b w:val="0"/>
          <w:bCs w:val="0"/>
          <w:i/>
          <w:iCs/>
          <w:sz w:val="28"/>
          <w:szCs w:val="28"/>
        </w:rPr>
        <w:pPrChange w:id="220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r>
        <w:rPr>
          <w:rStyle w:val="21"/>
        </w:rPr>
        <w:t xml:space="preserve">Подключение и настройка </w:t>
      </w:r>
      <w:proofErr w:type="spellStart"/>
      <w:r>
        <w:rPr>
          <w:rStyle w:val="21"/>
        </w:rPr>
        <w:t>файлоперекладчика</w:t>
      </w:r>
      <w:proofErr w:type="spellEnd"/>
      <w:r>
        <w:rPr>
          <w:rStyle w:val="21"/>
        </w:rPr>
        <w:t xml:space="preserve"> к серверам</w:t>
      </w:r>
    </w:p>
    <w:p w:rsidR="007D1B9B" w:rsidRPr="00073F4D" w:rsidRDefault="007D1B9B" w:rsidP="007D1B9B">
      <w:pPr>
        <w:pStyle w:val="a3"/>
        <w:numPr>
          <w:ilvl w:val="0"/>
          <w:numId w:val="29"/>
        </w:numPr>
      </w:pPr>
      <w:r>
        <w:t xml:space="preserve">На сервере </w:t>
      </w:r>
      <w:r w:rsidRPr="007D1B9B">
        <w:rPr>
          <w:lang w:val="en-US"/>
        </w:rPr>
        <w:t>WAS</w:t>
      </w:r>
      <w:r w:rsidRPr="00193E46">
        <w:t xml:space="preserve"> </w:t>
      </w:r>
      <w:r w:rsidRPr="007D1B9B">
        <w:rPr>
          <w:lang w:val="en-US"/>
        </w:rPr>
        <w:t>Alpha</w:t>
      </w:r>
      <w:r w:rsidRPr="00193E46">
        <w:t xml:space="preserve"> </w:t>
      </w:r>
      <w:r>
        <w:t>подключить папку</w:t>
      </w:r>
      <w:r w:rsidRPr="00073F4D">
        <w:t xml:space="preserve"> </w:t>
      </w:r>
      <w:r w:rsidRPr="007D1B9B">
        <w:rPr>
          <w:lang w:val="en-US"/>
        </w:rPr>
        <w:t>Alpha</w:t>
      </w:r>
      <w:r>
        <w:t xml:space="preserve"> </w:t>
      </w:r>
      <w:proofErr w:type="spellStart"/>
      <w:r>
        <w:t>файлоперекладчика</w:t>
      </w:r>
      <w:proofErr w:type="spellEnd"/>
      <w:r>
        <w:t xml:space="preserve"> как сетевой диск</w:t>
      </w:r>
      <w:r w:rsidRPr="00073F4D">
        <w:t xml:space="preserve"> </w:t>
      </w:r>
      <w:r>
        <w:t xml:space="preserve">от имени служебного пользователя, под которым будет запущена служба </w:t>
      </w:r>
      <w:r w:rsidRPr="007D1B9B">
        <w:rPr>
          <w:lang w:val="en-US"/>
        </w:rPr>
        <w:t>WAS</w:t>
      </w:r>
      <w:r w:rsidRPr="00073F4D">
        <w:t xml:space="preserve">. </w:t>
      </w:r>
      <w:r>
        <w:t>Папку подключить с опцией «Восстанавливать при входе в систему».</w:t>
      </w:r>
    </w:p>
    <w:p w:rsidR="007D1B9B" w:rsidRDefault="007D1B9B" w:rsidP="007D1B9B">
      <w:pPr>
        <w:pStyle w:val="a3"/>
        <w:numPr>
          <w:ilvl w:val="0"/>
          <w:numId w:val="29"/>
        </w:numPr>
      </w:pPr>
      <w:r>
        <w:t xml:space="preserve">На всех серверах </w:t>
      </w:r>
      <w:r w:rsidRPr="007D1B9B">
        <w:rPr>
          <w:lang w:val="en-US"/>
        </w:rPr>
        <w:t>WAS</w:t>
      </w:r>
      <w:r w:rsidRPr="00C86640">
        <w:t xml:space="preserve"> </w:t>
      </w:r>
      <w:r w:rsidRPr="007D1B9B">
        <w:rPr>
          <w:lang w:val="en-US"/>
        </w:rPr>
        <w:t>Sigma</w:t>
      </w:r>
      <w:r w:rsidRPr="00C86640">
        <w:t xml:space="preserve"> </w:t>
      </w:r>
      <w:r>
        <w:t>подключить папку</w:t>
      </w:r>
      <w:r w:rsidRPr="00073F4D">
        <w:t xml:space="preserve"> </w:t>
      </w:r>
      <w:r w:rsidRPr="007D1B9B">
        <w:rPr>
          <w:lang w:val="en-US"/>
        </w:rPr>
        <w:t>Sigma</w:t>
      </w:r>
      <w:r>
        <w:t xml:space="preserve"> </w:t>
      </w:r>
      <w:proofErr w:type="spellStart"/>
      <w:r>
        <w:t>файлоперекладчика</w:t>
      </w:r>
      <w:proofErr w:type="spellEnd"/>
      <w:r>
        <w:t xml:space="preserve"> как сетевой диск</w:t>
      </w:r>
      <w:r w:rsidRPr="00073F4D">
        <w:t xml:space="preserve"> </w:t>
      </w:r>
      <w:r>
        <w:t xml:space="preserve">от имени служебного пользователя, под которым будет запущена служба </w:t>
      </w:r>
      <w:r w:rsidRPr="007D1B9B">
        <w:rPr>
          <w:lang w:val="en-US"/>
        </w:rPr>
        <w:t>WAS</w:t>
      </w:r>
      <w:r w:rsidRPr="00073F4D">
        <w:t xml:space="preserve">. </w:t>
      </w:r>
      <w:r>
        <w:t>Папку подключить с опцией «Восстанавливать при входе в систему».</w:t>
      </w:r>
    </w:p>
    <w:p w:rsidR="007D1B9B" w:rsidRPr="00753120" w:rsidRDefault="007D1B9B" w:rsidP="00E67F4E">
      <w:pPr>
        <w:pStyle w:val="1"/>
        <w:numPr>
          <w:ilvl w:val="1"/>
          <w:numId w:val="7"/>
        </w:numPr>
        <w:rPr>
          <w:b w:val="0"/>
          <w:bCs w:val="0"/>
          <w:i/>
          <w:iCs/>
          <w:sz w:val="28"/>
          <w:szCs w:val="28"/>
        </w:rPr>
        <w:pPrChange w:id="221" w:author="Гордиенко Максим Вячеславович" w:date="2015-11-24T17:09:00Z">
          <w:pPr>
            <w:pStyle w:val="1"/>
            <w:numPr>
              <w:ilvl w:val="1"/>
              <w:numId w:val="46"/>
            </w:numPr>
            <w:ind w:left="792" w:hanging="432"/>
          </w:pPr>
        </w:pPrChange>
      </w:pPr>
      <w:bookmarkStart w:id="222" w:name="_Toc385866327"/>
      <w:r>
        <w:rPr>
          <w:rStyle w:val="21"/>
        </w:rPr>
        <w:lastRenderedPageBreak/>
        <w:t xml:space="preserve">Установка и настройка </w:t>
      </w:r>
      <w:proofErr w:type="gramStart"/>
      <w:r>
        <w:rPr>
          <w:rStyle w:val="21"/>
        </w:rPr>
        <w:t>ПО</w:t>
      </w:r>
      <w:proofErr w:type="gramEnd"/>
      <w:r>
        <w:rPr>
          <w:rStyle w:val="21"/>
        </w:rPr>
        <w:t xml:space="preserve"> </w:t>
      </w:r>
      <w:proofErr w:type="gramStart"/>
      <w:r>
        <w:rPr>
          <w:rStyle w:val="21"/>
        </w:rPr>
        <w:t>для</w:t>
      </w:r>
      <w:proofErr w:type="gramEnd"/>
      <w:r>
        <w:rPr>
          <w:rStyle w:val="21"/>
        </w:rPr>
        <w:t xml:space="preserve"> АС </w:t>
      </w:r>
      <w:bookmarkEnd w:id="222"/>
      <w:r w:rsidR="00E26C07">
        <w:rPr>
          <w:rStyle w:val="21"/>
        </w:rPr>
        <w:t>Паспорта Регионов КБ</w:t>
      </w:r>
    </w:p>
    <w:bookmarkEnd w:id="174"/>
    <w:p w:rsidR="008843F3" w:rsidRDefault="00C379CC" w:rsidP="00190F10">
      <w:pPr>
        <w:pStyle w:val="a3"/>
        <w:keepNext/>
        <w:numPr>
          <w:ilvl w:val="0"/>
          <w:numId w:val="13"/>
        </w:numPr>
        <w:ind w:left="714" w:hanging="357"/>
      </w:pPr>
      <w:r w:rsidRPr="0053326E">
        <w:t xml:space="preserve">Установка </w:t>
      </w:r>
      <w:r w:rsidRPr="00C379CC">
        <w:rPr>
          <w:lang w:val="en-US"/>
        </w:rPr>
        <w:t>Sync</w:t>
      </w:r>
      <w:r w:rsidRPr="0053326E">
        <w:t xml:space="preserve"> </w:t>
      </w:r>
      <w:r w:rsidRPr="00C379CC">
        <w:rPr>
          <w:lang w:val="en-US"/>
        </w:rPr>
        <w:t>Generator</w:t>
      </w:r>
      <w:r w:rsidR="008843F3" w:rsidRPr="008843F3">
        <w:t xml:space="preserve"> </w:t>
      </w:r>
      <w:r w:rsidR="008843F3">
        <w:t xml:space="preserve">на каждом сервере кластера </w:t>
      </w:r>
      <w:r w:rsidR="008843F3">
        <w:rPr>
          <w:lang w:val="en-US"/>
        </w:rPr>
        <w:t>WAS</w:t>
      </w:r>
      <w:r w:rsidR="008843F3" w:rsidRPr="008843F3">
        <w:t xml:space="preserve"> </w:t>
      </w:r>
      <w:r w:rsidR="008843F3">
        <w:rPr>
          <w:lang w:val="en-US"/>
        </w:rPr>
        <w:t>Alpha</w:t>
      </w:r>
      <w:r w:rsidR="008843F3" w:rsidRPr="008843F3">
        <w:t xml:space="preserve"> </w:t>
      </w:r>
    </w:p>
    <w:p w:rsidR="008843F3" w:rsidRPr="00E74325" w:rsidRDefault="008843F3" w:rsidP="008843F3">
      <w:pPr>
        <w:pStyle w:val="a3"/>
        <w:keepNext/>
        <w:numPr>
          <w:ilvl w:val="1"/>
          <w:numId w:val="13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>
        <w:rPr>
          <w:lang w:val="en-US"/>
        </w:rPr>
        <w:t>WAS</w:t>
      </w:r>
      <w:r w:rsidRPr="00193E46">
        <w:t xml:space="preserve"> </w:t>
      </w:r>
      <w:r>
        <w:rPr>
          <w:lang w:val="en-US"/>
        </w:rPr>
        <w:t>Alpha</w:t>
      </w:r>
    </w:p>
    <w:p w:rsidR="00E74325" w:rsidRDefault="00E74325" w:rsidP="008843F3">
      <w:pPr>
        <w:pStyle w:val="a3"/>
        <w:keepNext/>
        <w:numPr>
          <w:ilvl w:val="1"/>
          <w:numId w:val="13"/>
        </w:numPr>
      </w:pPr>
      <w:r>
        <w:t xml:space="preserve">Выполнение инструкции по установке </w:t>
      </w:r>
      <w:proofErr w:type="spellStart"/>
      <w:r>
        <w:rPr>
          <w:lang w:val="en-US"/>
        </w:rPr>
        <w:t>GeneratorSetup</w:t>
      </w:r>
      <w:proofErr w:type="spellEnd"/>
      <w:r w:rsidRPr="00153BC2">
        <w:t>.</w:t>
      </w:r>
      <w:proofErr w:type="spellStart"/>
      <w:r>
        <w:rPr>
          <w:lang w:val="en-US"/>
        </w:rPr>
        <w:t>docx</w:t>
      </w:r>
      <w:proofErr w:type="spellEnd"/>
    </w:p>
    <w:p w:rsidR="00E74325" w:rsidRPr="008843F3" w:rsidRDefault="00E74325" w:rsidP="00E74325">
      <w:pPr>
        <w:pStyle w:val="a3"/>
        <w:keepNext/>
        <w:ind w:left="1080"/>
      </w:pPr>
    </w:p>
    <w:p w:rsidR="00C379CC" w:rsidRPr="00B617ED" w:rsidRDefault="00C379CC" w:rsidP="00190F10">
      <w:pPr>
        <w:pStyle w:val="a3"/>
        <w:keepNext/>
        <w:numPr>
          <w:ilvl w:val="0"/>
          <w:numId w:val="13"/>
        </w:numPr>
        <w:ind w:left="714" w:hanging="357"/>
      </w:pPr>
      <w:r w:rsidRPr="00B617ED">
        <w:t xml:space="preserve">Установка </w:t>
      </w:r>
      <w:r w:rsidRPr="00C379CC">
        <w:rPr>
          <w:lang w:val="en-US"/>
        </w:rPr>
        <w:t>SQL</w:t>
      </w:r>
      <w:r w:rsidRPr="00B617ED">
        <w:t xml:space="preserve"> </w:t>
      </w:r>
      <w:r w:rsidRPr="00C379CC">
        <w:rPr>
          <w:lang w:val="en-US"/>
        </w:rPr>
        <w:t>Proxy</w:t>
      </w:r>
      <w:r w:rsidRPr="00B617ED">
        <w:t xml:space="preserve"> </w:t>
      </w:r>
      <w:r w:rsidRPr="00C379CC">
        <w:rPr>
          <w:lang w:val="en-US"/>
        </w:rPr>
        <w:t>Server</w:t>
      </w:r>
      <w:r w:rsidR="00B617ED">
        <w:t xml:space="preserve"> на каждом сервере кластера </w:t>
      </w:r>
      <w:r w:rsidR="00B617ED">
        <w:rPr>
          <w:lang w:val="en-US"/>
        </w:rPr>
        <w:t>WAS</w:t>
      </w:r>
      <w:r w:rsidR="00B617ED" w:rsidRPr="008843F3">
        <w:t xml:space="preserve"> </w:t>
      </w:r>
      <w:r w:rsidR="00B617ED">
        <w:rPr>
          <w:lang w:val="en-US"/>
        </w:rPr>
        <w:t>Alpha</w:t>
      </w:r>
    </w:p>
    <w:p w:rsidR="00E74325" w:rsidRDefault="00E74325" w:rsidP="00D807CF">
      <w:pPr>
        <w:pStyle w:val="a3"/>
        <w:keepNext/>
        <w:numPr>
          <w:ilvl w:val="1"/>
          <w:numId w:val="13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>
        <w:rPr>
          <w:lang w:val="en-US"/>
        </w:rPr>
        <w:t>WAS</w:t>
      </w:r>
      <w:r w:rsidRPr="00193E46">
        <w:t xml:space="preserve"> </w:t>
      </w:r>
      <w:r>
        <w:rPr>
          <w:lang w:val="en-US"/>
        </w:rPr>
        <w:t>Alpha</w:t>
      </w:r>
      <w:r>
        <w:t xml:space="preserve"> </w:t>
      </w:r>
    </w:p>
    <w:p w:rsidR="00E74325" w:rsidRPr="00D00C19" w:rsidRDefault="00E74325" w:rsidP="00E74325">
      <w:pPr>
        <w:pStyle w:val="a3"/>
        <w:keepNext/>
        <w:numPr>
          <w:ilvl w:val="1"/>
          <w:numId w:val="13"/>
        </w:numPr>
      </w:pPr>
      <w:r>
        <w:t xml:space="preserve">Выполнение инструкции по установке </w:t>
      </w:r>
      <w:proofErr w:type="spellStart"/>
      <w:r>
        <w:rPr>
          <w:lang w:val="en-US"/>
        </w:rPr>
        <w:t>ProxyServer</w:t>
      </w:r>
      <w:r w:rsidRPr="00B617ED">
        <w:rPr>
          <w:lang w:val="en-US"/>
        </w:rPr>
        <w:t>Setup</w:t>
      </w:r>
      <w:proofErr w:type="spellEnd"/>
      <w:r w:rsidRPr="00153BC2">
        <w:t>.</w:t>
      </w:r>
      <w:proofErr w:type="spellStart"/>
      <w:r w:rsidRPr="00B617ED">
        <w:rPr>
          <w:lang w:val="en-US"/>
        </w:rPr>
        <w:t>docx</w:t>
      </w:r>
      <w:proofErr w:type="spellEnd"/>
    </w:p>
    <w:p w:rsidR="00D00C19" w:rsidRPr="00D00C19" w:rsidRDefault="00D00C19" w:rsidP="00D00C19">
      <w:pPr>
        <w:pStyle w:val="a3"/>
        <w:keepNext/>
        <w:ind w:left="1080"/>
      </w:pPr>
    </w:p>
    <w:p w:rsidR="00D00C19" w:rsidRPr="00D00C19" w:rsidRDefault="00D00C19" w:rsidP="00D00C19">
      <w:pPr>
        <w:pStyle w:val="a3"/>
        <w:keepNext/>
        <w:numPr>
          <w:ilvl w:val="0"/>
          <w:numId w:val="13"/>
        </w:numPr>
      </w:pPr>
      <w:r>
        <w:t xml:space="preserve">Установка </w:t>
      </w:r>
      <w:proofErr w:type="spellStart"/>
      <w:r>
        <w:rPr>
          <w:lang w:val="en-US"/>
        </w:rPr>
        <w:t>DpSmsProxyServerSetup</w:t>
      </w:r>
      <w:proofErr w:type="spellEnd"/>
      <w:r>
        <w:t xml:space="preserve"> на каждом из серверов кластера </w:t>
      </w:r>
      <w:r>
        <w:rPr>
          <w:lang w:val="en-US"/>
        </w:rPr>
        <w:t>WAS</w:t>
      </w:r>
      <w:r w:rsidRPr="00D00C19">
        <w:t xml:space="preserve"> </w:t>
      </w:r>
      <w:r>
        <w:t xml:space="preserve">в </w:t>
      </w:r>
      <w:r>
        <w:rPr>
          <w:lang w:val="en-US"/>
        </w:rPr>
        <w:t>Alpha</w:t>
      </w:r>
    </w:p>
    <w:p w:rsidR="00D00C19" w:rsidRDefault="00D00C19" w:rsidP="00D00C19">
      <w:pPr>
        <w:pStyle w:val="a3"/>
        <w:keepNext/>
        <w:numPr>
          <w:ilvl w:val="1"/>
          <w:numId w:val="13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>
        <w:rPr>
          <w:lang w:val="en-US"/>
        </w:rPr>
        <w:t>WAS</w:t>
      </w:r>
      <w:r w:rsidRPr="00193E46">
        <w:t xml:space="preserve"> </w:t>
      </w:r>
      <w:r>
        <w:rPr>
          <w:lang w:val="en-US"/>
        </w:rPr>
        <w:t>Alpha</w:t>
      </w:r>
      <w:r>
        <w:t xml:space="preserve"> </w:t>
      </w:r>
    </w:p>
    <w:p w:rsidR="00D00C19" w:rsidRPr="00D00C19" w:rsidRDefault="00D00C19" w:rsidP="00D00C19">
      <w:pPr>
        <w:pStyle w:val="a3"/>
        <w:keepNext/>
        <w:numPr>
          <w:ilvl w:val="1"/>
          <w:numId w:val="13"/>
        </w:numPr>
      </w:pPr>
      <w:r>
        <w:t xml:space="preserve">Выполнение инструкции по установке </w:t>
      </w:r>
      <w:proofErr w:type="spellStart"/>
      <w:r w:rsidRPr="00D00C19">
        <w:rPr>
          <w:lang w:val="en-US"/>
        </w:rPr>
        <w:t>DpSmsProxyServerSetup</w:t>
      </w:r>
      <w:proofErr w:type="spellEnd"/>
      <w:r w:rsidRPr="00D00C19">
        <w:t>.</w:t>
      </w:r>
      <w:proofErr w:type="spellStart"/>
      <w:r w:rsidRPr="00D00C19">
        <w:rPr>
          <w:lang w:val="en-US"/>
        </w:rPr>
        <w:t>docx</w:t>
      </w:r>
      <w:proofErr w:type="spellEnd"/>
    </w:p>
    <w:p w:rsidR="00D00C19" w:rsidRDefault="00D00C19" w:rsidP="00D00C19">
      <w:pPr>
        <w:pStyle w:val="a3"/>
        <w:keepNext/>
        <w:ind w:left="644"/>
      </w:pPr>
    </w:p>
    <w:p w:rsidR="00D00C19" w:rsidRPr="00D00C19" w:rsidRDefault="00D00C19" w:rsidP="00D00C19">
      <w:pPr>
        <w:pStyle w:val="a3"/>
        <w:keepNext/>
        <w:numPr>
          <w:ilvl w:val="0"/>
          <w:numId w:val="13"/>
        </w:numPr>
      </w:pPr>
      <w:r>
        <w:t xml:space="preserve">Установка </w:t>
      </w:r>
      <w:r>
        <w:rPr>
          <w:lang w:val="en-US"/>
        </w:rPr>
        <w:t>Monitor</w:t>
      </w:r>
      <w:r w:rsidRPr="00D00C19">
        <w:t xml:space="preserve"> </w:t>
      </w:r>
      <w:r>
        <w:rPr>
          <w:lang w:val="en-US"/>
        </w:rPr>
        <w:t>Alpha</w:t>
      </w:r>
      <w:r>
        <w:t xml:space="preserve"> на каждом из серверов кластера </w:t>
      </w:r>
      <w:r>
        <w:rPr>
          <w:lang w:val="en-US"/>
        </w:rPr>
        <w:t>WAS</w:t>
      </w:r>
      <w:r w:rsidRPr="00D00C19">
        <w:t xml:space="preserve"> </w:t>
      </w:r>
      <w:r>
        <w:t xml:space="preserve">в </w:t>
      </w:r>
      <w:r>
        <w:rPr>
          <w:lang w:val="en-US"/>
        </w:rPr>
        <w:t>Alpha</w:t>
      </w:r>
    </w:p>
    <w:p w:rsidR="00D00C19" w:rsidRDefault="00D00C19" w:rsidP="00D00C19">
      <w:pPr>
        <w:pStyle w:val="a3"/>
        <w:keepNext/>
        <w:numPr>
          <w:ilvl w:val="1"/>
          <w:numId w:val="13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>
        <w:rPr>
          <w:lang w:val="en-US"/>
        </w:rPr>
        <w:t>WAS</w:t>
      </w:r>
      <w:r w:rsidRPr="00193E46">
        <w:t xml:space="preserve"> </w:t>
      </w:r>
      <w:r>
        <w:rPr>
          <w:lang w:val="en-US"/>
        </w:rPr>
        <w:t>Alpha</w:t>
      </w:r>
      <w:r>
        <w:t xml:space="preserve"> </w:t>
      </w:r>
    </w:p>
    <w:p w:rsidR="00D00C19" w:rsidRPr="00D00C19" w:rsidRDefault="00D00C19" w:rsidP="00D00C19">
      <w:pPr>
        <w:pStyle w:val="a3"/>
        <w:keepNext/>
        <w:numPr>
          <w:ilvl w:val="1"/>
          <w:numId w:val="13"/>
        </w:numPr>
      </w:pPr>
      <w:r>
        <w:t xml:space="preserve">Выполнение инструкции по установке </w:t>
      </w:r>
      <w:proofErr w:type="spellStart"/>
      <w:r w:rsidRPr="00D00C19">
        <w:rPr>
          <w:lang w:val="en-US"/>
        </w:rPr>
        <w:t>AlphaMonitorSetup</w:t>
      </w:r>
      <w:proofErr w:type="spellEnd"/>
      <w:r w:rsidRPr="00D00C19">
        <w:t>.</w:t>
      </w:r>
      <w:proofErr w:type="spellStart"/>
      <w:r w:rsidRPr="00D00C19">
        <w:rPr>
          <w:lang w:val="en-US"/>
        </w:rPr>
        <w:t>docx</w:t>
      </w:r>
      <w:proofErr w:type="spellEnd"/>
    </w:p>
    <w:p w:rsidR="00E74325" w:rsidRPr="00D00C19" w:rsidRDefault="00E74325" w:rsidP="00E74325">
      <w:pPr>
        <w:pStyle w:val="a3"/>
        <w:keepNext/>
        <w:ind w:left="644"/>
      </w:pPr>
    </w:p>
    <w:p w:rsidR="00B822CF" w:rsidRPr="00B617ED" w:rsidRDefault="00E74325" w:rsidP="00B822CF">
      <w:pPr>
        <w:pStyle w:val="a3"/>
        <w:keepNext/>
        <w:numPr>
          <w:ilvl w:val="0"/>
          <w:numId w:val="13"/>
        </w:numPr>
        <w:ind w:left="714" w:hanging="357"/>
      </w:pPr>
      <w:r>
        <w:t xml:space="preserve">Настройка </w:t>
      </w:r>
      <w:r>
        <w:rPr>
          <w:lang w:val="en-US"/>
        </w:rPr>
        <w:t>SSL</w:t>
      </w:r>
      <w:r w:rsidRPr="00E74325">
        <w:t xml:space="preserve"> </w:t>
      </w:r>
      <w:r>
        <w:t xml:space="preserve">на серверах </w:t>
      </w:r>
      <w:r>
        <w:rPr>
          <w:lang w:val="en-US"/>
        </w:rPr>
        <w:t>WAS</w:t>
      </w:r>
      <w:r w:rsidRPr="00E74325">
        <w:t xml:space="preserve"> </w:t>
      </w:r>
      <w:r>
        <w:rPr>
          <w:lang w:val="en-US"/>
        </w:rPr>
        <w:t>Sigma</w:t>
      </w:r>
      <w:r w:rsidR="00B822CF" w:rsidRPr="00E26C07">
        <w:t>:</w:t>
      </w:r>
    </w:p>
    <w:p w:rsidR="00E74325" w:rsidRPr="00E74325" w:rsidRDefault="007C4C11" w:rsidP="00E74325">
      <w:pPr>
        <w:pStyle w:val="a3"/>
        <w:keepNext/>
        <w:numPr>
          <w:ilvl w:val="1"/>
          <w:numId w:val="13"/>
        </w:numPr>
      </w:pPr>
      <w:r>
        <w:t>Установка</w:t>
      </w:r>
      <w:r w:rsidRPr="003F0CF2">
        <w:t xml:space="preserve"> </w:t>
      </w:r>
      <w:r>
        <w:t>сертификата</w:t>
      </w:r>
      <w:r w:rsidRPr="003F0CF2">
        <w:t xml:space="preserve"> </w:t>
      </w:r>
      <w:r w:rsidRPr="00E74325">
        <w:rPr>
          <w:lang w:val="en-US"/>
        </w:rPr>
        <w:t>SSL</w:t>
      </w:r>
      <w:r w:rsidRPr="003F0CF2">
        <w:t xml:space="preserve"> </w:t>
      </w:r>
      <w:r>
        <w:t>на</w:t>
      </w:r>
      <w:r w:rsidRPr="003F0CF2">
        <w:t xml:space="preserve"> </w:t>
      </w:r>
      <w:r w:rsidRPr="00E74325">
        <w:rPr>
          <w:lang w:val="en-US"/>
        </w:rPr>
        <w:t>WAS</w:t>
      </w:r>
      <w:r w:rsidRPr="003F0CF2">
        <w:t xml:space="preserve"> </w:t>
      </w:r>
      <w:r>
        <w:t>для</w:t>
      </w:r>
      <w:r w:rsidRPr="003F0CF2">
        <w:t xml:space="preserve"> </w:t>
      </w:r>
      <w:r>
        <w:t>имен</w:t>
      </w:r>
      <w:r w:rsidR="00E74325" w:rsidRPr="00E74325">
        <w:t>:</w:t>
      </w:r>
    </w:p>
    <w:p w:rsidR="00E74325" w:rsidRDefault="007C4C11" w:rsidP="00E74325">
      <w:pPr>
        <w:pStyle w:val="a3"/>
        <w:keepNext/>
        <w:numPr>
          <w:ilvl w:val="2"/>
          <w:numId w:val="13"/>
        </w:numPr>
        <w:rPr>
          <w:lang w:val="en-US"/>
        </w:rPr>
      </w:pPr>
      <w:r w:rsidRPr="00E74325">
        <w:rPr>
          <w:lang w:val="en-US"/>
        </w:rPr>
        <w:t>config1.</w:t>
      </w:r>
      <w:r w:rsidR="00E26C07" w:rsidRPr="00E74325">
        <w:rPr>
          <w:lang w:val="en-US"/>
        </w:rPr>
        <w:t xml:space="preserve">passport.mobile.sbrf.ru </w:t>
      </w:r>
    </w:p>
    <w:p w:rsidR="00E74325" w:rsidRDefault="007C4C11" w:rsidP="00E74325">
      <w:pPr>
        <w:pStyle w:val="a3"/>
        <w:keepNext/>
        <w:numPr>
          <w:ilvl w:val="2"/>
          <w:numId w:val="13"/>
        </w:numPr>
        <w:rPr>
          <w:lang w:val="en-US"/>
        </w:rPr>
      </w:pPr>
      <w:r w:rsidRPr="00E74325">
        <w:rPr>
          <w:lang w:val="en-US"/>
        </w:rPr>
        <w:t>config2.</w:t>
      </w:r>
      <w:r w:rsidR="00E26C07" w:rsidRPr="00E74325">
        <w:rPr>
          <w:lang w:val="en-US"/>
        </w:rPr>
        <w:t xml:space="preserve">passport.mobile.sbrf.ru </w:t>
      </w:r>
      <w:r w:rsidR="0069586B" w:rsidRPr="00E74325">
        <w:rPr>
          <w:lang w:val="en-US"/>
        </w:rPr>
        <w:t xml:space="preserve"> </w:t>
      </w:r>
    </w:p>
    <w:p w:rsidR="007C4C11" w:rsidRPr="006B4841" w:rsidRDefault="0069586B" w:rsidP="00E74325">
      <w:pPr>
        <w:pStyle w:val="a3"/>
        <w:keepNext/>
        <w:ind w:left="1080"/>
        <w:rPr>
          <w:rPrChange w:id="223" w:author="Петухова Светлана Сергеевна" w:date="2014-07-04T18:19:00Z">
            <w:rPr>
              <w:lang w:val="en-US"/>
            </w:rPr>
          </w:rPrChange>
        </w:rPr>
      </w:pPr>
      <w:r>
        <w:t>в</w:t>
      </w:r>
      <w:r w:rsidRPr="00E74325">
        <w:t xml:space="preserve"> </w:t>
      </w:r>
      <w:r>
        <w:t>соответствии</w:t>
      </w:r>
      <w:r w:rsidRPr="00E74325">
        <w:t xml:space="preserve"> </w:t>
      </w:r>
      <w:r>
        <w:t>с</w:t>
      </w:r>
      <w:r w:rsidRPr="00E74325">
        <w:t xml:space="preserve"> </w:t>
      </w:r>
      <w:r>
        <w:t>инструкцией</w:t>
      </w:r>
      <w:r w:rsidRPr="00E74325">
        <w:t xml:space="preserve"> </w:t>
      </w:r>
      <w:r>
        <w:t>по</w:t>
      </w:r>
      <w:r w:rsidRPr="00E74325">
        <w:t xml:space="preserve"> </w:t>
      </w:r>
      <w:r>
        <w:t>установке</w:t>
      </w:r>
      <w:r w:rsidRPr="00E74325">
        <w:t xml:space="preserve"> </w:t>
      </w:r>
      <w:r>
        <w:t>сертификата</w:t>
      </w:r>
      <w:r w:rsidRPr="00E74325">
        <w:t xml:space="preserve"> </w:t>
      </w:r>
      <w:proofErr w:type="spellStart"/>
      <w:r w:rsidRPr="00E74325">
        <w:rPr>
          <w:lang w:val="en-US"/>
        </w:rPr>
        <w:t>SetupSSLForWebSphere</w:t>
      </w:r>
      <w:proofErr w:type="spellEnd"/>
      <w:r w:rsidRPr="00E74325">
        <w:t>.</w:t>
      </w:r>
      <w:proofErr w:type="spellStart"/>
      <w:r w:rsidRPr="00E74325">
        <w:rPr>
          <w:lang w:val="en-US"/>
        </w:rPr>
        <w:t>docx</w:t>
      </w:r>
      <w:proofErr w:type="spellEnd"/>
    </w:p>
    <w:p w:rsidR="00E74325" w:rsidRPr="006B4841" w:rsidRDefault="00E74325" w:rsidP="00E74325">
      <w:pPr>
        <w:pStyle w:val="a3"/>
        <w:keepNext/>
        <w:ind w:left="1080"/>
        <w:rPr>
          <w:rPrChange w:id="224" w:author="Петухова Светлана Сергеевна" w:date="2014-07-04T18:19:00Z">
            <w:rPr>
              <w:lang w:val="en-US"/>
            </w:rPr>
          </w:rPrChange>
        </w:rPr>
      </w:pPr>
    </w:p>
    <w:p w:rsidR="00E74325" w:rsidRPr="00B617ED" w:rsidRDefault="00E74325" w:rsidP="00E74325">
      <w:pPr>
        <w:pStyle w:val="a3"/>
        <w:keepNext/>
        <w:numPr>
          <w:ilvl w:val="0"/>
          <w:numId w:val="13"/>
        </w:numPr>
        <w:ind w:left="714" w:hanging="357"/>
      </w:pPr>
      <w:r w:rsidRPr="00B822CF">
        <w:t xml:space="preserve">Установка </w:t>
      </w:r>
      <w:r w:rsidRPr="00C379CC">
        <w:rPr>
          <w:lang w:val="en-US"/>
        </w:rPr>
        <w:t>Configuration</w:t>
      </w:r>
      <w:r w:rsidRPr="00B822CF">
        <w:t xml:space="preserve"> </w:t>
      </w:r>
      <w:r w:rsidRPr="00C379CC">
        <w:rPr>
          <w:lang w:val="en-US"/>
        </w:rPr>
        <w:t>Server</w:t>
      </w:r>
      <w:r w:rsidRPr="00B822CF">
        <w:t xml:space="preserve"> </w:t>
      </w:r>
      <w:r>
        <w:t xml:space="preserve">на каждом сервере кластера </w:t>
      </w: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  <w:r w:rsidRPr="00E26C07">
        <w:t>:</w:t>
      </w:r>
    </w:p>
    <w:p w:rsidR="00B822CF" w:rsidRPr="00E74325" w:rsidRDefault="00B822CF" w:rsidP="00B822CF">
      <w:pPr>
        <w:pStyle w:val="a3"/>
        <w:keepNext/>
        <w:numPr>
          <w:ilvl w:val="1"/>
          <w:numId w:val="13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proofErr w:type="spellStart"/>
      <w:r w:rsidR="0069586B">
        <w:rPr>
          <w:lang w:val="en-US"/>
        </w:rPr>
        <w:t>confserver</w:t>
      </w:r>
      <w:proofErr w:type="spellEnd"/>
      <w:r w:rsidR="0069586B" w:rsidRPr="00E74325">
        <w:t>.</w:t>
      </w:r>
      <w:r w:rsidR="0069586B">
        <w:rPr>
          <w:lang w:val="en-US"/>
        </w:rPr>
        <w:t>war</w:t>
      </w:r>
    </w:p>
    <w:p w:rsidR="00E74325" w:rsidRDefault="00E74325" w:rsidP="00E74325">
      <w:pPr>
        <w:pStyle w:val="a3"/>
        <w:keepNext/>
        <w:numPr>
          <w:ilvl w:val="1"/>
          <w:numId w:val="13"/>
        </w:numPr>
      </w:pPr>
      <w:r>
        <w:t xml:space="preserve">Выполнение инструкции по установке </w:t>
      </w:r>
      <w:proofErr w:type="spellStart"/>
      <w:r>
        <w:rPr>
          <w:lang w:val="en-US"/>
        </w:rPr>
        <w:t>ConfServerSetup</w:t>
      </w:r>
      <w:proofErr w:type="spellEnd"/>
      <w:r w:rsidRPr="002242DF">
        <w:t>.</w:t>
      </w:r>
      <w:proofErr w:type="spellStart"/>
      <w:r>
        <w:rPr>
          <w:lang w:val="en-US"/>
        </w:rPr>
        <w:t>docx</w:t>
      </w:r>
      <w:proofErr w:type="spellEnd"/>
      <w:r>
        <w:t>.</w:t>
      </w:r>
    </w:p>
    <w:p w:rsidR="00F242A5" w:rsidRPr="007C4C11" w:rsidRDefault="00F242A5" w:rsidP="00B822CF">
      <w:pPr>
        <w:pStyle w:val="a3"/>
        <w:keepNext/>
        <w:ind w:left="644"/>
      </w:pPr>
    </w:p>
    <w:p w:rsidR="00753120" w:rsidRPr="00F242A5" w:rsidRDefault="00C379CC" w:rsidP="00193E46">
      <w:pPr>
        <w:pStyle w:val="a3"/>
        <w:keepNext/>
        <w:numPr>
          <w:ilvl w:val="0"/>
          <w:numId w:val="13"/>
        </w:numPr>
        <w:ind w:left="714" w:hanging="357"/>
      </w:pPr>
      <w:r w:rsidRPr="00F242A5">
        <w:t xml:space="preserve">Установка </w:t>
      </w:r>
      <w:r w:rsidRPr="00C379CC">
        <w:rPr>
          <w:lang w:val="en-US"/>
        </w:rPr>
        <w:t>Sync</w:t>
      </w:r>
      <w:r w:rsidRPr="00F242A5">
        <w:t xml:space="preserve"> </w:t>
      </w:r>
      <w:r w:rsidRPr="00C379CC">
        <w:rPr>
          <w:lang w:val="en-US"/>
        </w:rPr>
        <w:t>Cache</w:t>
      </w:r>
      <w:r w:rsidRPr="00F242A5">
        <w:t xml:space="preserve"> </w:t>
      </w:r>
      <w:r w:rsidRPr="00C379CC">
        <w:rPr>
          <w:lang w:val="en-US"/>
        </w:rPr>
        <w:t>Server</w:t>
      </w:r>
      <w:r w:rsidR="00F242A5" w:rsidRPr="00F242A5">
        <w:t xml:space="preserve"> </w:t>
      </w:r>
      <w:r w:rsidR="00E26C07" w:rsidRPr="00E26C07">
        <w:t xml:space="preserve"> </w:t>
      </w:r>
      <w:r w:rsidR="00513B7F">
        <w:t xml:space="preserve">на каждом сервере кластера </w:t>
      </w:r>
      <w:r w:rsidR="00513B7F" w:rsidRPr="001F37DD">
        <w:rPr>
          <w:lang w:val="en-US"/>
        </w:rPr>
        <w:t>WAS</w:t>
      </w:r>
      <w:r w:rsidR="00513B7F" w:rsidRPr="001F37DD">
        <w:t xml:space="preserve"> </w:t>
      </w:r>
      <w:r w:rsidR="00513B7F" w:rsidRPr="001F37DD">
        <w:rPr>
          <w:lang w:val="en-US"/>
        </w:rPr>
        <w:t>Sigma</w:t>
      </w:r>
      <w:r w:rsidR="00513B7F" w:rsidRPr="00513B7F">
        <w:t>:</w:t>
      </w:r>
    </w:p>
    <w:p w:rsidR="00F242A5" w:rsidRPr="00E74325" w:rsidRDefault="00F242A5" w:rsidP="00F242A5">
      <w:pPr>
        <w:pStyle w:val="a3"/>
        <w:keepNext/>
        <w:numPr>
          <w:ilvl w:val="1"/>
          <w:numId w:val="13"/>
        </w:numPr>
      </w:pPr>
      <w:r>
        <w:t xml:space="preserve">Установка приложения </w:t>
      </w:r>
      <w:r>
        <w:rPr>
          <w:lang w:val="en-US"/>
        </w:rPr>
        <w:t>WAS</w:t>
      </w:r>
      <w:r w:rsidRPr="008843F3">
        <w:t xml:space="preserve"> </w:t>
      </w:r>
      <w:r>
        <w:t xml:space="preserve">на сервере </w:t>
      </w:r>
      <w:r w:rsidRPr="001F37DD">
        <w:rPr>
          <w:lang w:val="en-US"/>
        </w:rPr>
        <w:t>WAS</w:t>
      </w:r>
      <w:r w:rsidRPr="001F37DD">
        <w:t xml:space="preserve"> </w:t>
      </w:r>
      <w:r w:rsidRPr="001F37DD">
        <w:rPr>
          <w:lang w:val="en-US"/>
        </w:rPr>
        <w:t>Sigma</w:t>
      </w:r>
    </w:p>
    <w:p w:rsidR="00E74325" w:rsidRPr="00D00C19" w:rsidRDefault="00E74325" w:rsidP="00F242A5">
      <w:pPr>
        <w:pStyle w:val="a3"/>
        <w:keepNext/>
        <w:numPr>
          <w:ilvl w:val="1"/>
          <w:numId w:val="13"/>
        </w:numPr>
      </w:pPr>
      <w:r>
        <w:t>Выполнение инструкции по установке</w:t>
      </w:r>
      <w:r w:rsidRPr="00E74325">
        <w:t xml:space="preserve"> </w:t>
      </w:r>
      <w:proofErr w:type="spellStart"/>
      <w:r w:rsidRPr="00513B7F">
        <w:rPr>
          <w:lang w:val="en-US"/>
        </w:rPr>
        <w:t>CacheServerSetup</w:t>
      </w:r>
      <w:proofErr w:type="spellEnd"/>
      <w:r w:rsidRPr="00513B7F">
        <w:t>.</w:t>
      </w:r>
      <w:proofErr w:type="spellStart"/>
      <w:r w:rsidRPr="00513B7F">
        <w:rPr>
          <w:lang w:val="en-US"/>
        </w:rPr>
        <w:t>docx</w:t>
      </w:r>
      <w:proofErr w:type="spellEnd"/>
    </w:p>
    <w:p w:rsidR="00D00C19" w:rsidRPr="00D00C19" w:rsidRDefault="00D00C19" w:rsidP="00D00C19">
      <w:pPr>
        <w:pStyle w:val="a3"/>
        <w:keepNext/>
        <w:ind w:left="1080"/>
      </w:pPr>
    </w:p>
    <w:p w:rsidR="00D00C19" w:rsidRPr="00F242A5" w:rsidRDefault="00D00C19" w:rsidP="00D00C19">
      <w:pPr>
        <w:pStyle w:val="a3"/>
        <w:keepNext/>
        <w:ind w:left="1080"/>
      </w:pPr>
    </w:p>
    <w:p w:rsidR="007D1B9B" w:rsidRPr="007D1B9B" w:rsidRDefault="007D1B9B" w:rsidP="007D1B9B">
      <w:pPr>
        <w:pStyle w:val="a3"/>
        <w:keepNext/>
        <w:numPr>
          <w:ilvl w:val="0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  <w:bookmarkStart w:id="225" w:name="_Toc385232869"/>
      <w:bookmarkStart w:id="226" w:name="_Toc385866328"/>
    </w:p>
    <w:p w:rsidR="007D1B9B" w:rsidRPr="007D1B9B" w:rsidRDefault="007D1B9B" w:rsidP="007D1B9B">
      <w:pPr>
        <w:pStyle w:val="a3"/>
        <w:keepNext/>
        <w:numPr>
          <w:ilvl w:val="0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0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0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0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0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1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1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1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1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D1B9B" w:rsidRDefault="007D1B9B" w:rsidP="007D1B9B">
      <w:pPr>
        <w:pStyle w:val="a3"/>
        <w:keepNext/>
        <w:numPr>
          <w:ilvl w:val="1"/>
          <w:numId w:val="32"/>
        </w:numPr>
        <w:spacing w:before="240" w:after="60"/>
        <w:contextualSpacing w:val="0"/>
        <w:outlineLvl w:val="0"/>
        <w:rPr>
          <w:rStyle w:val="21"/>
          <w:rFonts w:eastAsia="Calibri"/>
          <w:b w:val="0"/>
          <w:bCs w:val="0"/>
          <w:vanish/>
          <w:kern w:val="32"/>
        </w:rPr>
      </w:pPr>
    </w:p>
    <w:p w:rsidR="007D1B9B" w:rsidRPr="00753120" w:rsidRDefault="007D1B9B" w:rsidP="007D1B9B">
      <w:pPr>
        <w:pStyle w:val="1"/>
        <w:numPr>
          <w:ilvl w:val="1"/>
          <w:numId w:val="32"/>
        </w:numPr>
        <w:rPr>
          <w:b w:val="0"/>
          <w:bCs w:val="0"/>
          <w:i/>
          <w:iCs/>
          <w:sz w:val="28"/>
          <w:szCs w:val="28"/>
        </w:rPr>
      </w:pPr>
      <w:r w:rsidRPr="00247536">
        <w:rPr>
          <w:rStyle w:val="21"/>
        </w:rPr>
        <w:t>План проверки</w:t>
      </w:r>
    </w:p>
    <w:bookmarkEnd w:id="225"/>
    <w:bookmarkEnd w:id="226"/>
    <w:p w:rsidR="00FD2378" w:rsidRPr="00FD2378" w:rsidRDefault="00754ABB" w:rsidP="006A4CEB">
      <w:pPr>
        <w:pStyle w:val="a3"/>
        <w:keepNext/>
        <w:numPr>
          <w:ilvl w:val="0"/>
          <w:numId w:val="2"/>
        </w:numPr>
        <w:ind w:left="641" w:hanging="357"/>
      </w:pPr>
      <w:r>
        <w:t xml:space="preserve">Проверить </w:t>
      </w:r>
      <w:r w:rsidRPr="00FD2378">
        <w:rPr>
          <w:lang w:val="en-US"/>
        </w:rPr>
        <w:t>Sync</w:t>
      </w:r>
      <w:r w:rsidRPr="00754ABB">
        <w:t xml:space="preserve"> </w:t>
      </w:r>
      <w:r w:rsidRPr="00FD2378">
        <w:rPr>
          <w:lang w:val="en-US"/>
        </w:rPr>
        <w:t>Generator</w:t>
      </w:r>
      <w:r w:rsidR="00FD2378">
        <w:t xml:space="preserve"> на каждом из двух серверов в кластере </w:t>
      </w:r>
      <w:r w:rsidR="00FD2378" w:rsidRPr="00FD2378">
        <w:rPr>
          <w:lang w:val="en-US"/>
        </w:rPr>
        <w:t>WAS</w:t>
      </w:r>
      <w:r w:rsidR="00FD2378" w:rsidRPr="00FD2378">
        <w:t xml:space="preserve"> </w:t>
      </w:r>
      <w:r w:rsidR="00FD2378" w:rsidRPr="00FD2378">
        <w:rPr>
          <w:lang w:val="en-US"/>
        </w:rPr>
        <w:t>Alpha</w:t>
      </w:r>
      <w:r w:rsidR="00FD2378" w:rsidRPr="00FD2378">
        <w:t>:</w:t>
      </w:r>
    </w:p>
    <w:p w:rsidR="00CB1874" w:rsidRDefault="006A4CEB" w:rsidP="00FD2378">
      <w:pPr>
        <w:pStyle w:val="a3"/>
        <w:keepNext/>
        <w:ind w:left="1416"/>
      </w:pPr>
      <w:r>
        <w:t>П</w:t>
      </w:r>
      <w:r w:rsidR="001D0D4F">
        <w:t xml:space="preserve">ерейти по ссылке </w:t>
      </w:r>
      <w:hyperlink r:id="rId9" w:history="1">
        <w:r w:rsidR="001D0D4F" w:rsidRPr="00FD2378">
          <w:rPr>
            <w:rStyle w:val="a5"/>
            <w:lang w:val="en-US"/>
          </w:rPr>
          <w:t>https</w:t>
        </w:r>
        <w:r w:rsidR="001D0D4F" w:rsidRPr="0083600A">
          <w:rPr>
            <w:rStyle w:val="a5"/>
          </w:rPr>
          <w:t>://</w:t>
        </w:r>
        <w:r w:rsidR="001D0D4F" w:rsidRPr="00FD2378">
          <w:rPr>
            <w:rStyle w:val="a5"/>
            <w:lang w:val="en-US"/>
          </w:rPr>
          <w:t>host</w:t>
        </w:r>
        <w:r w:rsidR="001D0D4F" w:rsidRPr="0083600A">
          <w:rPr>
            <w:rStyle w:val="a5"/>
          </w:rPr>
          <w:t>:</w:t>
        </w:r>
        <w:r w:rsidR="001D0D4F" w:rsidRPr="00FD2378">
          <w:rPr>
            <w:rStyle w:val="a5"/>
            <w:lang w:val="en-US"/>
          </w:rPr>
          <w:t>port</w:t>
        </w:r>
        <w:r w:rsidR="001D0D4F" w:rsidRPr="0083600A">
          <w:rPr>
            <w:rStyle w:val="a5"/>
          </w:rPr>
          <w:t>/</w:t>
        </w:r>
        <w:proofErr w:type="spellStart"/>
        <w:r w:rsidR="001D0D4F" w:rsidRPr="0083600A">
          <w:rPr>
            <w:rStyle w:val="a5"/>
          </w:rPr>
          <w:t>generator</w:t>
        </w:r>
        <w:proofErr w:type="spellEnd"/>
        <w:r w:rsidR="001D0D4F" w:rsidRPr="0083600A">
          <w:rPr>
            <w:rStyle w:val="a5"/>
          </w:rPr>
          <w:t>/</w:t>
        </w:r>
        <w:r w:rsidR="001D0D4F" w:rsidRPr="00FD2378">
          <w:rPr>
            <w:rStyle w:val="a5"/>
            <w:lang w:val="en-US"/>
          </w:rPr>
          <w:t>admin</w:t>
        </w:r>
        <w:r w:rsidR="001D0D4F" w:rsidRPr="0083600A">
          <w:rPr>
            <w:rStyle w:val="a5"/>
          </w:rPr>
          <w:t>/</w:t>
        </w:r>
        <w:r w:rsidR="001D0D4F" w:rsidRPr="00FD2378">
          <w:rPr>
            <w:rStyle w:val="a5"/>
            <w:lang w:val="en-US"/>
          </w:rPr>
          <w:t>ping</w:t>
        </w:r>
        <w:r w:rsidR="001D0D4F" w:rsidRPr="0083600A">
          <w:rPr>
            <w:rStyle w:val="a5"/>
          </w:rPr>
          <w:t>.</w:t>
        </w:r>
        <w:r w:rsidR="001D0D4F" w:rsidRPr="00FD2378">
          <w:rPr>
            <w:rStyle w:val="a5"/>
            <w:lang w:val="en-US"/>
          </w:rPr>
          <w:t>do</w:t>
        </w:r>
      </w:hyperlink>
      <w:r w:rsidR="001D0D4F">
        <w:t xml:space="preserve">, где </w:t>
      </w:r>
      <w:r w:rsidR="001D0D4F" w:rsidRPr="00FD2378">
        <w:rPr>
          <w:lang w:val="en-US"/>
        </w:rPr>
        <w:t>host</w:t>
      </w:r>
      <w:r w:rsidR="001D0D4F" w:rsidRPr="001D0D4F">
        <w:t xml:space="preserve"> </w:t>
      </w:r>
      <w:r w:rsidR="001D0D4F">
        <w:t>–</w:t>
      </w:r>
      <w:r w:rsidR="001D0D4F" w:rsidRPr="001D0D4F">
        <w:t xml:space="preserve"> </w:t>
      </w:r>
      <w:r w:rsidR="001D0D4F">
        <w:t xml:space="preserve">сервер </w:t>
      </w:r>
      <w:r w:rsidR="001D0D4F" w:rsidRPr="00FD2378">
        <w:rPr>
          <w:lang w:val="en-US"/>
        </w:rPr>
        <w:t>WAS</w:t>
      </w:r>
      <w:r w:rsidR="001D0D4F" w:rsidRPr="001D0D4F">
        <w:t xml:space="preserve"> </w:t>
      </w:r>
      <w:r w:rsidR="001D0D4F" w:rsidRPr="00FD2378">
        <w:rPr>
          <w:lang w:val="en-US"/>
        </w:rPr>
        <w:t>Alpha</w:t>
      </w:r>
      <w:r w:rsidR="001D0D4F">
        <w:t xml:space="preserve">, а </w:t>
      </w:r>
      <w:r w:rsidR="001D0D4F" w:rsidRPr="00FD2378">
        <w:rPr>
          <w:lang w:val="en-US"/>
        </w:rPr>
        <w:t>port</w:t>
      </w:r>
      <w:r w:rsidR="001D0D4F">
        <w:t xml:space="preserve"> – порт сервера </w:t>
      </w:r>
      <w:r w:rsidR="001D0D4F" w:rsidRPr="00FD2378">
        <w:rPr>
          <w:lang w:val="en-US"/>
        </w:rPr>
        <w:t>WAS</w:t>
      </w:r>
      <w:r w:rsidR="001D0D4F" w:rsidRPr="001D0D4F">
        <w:t xml:space="preserve"> (</w:t>
      </w:r>
      <w:r w:rsidR="001D0D4F">
        <w:t xml:space="preserve">по умолчанию </w:t>
      </w:r>
      <w:r w:rsidR="001D0D4F" w:rsidRPr="00D92780">
        <w:t>9080</w:t>
      </w:r>
      <w:r w:rsidR="001D0D4F" w:rsidRPr="001D0D4F">
        <w:t>)</w:t>
      </w:r>
      <w:r w:rsidR="001D0D4F">
        <w:t xml:space="preserve">, и убедиться, что на странице отображается </w:t>
      </w:r>
      <w:r w:rsidR="001D0D4F" w:rsidRPr="001D0D4F">
        <w:t>“</w:t>
      </w:r>
      <w:r w:rsidR="001D0D4F" w:rsidRPr="00FD2378">
        <w:rPr>
          <w:lang w:val="en-US"/>
        </w:rPr>
        <w:t>PONG</w:t>
      </w:r>
      <w:r w:rsidR="001D0D4F" w:rsidRPr="001D0D4F">
        <w:t>”</w:t>
      </w:r>
      <w:r w:rsidR="007968C8" w:rsidRPr="00D92780">
        <w:t>.</w:t>
      </w:r>
      <w:r w:rsidR="00D92780">
        <w:t xml:space="preserve"> Более детальные проверки перечислены в инструкции по установке </w:t>
      </w:r>
      <w:r w:rsidR="00D92780" w:rsidRPr="00FD2378">
        <w:rPr>
          <w:lang w:val="en-US"/>
        </w:rPr>
        <w:t>Sync</w:t>
      </w:r>
      <w:r w:rsidR="00D92780" w:rsidRPr="00D92780">
        <w:t xml:space="preserve"> </w:t>
      </w:r>
      <w:r w:rsidR="00D92780" w:rsidRPr="00FD2378">
        <w:rPr>
          <w:lang w:val="en-US"/>
        </w:rPr>
        <w:t>Generator</w:t>
      </w:r>
      <w:r w:rsidR="00D92780" w:rsidRPr="00D92780">
        <w:t>.</w:t>
      </w:r>
    </w:p>
    <w:p w:rsidR="00E26C07" w:rsidRPr="00E11EF1" w:rsidRDefault="00E26C07" w:rsidP="00FD2378">
      <w:pPr>
        <w:pStyle w:val="a3"/>
        <w:keepNext/>
        <w:ind w:left="1416"/>
        <w:rPr>
          <w:ins w:id="227" w:author="Петухова Светлана Сергеевна" w:date="2014-07-04T18:40:00Z"/>
          <w:rPrChange w:id="228" w:author="Гордиенко Максим Вячеславович" w:date="2014-07-10T11:23:00Z">
            <w:rPr>
              <w:ins w:id="229" w:author="Петухова Светлана Сергеевна" w:date="2014-07-04T18:40:00Z"/>
              <w:lang w:val="en-US"/>
            </w:rPr>
          </w:rPrChange>
        </w:rPr>
      </w:pPr>
    </w:p>
    <w:p w:rsidR="00A971CC" w:rsidRPr="00E11EF1" w:rsidRDefault="00A971CC" w:rsidP="00FD2378">
      <w:pPr>
        <w:pStyle w:val="a3"/>
        <w:keepNext/>
        <w:ind w:left="1416"/>
        <w:rPr>
          <w:ins w:id="230" w:author="Петухова Светлана Сергеевна" w:date="2014-07-04T18:40:00Z"/>
          <w:rPrChange w:id="231" w:author="Гордиенко Максим Вячеславович" w:date="2014-07-10T11:23:00Z">
            <w:rPr>
              <w:ins w:id="232" w:author="Петухова Светлана Сергеевна" w:date="2014-07-04T18:40:00Z"/>
              <w:lang w:val="en-US"/>
            </w:rPr>
          </w:rPrChange>
        </w:rPr>
      </w:pPr>
    </w:p>
    <w:p w:rsidR="00A971CC" w:rsidRPr="00E11EF1" w:rsidRDefault="00A971CC" w:rsidP="00FD2378">
      <w:pPr>
        <w:pStyle w:val="a3"/>
        <w:keepNext/>
        <w:ind w:left="1416"/>
        <w:rPr>
          <w:ins w:id="233" w:author="Петухова Светлана Сергеевна" w:date="2014-07-04T18:40:00Z"/>
          <w:rPrChange w:id="234" w:author="Гордиенко Максим Вячеславович" w:date="2014-07-10T11:23:00Z">
            <w:rPr>
              <w:ins w:id="235" w:author="Петухова Светлана Сергеевна" w:date="2014-07-04T18:40:00Z"/>
              <w:lang w:val="en-US"/>
            </w:rPr>
          </w:rPrChange>
        </w:rPr>
      </w:pPr>
    </w:p>
    <w:p w:rsidR="00A971CC" w:rsidRPr="00E11EF1" w:rsidRDefault="00A971CC" w:rsidP="00FD2378">
      <w:pPr>
        <w:pStyle w:val="a3"/>
        <w:keepNext/>
        <w:ind w:left="1416"/>
      </w:pPr>
    </w:p>
    <w:p w:rsidR="00FD2378" w:rsidRPr="00FD2378" w:rsidRDefault="00754ABB" w:rsidP="00FD2378">
      <w:pPr>
        <w:pStyle w:val="a3"/>
        <w:keepNext/>
        <w:numPr>
          <w:ilvl w:val="0"/>
          <w:numId w:val="2"/>
        </w:numPr>
        <w:ind w:left="641" w:hanging="357"/>
      </w:pPr>
      <w:r>
        <w:lastRenderedPageBreak/>
        <w:t xml:space="preserve">Проверить </w:t>
      </w:r>
      <w:r w:rsidRPr="00FD2378">
        <w:rPr>
          <w:lang w:val="en-US"/>
        </w:rPr>
        <w:t>SQL</w:t>
      </w:r>
      <w:r w:rsidRPr="001D0D4F">
        <w:t xml:space="preserve"> </w:t>
      </w:r>
      <w:r w:rsidRPr="00FD2378">
        <w:rPr>
          <w:lang w:val="en-US"/>
        </w:rPr>
        <w:t>Proxy</w:t>
      </w:r>
      <w:r w:rsidRPr="001D0D4F">
        <w:t xml:space="preserve"> </w:t>
      </w:r>
      <w:r w:rsidRPr="00FD2378">
        <w:rPr>
          <w:lang w:val="en-US"/>
        </w:rPr>
        <w:t>Server</w:t>
      </w:r>
      <w:r w:rsidR="00FD2378" w:rsidRPr="00FD2378">
        <w:t xml:space="preserve"> </w:t>
      </w:r>
      <w:r w:rsidR="00FD2378">
        <w:t xml:space="preserve">на каждом из двух серверов в кластере </w:t>
      </w:r>
      <w:r w:rsidR="00FD2378" w:rsidRPr="00FD2378">
        <w:rPr>
          <w:lang w:val="en-US"/>
        </w:rPr>
        <w:t>WAS</w:t>
      </w:r>
      <w:r w:rsidR="00FD2378" w:rsidRPr="00FD2378">
        <w:t xml:space="preserve"> </w:t>
      </w:r>
      <w:r w:rsidR="00FD2378" w:rsidRPr="00FD2378">
        <w:rPr>
          <w:lang w:val="en-US"/>
        </w:rPr>
        <w:t>Alpha</w:t>
      </w:r>
      <w:r w:rsidR="00FD2378" w:rsidRPr="00FD2378">
        <w:t>:</w:t>
      </w:r>
    </w:p>
    <w:p w:rsidR="001D0D4F" w:rsidRPr="006B4841" w:rsidRDefault="006A4CEB" w:rsidP="00FD2378">
      <w:pPr>
        <w:keepNext/>
        <w:ind w:left="1416"/>
        <w:rPr>
          <w:rPrChange w:id="236" w:author="Петухова Светлана Сергеевна" w:date="2014-07-04T18:19:00Z">
            <w:rPr>
              <w:lang w:val="en-US"/>
            </w:rPr>
          </w:rPrChange>
        </w:rPr>
      </w:pPr>
      <w:r>
        <w:t>П</w:t>
      </w:r>
      <w:r w:rsidR="001D0D4F">
        <w:t xml:space="preserve">ерейти по ссылке </w:t>
      </w:r>
      <w:hyperlink r:id="rId10" w:history="1">
        <w:r w:rsidR="001D0D4F" w:rsidRPr="00FD2378">
          <w:rPr>
            <w:rStyle w:val="a5"/>
            <w:lang w:val="en-US"/>
          </w:rPr>
          <w:t>https</w:t>
        </w:r>
        <w:r w:rsidR="001D0D4F" w:rsidRPr="005C5D5A">
          <w:rPr>
            <w:rStyle w:val="a5"/>
          </w:rPr>
          <w:t>://</w:t>
        </w:r>
        <w:r w:rsidR="001D0D4F" w:rsidRPr="00FD2378">
          <w:rPr>
            <w:rStyle w:val="a5"/>
            <w:lang w:val="en-US"/>
          </w:rPr>
          <w:t>host</w:t>
        </w:r>
        <w:r w:rsidR="001D0D4F" w:rsidRPr="005C5D5A">
          <w:rPr>
            <w:rStyle w:val="a5"/>
          </w:rPr>
          <w:t>:</w:t>
        </w:r>
        <w:r w:rsidR="001D0D4F" w:rsidRPr="00FD2378">
          <w:rPr>
            <w:rStyle w:val="a5"/>
            <w:lang w:val="en-US"/>
          </w:rPr>
          <w:t>port</w:t>
        </w:r>
        <w:r w:rsidR="001D0D4F" w:rsidRPr="005C5D5A">
          <w:rPr>
            <w:rStyle w:val="a5"/>
          </w:rPr>
          <w:t>/</w:t>
        </w:r>
        <w:proofErr w:type="spellStart"/>
        <w:r w:rsidR="001D0D4F" w:rsidRPr="00FD2378">
          <w:rPr>
            <w:rStyle w:val="a5"/>
            <w:lang w:val="en-US"/>
          </w:rPr>
          <w:t>proxyserver</w:t>
        </w:r>
        <w:proofErr w:type="spellEnd"/>
        <w:r w:rsidR="001D0D4F" w:rsidRPr="005C5D5A">
          <w:rPr>
            <w:rStyle w:val="a5"/>
          </w:rPr>
          <w:t>/</w:t>
        </w:r>
        <w:r w:rsidR="001D0D4F" w:rsidRPr="00FD2378">
          <w:rPr>
            <w:rStyle w:val="a5"/>
            <w:lang w:val="en-US"/>
          </w:rPr>
          <w:t>admin</w:t>
        </w:r>
        <w:r w:rsidR="001D0D4F" w:rsidRPr="005C5D5A">
          <w:rPr>
            <w:rStyle w:val="a5"/>
          </w:rPr>
          <w:t>/</w:t>
        </w:r>
        <w:r w:rsidR="001D0D4F" w:rsidRPr="00FD2378">
          <w:rPr>
            <w:rStyle w:val="a5"/>
            <w:lang w:val="en-US"/>
          </w:rPr>
          <w:t>ping</w:t>
        </w:r>
        <w:r w:rsidR="001D0D4F" w:rsidRPr="005C5D5A">
          <w:rPr>
            <w:rStyle w:val="a5"/>
          </w:rPr>
          <w:t>.</w:t>
        </w:r>
        <w:r w:rsidR="001D0D4F" w:rsidRPr="00FD2378">
          <w:rPr>
            <w:rStyle w:val="a5"/>
            <w:lang w:val="en-US"/>
          </w:rPr>
          <w:t>do</w:t>
        </w:r>
      </w:hyperlink>
      <w:r w:rsidR="001D0D4F">
        <w:t xml:space="preserve">, где </w:t>
      </w:r>
      <w:r w:rsidR="001D0D4F" w:rsidRPr="00FD2378">
        <w:rPr>
          <w:lang w:val="en-US"/>
        </w:rPr>
        <w:t>host</w:t>
      </w:r>
      <w:r w:rsidR="001D0D4F" w:rsidRPr="001D0D4F">
        <w:t xml:space="preserve"> </w:t>
      </w:r>
      <w:r w:rsidR="001D0D4F">
        <w:t>–</w:t>
      </w:r>
      <w:r w:rsidR="001D0D4F" w:rsidRPr="001D0D4F">
        <w:t xml:space="preserve"> </w:t>
      </w:r>
      <w:r w:rsidR="001D0D4F">
        <w:t xml:space="preserve">сервер </w:t>
      </w:r>
      <w:r w:rsidR="001D0D4F" w:rsidRPr="00FD2378">
        <w:rPr>
          <w:lang w:val="en-US"/>
        </w:rPr>
        <w:t>WAS</w:t>
      </w:r>
      <w:r w:rsidR="001D0D4F" w:rsidRPr="001D0D4F">
        <w:t xml:space="preserve"> </w:t>
      </w:r>
      <w:r w:rsidR="001D0D4F" w:rsidRPr="00FD2378">
        <w:rPr>
          <w:lang w:val="en-US"/>
        </w:rPr>
        <w:t>Alpha</w:t>
      </w:r>
      <w:r w:rsidR="001D0D4F">
        <w:t xml:space="preserve">, а </w:t>
      </w:r>
      <w:r w:rsidR="001D0D4F" w:rsidRPr="00FD2378">
        <w:rPr>
          <w:lang w:val="en-US"/>
        </w:rPr>
        <w:t>port</w:t>
      </w:r>
      <w:r w:rsidR="001D0D4F">
        <w:t xml:space="preserve"> – порт сервера </w:t>
      </w:r>
      <w:r w:rsidR="001D0D4F" w:rsidRPr="00FD2378">
        <w:rPr>
          <w:lang w:val="en-US"/>
        </w:rPr>
        <w:t>WAS</w:t>
      </w:r>
      <w:r w:rsidR="001D0D4F" w:rsidRPr="001D0D4F">
        <w:t xml:space="preserve"> (</w:t>
      </w:r>
      <w:r w:rsidR="001D0D4F">
        <w:t xml:space="preserve">по умолчанию </w:t>
      </w:r>
      <w:r w:rsidR="001D0D4F" w:rsidRPr="00D92780">
        <w:t>9080</w:t>
      </w:r>
      <w:r w:rsidR="001D0D4F" w:rsidRPr="001D0D4F">
        <w:t>)</w:t>
      </w:r>
      <w:r w:rsidR="001D0D4F">
        <w:t xml:space="preserve">, и убедиться, что на странице отображается </w:t>
      </w:r>
      <w:r w:rsidR="001D0D4F" w:rsidRPr="001D0D4F">
        <w:t>“</w:t>
      </w:r>
      <w:r w:rsidR="001D0D4F" w:rsidRPr="00FD2378">
        <w:rPr>
          <w:lang w:val="en-US"/>
        </w:rPr>
        <w:t>PONG</w:t>
      </w:r>
      <w:r w:rsidR="001D0D4F" w:rsidRPr="001D0D4F">
        <w:t>”</w:t>
      </w:r>
      <w:r w:rsidR="007968C8" w:rsidRPr="00D92780">
        <w:t>.</w:t>
      </w:r>
      <w:r w:rsidR="00D92780">
        <w:t xml:space="preserve"> Более детальные проверки перечислены в инструкции по установке </w:t>
      </w:r>
      <w:r w:rsidR="00D92780" w:rsidRPr="00FD2378">
        <w:rPr>
          <w:lang w:val="en-US"/>
        </w:rPr>
        <w:t>SQL</w:t>
      </w:r>
      <w:r w:rsidR="00D92780" w:rsidRPr="00D92780">
        <w:t xml:space="preserve"> </w:t>
      </w:r>
      <w:r w:rsidR="00D92780" w:rsidRPr="00FD2378">
        <w:rPr>
          <w:lang w:val="en-US"/>
        </w:rPr>
        <w:t>Proxy</w:t>
      </w:r>
      <w:r w:rsidR="00D92780" w:rsidRPr="00D92780">
        <w:t xml:space="preserve"> </w:t>
      </w:r>
      <w:r w:rsidR="00D92780" w:rsidRPr="00FD2378">
        <w:rPr>
          <w:lang w:val="en-US"/>
        </w:rPr>
        <w:t>Server</w:t>
      </w:r>
      <w:r w:rsidR="00D92780" w:rsidRPr="00D92780">
        <w:t>.</w:t>
      </w:r>
    </w:p>
    <w:p w:rsidR="00440364" w:rsidRPr="00FD2378" w:rsidRDefault="00440364" w:rsidP="00440364">
      <w:pPr>
        <w:pStyle w:val="a3"/>
        <w:keepNext/>
        <w:numPr>
          <w:ilvl w:val="0"/>
          <w:numId w:val="2"/>
        </w:numPr>
        <w:ind w:left="641" w:hanging="357"/>
      </w:pPr>
      <w:r>
        <w:t xml:space="preserve">Проверить </w:t>
      </w:r>
      <w:r w:rsidRPr="00440364">
        <w:t xml:space="preserve"> </w:t>
      </w:r>
      <w:r>
        <w:rPr>
          <w:lang w:val="en-US"/>
        </w:rPr>
        <w:t>Monitor</w:t>
      </w:r>
      <w:r w:rsidRPr="00440364">
        <w:t xml:space="preserve"> </w:t>
      </w:r>
      <w:r>
        <w:rPr>
          <w:lang w:val="en-US"/>
        </w:rPr>
        <w:t>Alpha</w:t>
      </w:r>
      <w:r w:rsidRPr="00440364">
        <w:t xml:space="preserve"> </w:t>
      </w:r>
      <w:r>
        <w:t xml:space="preserve">на каждом из двух серверов в кластере </w:t>
      </w:r>
      <w:r w:rsidRPr="00FD2378">
        <w:rPr>
          <w:lang w:val="en-US"/>
        </w:rPr>
        <w:t>WAS</w:t>
      </w:r>
      <w:r w:rsidRPr="00FD2378">
        <w:t xml:space="preserve"> </w:t>
      </w:r>
      <w:r w:rsidRPr="00FD2378">
        <w:rPr>
          <w:lang w:val="en-US"/>
        </w:rPr>
        <w:t>Alpha</w:t>
      </w:r>
      <w:r w:rsidRPr="00FD2378">
        <w:t>:</w:t>
      </w:r>
    </w:p>
    <w:p w:rsidR="00440364" w:rsidRDefault="00440364" w:rsidP="00440364">
      <w:pPr>
        <w:keepNext/>
        <w:ind w:left="1416"/>
      </w:pPr>
      <w:r>
        <w:t xml:space="preserve">Перейти по ссылке </w:t>
      </w:r>
      <w:ins w:id="237" w:author="Петухова Светлана Сергеевна" w:date="2014-07-04T18:41:00Z">
        <w:r w:rsidR="00A971CC">
          <w:rPr>
            <w:lang w:val="en-US"/>
          </w:rPr>
          <w:fldChar w:fldCharType="begin"/>
        </w:r>
        <w:r w:rsidR="00A971CC" w:rsidRPr="00A971CC">
          <w:rPr>
            <w:rPrChange w:id="238" w:author="Петухова Светлана Сергеевна" w:date="2014-07-04T18:41:00Z">
              <w:rPr>
                <w:lang w:val="en-US"/>
              </w:rPr>
            </w:rPrChange>
          </w:rPr>
          <w:instrText xml:space="preserve"> </w:instrText>
        </w:r>
        <w:r w:rsidR="00A971CC">
          <w:rPr>
            <w:lang w:val="en-US"/>
          </w:rPr>
          <w:instrText>HYPERLINK</w:instrText>
        </w:r>
        <w:r w:rsidR="00A971CC" w:rsidRPr="00A971CC">
          <w:rPr>
            <w:rPrChange w:id="239" w:author="Петухова Светлана Сергеевна" w:date="2014-07-04T18:41:00Z">
              <w:rPr>
                <w:lang w:val="en-US"/>
              </w:rPr>
            </w:rPrChange>
          </w:rPr>
          <w:instrText xml:space="preserve"> "</w:instrText>
        </w:r>
      </w:ins>
      <w:r w:rsidR="00A971CC" w:rsidRPr="00A971CC">
        <w:rPr>
          <w:rPrChange w:id="240" w:author="Петухова Светлана Сергеевна" w:date="2014-07-04T18:41:00Z">
            <w:rPr>
              <w:rStyle w:val="a5"/>
              <w:lang w:val="en-US"/>
            </w:rPr>
          </w:rPrChange>
        </w:rPr>
        <w:instrText>https://host:port/</w:instrText>
      </w:r>
      <w:ins w:id="241" w:author="Петухова Светлана Сергеевна" w:date="2014-07-04T18:41:00Z">
        <w:r w:rsidR="00A971CC" w:rsidRPr="00A971CC">
          <w:rPr>
            <w:rPrChange w:id="242" w:author="Петухова Светлана Сергеевна" w:date="2014-07-04T18:41:00Z">
              <w:rPr>
                <w:rStyle w:val="a5"/>
                <w:lang w:val="en-US"/>
              </w:rPr>
            </w:rPrChange>
          </w:rPr>
          <w:instrText>monitor-alpha</w:instrText>
        </w:r>
      </w:ins>
      <w:r w:rsidR="00A971CC" w:rsidRPr="00A971CC">
        <w:rPr>
          <w:rPrChange w:id="243" w:author="Петухова Светлана Сергеевна" w:date="2014-07-04T18:41:00Z">
            <w:rPr>
              <w:rStyle w:val="a5"/>
            </w:rPr>
          </w:rPrChange>
        </w:rPr>
        <w:instrText>/admin/ping.do</w:instrText>
      </w:r>
      <w:ins w:id="244" w:author="Петухова Светлана Сергеевна" w:date="2014-07-04T18:41:00Z">
        <w:r w:rsidR="00A971CC" w:rsidRPr="00A971CC">
          <w:rPr>
            <w:rPrChange w:id="245" w:author="Петухова Светлана Сергеевна" w:date="2014-07-04T18:41:00Z">
              <w:rPr>
                <w:lang w:val="en-US"/>
              </w:rPr>
            </w:rPrChange>
          </w:rPr>
          <w:instrText xml:space="preserve">" </w:instrText>
        </w:r>
        <w:r w:rsidR="00A971CC">
          <w:rPr>
            <w:lang w:val="en-US"/>
          </w:rPr>
          <w:fldChar w:fldCharType="separate"/>
        </w:r>
      </w:ins>
      <w:r w:rsidR="00A971CC" w:rsidRPr="00344F7D">
        <w:rPr>
          <w:rStyle w:val="a5"/>
          <w:lang w:val="en-US"/>
        </w:rPr>
        <w:t>https</w:t>
      </w:r>
      <w:r w:rsidR="00A971CC" w:rsidRPr="00344F7D">
        <w:rPr>
          <w:rStyle w:val="a5"/>
        </w:rPr>
        <w:t>://</w:t>
      </w:r>
      <w:r w:rsidR="00A971CC" w:rsidRPr="00344F7D">
        <w:rPr>
          <w:rStyle w:val="a5"/>
          <w:lang w:val="en-US"/>
        </w:rPr>
        <w:t>host</w:t>
      </w:r>
      <w:r w:rsidR="00A971CC" w:rsidRPr="00344F7D">
        <w:rPr>
          <w:rStyle w:val="a5"/>
        </w:rPr>
        <w:t>:</w:t>
      </w:r>
      <w:r w:rsidR="00A971CC" w:rsidRPr="00344F7D">
        <w:rPr>
          <w:rStyle w:val="a5"/>
          <w:lang w:val="en-US"/>
        </w:rPr>
        <w:t>port</w:t>
      </w:r>
      <w:r w:rsidR="00A971CC" w:rsidRPr="00344F7D">
        <w:rPr>
          <w:rStyle w:val="a5"/>
        </w:rPr>
        <w:t>/</w:t>
      </w:r>
      <w:del w:id="246" w:author="Петухова Светлана Сергеевна" w:date="2014-07-04T18:41:00Z">
        <w:r w:rsidR="00A971CC" w:rsidRPr="00344F7D" w:rsidDel="00A971CC">
          <w:rPr>
            <w:rStyle w:val="a5"/>
            <w:lang w:val="en-US"/>
          </w:rPr>
          <w:delText>proxyserver</w:delText>
        </w:r>
      </w:del>
      <w:ins w:id="247" w:author="Петухова Светлана Сергеевна" w:date="2014-07-04T18:41:00Z">
        <w:r w:rsidR="00A971CC" w:rsidRPr="00344F7D">
          <w:rPr>
            <w:rStyle w:val="a5"/>
            <w:lang w:val="en-US"/>
          </w:rPr>
          <w:t>monitor</w:t>
        </w:r>
        <w:r w:rsidR="00A971CC" w:rsidRPr="00344F7D">
          <w:rPr>
            <w:rStyle w:val="a5"/>
            <w:rPrChange w:id="248" w:author="Петухова Светлана Сергеевна" w:date="2014-07-04T18:41:00Z">
              <w:rPr>
                <w:rStyle w:val="a5"/>
                <w:lang w:val="en-US"/>
              </w:rPr>
            </w:rPrChange>
          </w:rPr>
          <w:t>-</w:t>
        </w:r>
        <w:r w:rsidR="00A971CC" w:rsidRPr="00344F7D">
          <w:rPr>
            <w:rStyle w:val="a5"/>
            <w:lang w:val="en-US"/>
          </w:rPr>
          <w:t>alpha</w:t>
        </w:r>
      </w:ins>
      <w:r w:rsidR="00A971CC" w:rsidRPr="00344F7D">
        <w:rPr>
          <w:rStyle w:val="a5"/>
        </w:rPr>
        <w:t>/</w:t>
      </w:r>
      <w:r w:rsidR="00A971CC" w:rsidRPr="00344F7D">
        <w:rPr>
          <w:rStyle w:val="a5"/>
          <w:lang w:val="en-US"/>
        </w:rPr>
        <w:t>admin</w:t>
      </w:r>
      <w:r w:rsidR="00A971CC" w:rsidRPr="00344F7D">
        <w:rPr>
          <w:rStyle w:val="a5"/>
        </w:rPr>
        <w:t>/</w:t>
      </w:r>
      <w:r w:rsidR="00A971CC" w:rsidRPr="00344F7D">
        <w:rPr>
          <w:rStyle w:val="a5"/>
          <w:lang w:val="en-US"/>
        </w:rPr>
        <w:t>ping</w:t>
      </w:r>
      <w:r w:rsidR="00A971CC" w:rsidRPr="00344F7D">
        <w:rPr>
          <w:rStyle w:val="a5"/>
        </w:rPr>
        <w:t>.</w:t>
      </w:r>
      <w:r w:rsidR="00A971CC" w:rsidRPr="00344F7D">
        <w:rPr>
          <w:rStyle w:val="a5"/>
          <w:lang w:val="en-US"/>
        </w:rPr>
        <w:t>do</w:t>
      </w:r>
      <w:ins w:id="249" w:author="Петухова Светлана Сергеевна" w:date="2014-07-04T18:41:00Z">
        <w:r w:rsidR="00A971CC">
          <w:rPr>
            <w:lang w:val="en-US"/>
          </w:rPr>
          <w:fldChar w:fldCharType="end"/>
        </w:r>
      </w:ins>
      <w:r>
        <w:t xml:space="preserve">, где </w:t>
      </w:r>
      <w:r w:rsidRPr="00FD2378">
        <w:rPr>
          <w:lang w:val="en-US"/>
        </w:rPr>
        <w:t>host</w:t>
      </w:r>
      <w:r w:rsidRPr="001D0D4F">
        <w:t xml:space="preserve"> </w:t>
      </w:r>
      <w:r>
        <w:t>–</w:t>
      </w:r>
      <w:r w:rsidRPr="001D0D4F">
        <w:t xml:space="preserve"> </w:t>
      </w:r>
      <w:r>
        <w:t xml:space="preserve">сервер </w:t>
      </w:r>
      <w:r w:rsidRPr="00FD2378">
        <w:rPr>
          <w:lang w:val="en-US"/>
        </w:rPr>
        <w:t>WAS</w:t>
      </w:r>
      <w:r w:rsidRPr="001D0D4F">
        <w:t xml:space="preserve"> </w:t>
      </w:r>
      <w:r w:rsidRPr="00FD2378">
        <w:rPr>
          <w:lang w:val="en-US"/>
        </w:rPr>
        <w:t>Alpha</w:t>
      </w:r>
      <w:r>
        <w:t xml:space="preserve">, а </w:t>
      </w:r>
      <w:r w:rsidRPr="00FD2378">
        <w:rPr>
          <w:lang w:val="en-US"/>
        </w:rPr>
        <w:t>port</w:t>
      </w:r>
      <w:r>
        <w:t xml:space="preserve"> – порт сервера </w:t>
      </w:r>
      <w:r w:rsidRPr="00FD2378">
        <w:rPr>
          <w:lang w:val="en-US"/>
        </w:rPr>
        <w:t>WAS</w:t>
      </w:r>
      <w:r w:rsidRPr="001D0D4F">
        <w:t xml:space="preserve"> (</w:t>
      </w:r>
      <w:r>
        <w:t xml:space="preserve">по умолчанию </w:t>
      </w:r>
      <w:r w:rsidRPr="00D92780">
        <w:t>9080</w:t>
      </w:r>
      <w:r w:rsidRPr="001D0D4F">
        <w:t>)</w:t>
      </w:r>
      <w:r>
        <w:t xml:space="preserve">, и убедиться, что на странице отображается </w:t>
      </w:r>
      <w:r w:rsidRPr="001D0D4F">
        <w:t>“</w:t>
      </w:r>
      <w:r w:rsidRPr="00FD2378">
        <w:rPr>
          <w:lang w:val="en-US"/>
        </w:rPr>
        <w:t>PONG</w:t>
      </w:r>
      <w:r w:rsidRPr="001D0D4F">
        <w:t>”</w:t>
      </w:r>
      <w:r w:rsidRPr="00D92780">
        <w:t>.</w:t>
      </w:r>
      <w:r>
        <w:t xml:space="preserve"> Более детальные проверки перечислены в инструкции по установке </w:t>
      </w:r>
      <w:r>
        <w:rPr>
          <w:lang w:val="en-US"/>
        </w:rPr>
        <w:t>Monitor</w:t>
      </w:r>
      <w:r w:rsidRPr="00B027F1">
        <w:t xml:space="preserve"> </w:t>
      </w:r>
      <w:r>
        <w:rPr>
          <w:lang w:val="en-US"/>
        </w:rPr>
        <w:t>Alpha</w:t>
      </w:r>
      <w:r w:rsidRPr="00D92780">
        <w:t>.</w:t>
      </w:r>
    </w:p>
    <w:p w:rsidR="006A4CEB" w:rsidRDefault="00754ABB" w:rsidP="00D92780">
      <w:pPr>
        <w:pStyle w:val="a3"/>
        <w:keepNext/>
        <w:numPr>
          <w:ilvl w:val="0"/>
          <w:numId w:val="2"/>
        </w:numPr>
        <w:ind w:left="641" w:hanging="357"/>
      </w:pPr>
      <w:r>
        <w:t xml:space="preserve">Проверить </w:t>
      </w:r>
      <w:r w:rsidR="001D0D4F" w:rsidRPr="001D0D4F">
        <w:rPr>
          <w:lang w:val="en-US"/>
        </w:rPr>
        <w:t>Configuration</w:t>
      </w:r>
      <w:r w:rsidR="001D0D4F" w:rsidRPr="001D0D4F">
        <w:t xml:space="preserve"> </w:t>
      </w:r>
      <w:r w:rsidR="001D0D4F" w:rsidRPr="001D0D4F">
        <w:rPr>
          <w:lang w:val="en-US"/>
        </w:rPr>
        <w:t>Server</w:t>
      </w:r>
      <w:r w:rsidR="00FD2378" w:rsidRPr="00FD2378">
        <w:t xml:space="preserve"> </w:t>
      </w:r>
      <w:r w:rsidR="00FD2378">
        <w:t xml:space="preserve">на каждом из двух серверов в кластере </w:t>
      </w:r>
      <w:r w:rsidR="00FD2378">
        <w:rPr>
          <w:lang w:val="en-US"/>
        </w:rPr>
        <w:t>WAS</w:t>
      </w:r>
      <w:r w:rsidR="00FD2378" w:rsidRPr="00FD2378">
        <w:t xml:space="preserve"> </w:t>
      </w:r>
      <w:r w:rsidR="00FD2378">
        <w:rPr>
          <w:lang w:val="en-US"/>
        </w:rPr>
        <w:t>Sigma</w:t>
      </w:r>
      <w:r w:rsidR="00FD2378" w:rsidRPr="00FD2378">
        <w:t>:</w:t>
      </w:r>
    </w:p>
    <w:p w:rsidR="007968C8" w:rsidRPr="007968C8" w:rsidRDefault="006A4CEB" w:rsidP="00FD2378">
      <w:pPr>
        <w:ind w:left="1416"/>
      </w:pPr>
      <w:r>
        <w:t>П</w:t>
      </w:r>
      <w:r w:rsidR="001D0D4F">
        <w:t xml:space="preserve">ерейти по ссылке </w:t>
      </w:r>
      <w:ins w:id="250" w:author="Гордиенко Максим Вячеславович" w:date="2015-11-24T17:13:00Z">
        <w:r w:rsidR="00E44799">
          <w:rPr>
            <w:lang w:val="en-US"/>
          </w:rPr>
          <w:fldChar w:fldCharType="begin"/>
        </w:r>
        <w:r w:rsidR="00E44799" w:rsidRPr="00E44799">
          <w:rPr>
            <w:rPrChange w:id="251" w:author="Гордиенко Максим Вячеславович" w:date="2015-11-24T17:13:00Z">
              <w:rPr>
                <w:lang w:val="en-US"/>
              </w:rPr>
            </w:rPrChange>
          </w:rPr>
          <w:instrText xml:space="preserve"> </w:instrText>
        </w:r>
        <w:r w:rsidR="00E44799">
          <w:rPr>
            <w:lang w:val="en-US"/>
          </w:rPr>
          <w:instrText>HYPERLINK</w:instrText>
        </w:r>
        <w:r w:rsidR="00E44799" w:rsidRPr="00E44799">
          <w:rPr>
            <w:rPrChange w:id="252" w:author="Гордиенко Максим Вячеславович" w:date="2015-11-24T17:13:00Z">
              <w:rPr>
                <w:lang w:val="en-US"/>
              </w:rPr>
            </w:rPrChange>
          </w:rPr>
          <w:instrText xml:space="preserve"> "</w:instrText>
        </w:r>
      </w:ins>
      <w:r w:rsidR="00E44799" w:rsidRPr="00E44799">
        <w:rPr>
          <w:lang w:val="en-US"/>
          <w:rPrChange w:id="253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https</w:instrText>
      </w:r>
      <w:r w:rsidR="00E44799" w:rsidRPr="00E44799">
        <w:rPr>
          <w:rPrChange w:id="254" w:author="Гордиенко Максим Вячеславович" w:date="2015-11-24T17:13:00Z">
            <w:rPr>
              <w:rStyle w:val="a5"/>
            </w:rPr>
          </w:rPrChange>
        </w:rPr>
        <w:instrText>://</w:instrText>
      </w:r>
      <w:r w:rsidR="00E44799" w:rsidRPr="00E44799">
        <w:rPr>
          <w:lang w:val="en-US"/>
          <w:rPrChange w:id="255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host</w:instrText>
      </w:r>
      <w:r w:rsidR="00E44799" w:rsidRPr="00E44799">
        <w:rPr>
          <w:rPrChange w:id="256" w:author="Гордиенко Максим Вячеславович" w:date="2015-11-24T17:13:00Z">
            <w:rPr>
              <w:rStyle w:val="a5"/>
            </w:rPr>
          </w:rPrChange>
        </w:rPr>
        <w:instrText>:</w:instrText>
      </w:r>
      <w:r w:rsidR="00E44799" w:rsidRPr="00E44799">
        <w:rPr>
          <w:lang w:val="en-US"/>
          <w:rPrChange w:id="257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sslport</w:instrText>
      </w:r>
      <w:r w:rsidR="00E44799" w:rsidRPr="00E44799">
        <w:rPr>
          <w:rPrChange w:id="258" w:author="Гордиенко Максим Вячеславович" w:date="2015-11-24T17:13:00Z">
            <w:rPr>
              <w:rStyle w:val="a5"/>
            </w:rPr>
          </w:rPrChange>
        </w:rPr>
        <w:instrText>/</w:instrText>
      </w:r>
      <w:r w:rsidR="00E44799" w:rsidRPr="00E44799">
        <w:rPr>
          <w:lang w:val="en-US"/>
          <w:rPrChange w:id="259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confserver</w:instrText>
      </w:r>
      <w:r w:rsidR="00E44799" w:rsidRPr="00E44799">
        <w:rPr>
          <w:rPrChange w:id="260" w:author="Гордиенко Максим Вячеславович" w:date="2015-11-24T17:13:00Z">
            <w:rPr>
              <w:rStyle w:val="a5"/>
            </w:rPr>
          </w:rPrChange>
        </w:rPr>
        <w:instrText>/</w:instrText>
      </w:r>
      <w:r w:rsidR="00E44799" w:rsidRPr="00E44799">
        <w:rPr>
          <w:lang w:val="en-US"/>
          <w:rPrChange w:id="261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admin</w:instrText>
      </w:r>
      <w:r w:rsidR="00E44799" w:rsidRPr="00E44799">
        <w:rPr>
          <w:rPrChange w:id="262" w:author="Гордиенко Максим Вячеславович" w:date="2015-11-24T17:13:00Z">
            <w:rPr>
              <w:rStyle w:val="a5"/>
            </w:rPr>
          </w:rPrChange>
        </w:rPr>
        <w:instrText>/</w:instrText>
      </w:r>
      <w:r w:rsidR="00E44799" w:rsidRPr="00E44799">
        <w:rPr>
          <w:lang w:val="en-US"/>
          <w:rPrChange w:id="263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ping</w:instrText>
      </w:r>
      <w:r w:rsidR="00E44799" w:rsidRPr="00E44799">
        <w:rPr>
          <w:rPrChange w:id="264" w:author="Гордиенко Максим Вячеславович" w:date="2015-11-24T17:13:00Z">
            <w:rPr>
              <w:rStyle w:val="a5"/>
            </w:rPr>
          </w:rPrChange>
        </w:rPr>
        <w:instrText>.</w:instrText>
      </w:r>
      <w:r w:rsidR="00E44799" w:rsidRPr="00E44799">
        <w:rPr>
          <w:lang w:val="en-US"/>
          <w:rPrChange w:id="265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do</w:instrText>
      </w:r>
      <w:ins w:id="266" w:author="Гордиенко Максим Вячеславович" w:date="2015-11-24T17:13:00Z">
        <w:r w:rsidR="00E44799" w:rsidRPr="00E44799">
          <w:rPr>
            <w:rPrChange w:id="267" w:author="Гордиенко Максим Вячеславович" w:date="2015-11-24T17:13:00Z">
              <w:rPr>
                <w:lang w:val="en-US"/>
              </w:rPr>
            </w:rPrChange>
          </w:rPr>
          <w:instrText xml:space="preserve">" </w:instrText>
        </w:r>
        <w:r w:rsidR="00E44799">
          <w:rPr>
            <w:lang w:val="en-US"/>
          </w:rPr>
          <w:fldChar w:fldCharType="separate"/>
        </w:r>
      </w:ins>
      <w:r w:rsidR="00E44799" w:rsidRPr="00627B63">
        <w:rPr>
          <w:rStyle w:val="a5"/>
          <w:lang w:val="en-US"/>
          <w:rPrChange w:id="268" w:author="Гордиенко Максим Вячеславович" w:date="2015-11-24T17:13:00Z">
            <w:rPr>
              <w:rStyle w:val="a5"/>
              <w:lang w:val="en-US"/>
            </w:rPr>
          </w:rPrChange>
        </w:rPr>
        <w:t>https</w:t>
      </w:r>
      <w:r w:rsidR="00E44799" w:rsidRPr="00627B63">
        <w:rPr>
          <w:rStyle w:val="a5"/>
          <w:rPrChange w:id="269" w:author="Гордиенко Максим Вячеславович" w:date="2015-11-24T17:13:00Z">
            <w:rPr>
              <w:rStyle w:val="a5"/>
            </w:rPr>
          </w:rPrChange>
        </w:rPr>
        <w:t>://</w:t>
      </w:r>
      <w:r w:rsidR="00E44799" w:rsidRPr="00627B63">
        <w:rPr>
          <w:rStyle w:val="a5"/>
          <w:lang w:val="en-US"/>
          <w:rPrChange w:id="270" w:author="Гордиенко Максим Вячеславович" w:date="2015-11-24T17:13:00Z">
            <w:rPr>
              <w:rStyle w:val="a5"/>
              <w:lang w:val="en-US"/>
            </w:rPr>
          </w:rPrChange>
        </w:rPr>
        <w:t>host</w:t>
      </w:r>
      <w:r w:rsidR="00E44799" w:rsidRPr="00627B63">
        <w:rPr>
          <w:rStyle w:val="a5"/>
          <w:rPrChange w:id="271" w:author="Гордиенко Максим Вячеславович" w:date="2015-11-24T17:13:00Z">
            <w:rPr>
              <w:rStyle w:val="a5"/>
            </w:rPr>
          </w:rPrChange>
        </w:rPr>
        <w:t>:</w:t>
      </w:r>
      <w:proofErr w:type="spellStart"/>
      <w:r w:rsidR="00E44799" w:rsidRPr="00627B63">
        <w:rPr>
          <w:rStyle w:val="a5"/>
          <w:lang w:val="en-US"/>
          <w:rPrChange w:id="272" w:author="Гордиенко Максим Вячеславович" w:date="2015-11-24T17:13:00Z">
            <w:rPr>
              <w:rStyle w:val="a5"/>
              <w:lang w:val="en-US"/>
            </w:rPr>
          </w:rPrChange>
        </w:rPr>
        <w:t>sslport</w:t>
      </w:r>
      <w:proofErr w:type="spellEnd"/>
      <w:r w:rsidR="00E44799" w:rsidRPr="00627B63">
        <w:rPr>
          <w:rStyle w:val="a5"/>
          <w:rPrChange w:id="273" w:author="Гордиенко Максим Вячеславович" w:date="2015-11-24T17:13:00Z">
            <w:rPr>
              <w:rStyle w:val="a5"/>
            </w:rPr>
          </w:rPrChange>
        </w:rPr>
        <w:t>/</w:t>
      </w:r>
      <w:proofErr w:type="spellStart"/>
      <w:r w:rsidR="00E44799" w:rsidRPr="00627B63">
        <w:rPr>
          <w:rStyle w:val="a5"/>
          <w:lang w:val="en-US"/>
          <w:rPrChange w:id="274" w:author="Гордиенко Максим Вячеславович" w:date="2015-11-24T17:13:00Z">
            <w:rPr>
              <w:rStyle w:val="a5"/>
              <w:lang w:val="en-US"/>
            </w:rPr>
          </w:rPrChange>
        </w:rPr>
        <w:t>confserver</w:t>
      </w:r>
      <w:proofErr w:type="spellEnd"/>
      <w:ins w:id="275" w:author="Петухова Светлана Сергеевна" w:date="2014-07-04T18:44:00Z">
        <w:del w:id="276" w:author="Гордиенко Максим Вячеславович" w:date="2015-11-24T17:13:00Z">
          <w:r w:rsidR="00E44799" w:rsidRPr="00627B63" w:rsidDel="00E44799">
            <w:rPr>
              <w:rStyle w:val="a5"/>
              <w:rPrChange w:id="277" w:author="Гордиенко Максим Вячеславович" w:date="2015-11-24T17:13:00Z">
                <w:rPr>
                  <w:rStyle w:val="a5"/>
                  <w:lang w:val="en-US"/>
                </w:rPr>
              </w:rPrChange>
            </w:rPr>
            <w:delText>-</w:delText>
          </w:r>
          <w:r w:rsidR="00E44799" w:rsidRPr="00627B63" w:rsidDel="00E44799">
            <w:rPr>
              <w:rStyle w:val="a5"/>
              <w:lang w:val="en-US"/>
              <w:rPrChange w:id="278" w:author="Гордиенко Максим Вячеславович" w:date="2015-11-24T17:13:00Z">
                <w:rPr>
                  <w:rStyle w:val="a5"/>
                  <w:lang w:val="en-US"/>
                </w:rPr>
              </w:rPrChange>
            </w:rPr>
            <w:delText>sqlite</w:delText>
          </w:r>
        </w:del>
      </w:ins>
      <w:r w:rsidR="00E44799" w:rsidRPr="00627B63">
        <w:rPr>
          <w:rStyle w:val="a5"/>
          <w:rPrChange w:id="279" w:author="Гордиенко Максим Вячеславович" w:date="2015-11-24T17:13:00Z">
            <w:rPr>
              <w:rStyle w:val="a5"/>
            </w:rPr>
          </w:rPrChange>
        </w:rPr>
        <w:t>/</w:t>
      </w:r>
      <w:r w:rsidR="00E44799" w:rsidRPr="00627B63">
        <w:rPr>
          <w:rStyle w:val="a5"/>
          <w:lang w:val="en-US"/>
          <w:rPrChange w:id="280" w:author="Гордиенко Максим Вячеславович" w:date="2015-11-24T17:13:00Z">
            <w:rPr>
              <w:rStyle w:val="a5"/>
              <w:lang w:val="en-US"/>
            </w:rPr>
          </w:rPrChange>
        </w:rPr>
        <w:t>admin</w:t>
      </w:r>
      <w:r w:rsidR="00E44799" w:rsidRPr="00627B63">
        <w:rPr>
          <w:rStyle w:val="a5"/>
          <w:rPrChange w:id="281" w:author="Гордиенко Максим Вячеславович" w:date="2015-11-24T17:13:00Z">
            <w:rPr>
              <w:rStyle w:val="a5"/>
            </w:rPr>
          </w:rPrChange>
        </w:rPr>
        <w:t>/</w:t>
      </w:r>
      <w:r w:rsidR="00E44799" w:rsidRPr="00627B63">
        <w:rPr>
          <w:rStyle w:val="a5"/>
          <w:lang w:val="en-US"/>
          <w:rPrChange w:id="282" w:author="Гордиенко Максим Вячеславович" w:date="2015-11-24T17:13:00Z">
            <w:rPr>
              <w:rStyle w:val="a5"/>
              <w:lang w:val="en-US"/>
            </w:rPr>
          </w:rPrChange>
        </w:rPr>
        <w:t>ping</w:t>
      </w:r>
      <w:r w:rsidR="00E44799" w:rsidRPr="00627B63">
        <w:rPr>
          <w:rStyle w:val="a5"/>
          <w:rPrChange w:id="283" w:author="Гордиенко Максим Вячеславович" w:date="2015-11-24T17:13:00Z">
            <w:rPr>
              <w:rStyle w:val="a5"/>
            </w:rPr>
          </w:rPrChange>
        </w:rPr>
        <w:t>.</w:t>
      </w:r>
      <w:r w:rsidR="00E44799" w:rsidRPr="00627B63">
        <w:rPr>
          <w:rStyle w:val="a5"/>
          <w:lang w:val="en-US"/>
          <w:rPrChange w:id="284" w:author="Гордиенко Максим Вячеславович" w:date="2015-11-24T17:13:00Z">
            <w:rPr>
              <w:rStyle w:val="a5"/>
              <w:lang w:val="en-US"/>
            </w:rPr>
          </w:rPrChange>
        </w:rPr>
        <w:t>do</w:t>
      </w:r>
      <w:ins w:id="285" w:author="Гордиенко Максим Вячеславович" w:date="2015-11-24T17:13:00Z">
        <w:r w:rsidR="00E44799">
          <w:rPr>
            <w:lang w:val="en-US"/>
          </w:rPr>
          <w:fldChar w:fldCharType="end"/>
        </w:r>
      </w:ins>
      <w:r w:rsidR="001D0D4F">
        <w:t xml:space="preserve">, где </w:t>
      </w:r>
      <w:r w:rsidR="001D0D4F" w:rsidRPr="006A4CEB">
        <w:rPr>
          <w:lang w:val="en-US"/>
        </w:rPr>
        <w:t>host</w:t>
      </w:r>
      <w:r w:rsidR="001D0D4F" w:rsidRPr="001D0D4F">
        <w:t xml:space="preserve"> </w:t>
      </w:r>
      <w:r w:rsidR="001D0D4F">
        <w:t>–</w:t>
      </w:r>
      <w:r w:rsidR="001D0D4F" w:rsidRPr="001D0D4F">
        <w:t xml:space="preserve"> </w:t>
      </w:r>
      <w:r w:rsidR="001D0D4F">
        <w:t xml:space="preserve">сервер </w:t>
      </w:r>
      <w:r w:rsidR="001D0D4F" w:rsidRPr="006A4CEB">
        <w:rPr>
          <w:lang w:val="en-US"/>
        </w:rPr>
        <w:t>WAS</w:t>
      </w:r>
      <w:r w:rsidR="001D0D4F" w:rsidRPr="001D0D4F">
        <w:t xml:space="preserve"> </w:t>
      </w:r>
      <w:r w:rsidR="001D0D4F" w:rsidRPr="006A4CEB">
        <w:rPr>
          <w:lang w:val="en-US"/>
        </w:rPr>
        <w:t>Alpha</w:t>
      </w:r>
      <w:r w:rsidR="001D0D4F">
        <w:t xml:space="preserve">, а </w:t>
      </w:r>
      <w:proofErr w:type="spellStart"/>
      <w:r w:rsidR="007968C8" w:rsidRPr="006A4CEB">
        <w:rPr>
          <w:lang w:val="en-US"/>
        </w:rPr>
        <w:t>ssl</w:t>
      </w:r>
      <w:r w:rsidR="001D0D4F" w:rsidRPr="006A4CEB">
        <w:rPr>
          <w:lang w:val="en-US"/>
        </w:rPr>
        <w:t>port</w:t>
      </w:r>
      <w:proofErr w:type="spellEnd"/>
      <w:r w:rsidR="001D0D4F">
        <w:t xml:space="preserve"> – </w:t>
      </w:r>
      <w:r w:rsidR="007968C8" w:rsidRPr="006A4CEB">
        <w:rPr>
          <w:lang w:val="en-US"/>
        </w:rPr>
        <w:t>SSL</w:t>
      </w:r>
      <w:r w:rsidR="007968C8" w:rsidRPr="007968C8">
        <w:t xml:space="preserve"> </w:t>
      </w:r>
      <w:r w:rsidR="001D0D4F">
        <w:t xml:space="preserve">порт сервера </w:t>
      </w:r>
      <w:r w:rsidR="001D0D4F" w:rsidRPr="006A4CEB">
        <w:rPr>
          <w:lang w:val="en-US"/>
        </w:rPr>
        <w:t>WAS</w:t>
      </w:r>
      <w:r w:rsidR="001D0D4F" w:rsidRPr="001D0D4F">
        <w:t xml:space="preserve"> (</w:t>
      </w:r>
      <w:r w:rsidR="001D0D4F">
        <w:t xml:space="preserve">по умолчанию </w:t>
      </w:r>
      <w:r w:rsidR="007968C8">
        <w:t>9443</w:t>
      </w:r>
      <w:r w:rsidR="001D0D4F" w:rsidRPr="001D0D4F">
        <w:t>)</w:t>
      </w:r>
      <w:r w:rsidR="001D0D4F">
        <w:t xml:space="preserve">, и убедиться, что на странице отображается </w:t>
      </w:r>
      <w:r w:rsidR="001D0D4F" w:rsidRPr="001D0D4F">
        <w:t>“</w:t>
      </w:r>
      <w:r w:rsidR="001D0D4F" w:rsidRPr="006A4CEB">
        <w:rPr>
          <w:lang w:val="en-US"/>
        </w:rPr>
        <w:t>PONG</w:t>
      </w:r>
      <w:r w:rsidR="001D0D4F" w:rsidRPr="001D0D4F">
        <w:t>”</w:t>
      </w:r>
      <w:r w:rsidR="007968C8" w:rsidRPr="00D92780">
        <w:t>.</w:t>
      </w:r>
      <w:r w:rsidR="00D92780">
        <w:t xml:space="preserve"> Более детальные проверки перечислены в инструкции по установке </w:t>
      </w:r>
      <w:r w:rsidR="00D92780">
        <w:rPr>
          <w:lang w:val="en-US"/>
        </w:rPr>
        <w:t>Configuration</w:t>
      </w:r>
      <w:r w:rsidR="00D92780" w:rsidRPr="00D92780">
        <w:t xml:space="preserve"> </w:t>
      </w:r>
      <w:r w:rsidR="00D92780">
        <w:rPr>
          <w:lang w:val="en-US"/>
        </w:rPr>
        <w:t>Server</w:t>
      </w:r>
      <w:r w:rsidR="00D92780" w:rsidRPr="00D92780">
        <w:t>.</w:t>
      </w:r>
    </w:p>
    <w:p w:rsidR="006A4CEB" w:rsidRDefault="001D0D4F" w:rsidP="00D92780">
      <w:pPr>
        <w:pStyle w:val="a3"/>
        <w:keepNext/>
        <w:numPr>
          <w:ilvl w:val="0"/>
          <w:numId w:val="2"/>
        </w:numPr>
        <w:ind w:left="641" w:hanging="357"/>
      </w:pPr>
      <w:r>
        <w:t>Проверить</w:t>
      </w:r>
      <w:r w:rsidRPr="007968C8">
        <w:t xml:space="preserve"> </w:t>
      </w:r>
      <w:r w:rsidRPr="007968C8">
        <w:rPr>
          <w:lang w:val="en-US"/>
        </w:rPr>
        <w:t>Sync</w:t>
      </w:r>
      <w:r w:rsidRPr="007968C8">
        <w:t xml:space="preserve"> </w:t>
      </w:r>
      <w:r w:rsidRPr="007968C8">
        <w:rPr>
          <w:lang w:val="en-US"/>
        </w:rPr>
        <w:t>Cache</w:t>
      </w:r>
      <w:r w:rsidRPr="007968C8">
        <w:t xml:space="preserve"> </w:t>
      </w:r>
      <w:r w:rsidRPr="007968C8">
        <w:rPr>
          <w:lang w:val="en-US"/>
        </w:rPr>
        <w:t>Server</w:t>
      </w:r>
      <w:r w:rsidR="00FD2378" w:rsidRPr="00FD2378">
        <w:t xml:space="preserve"> </w:t>
      </w:r>
      <w:r w:rsidR="00FD2378">
        <w:t xml:space="preserve">на каждом из двух серверов в кластере </w:t>
      </w:r>
      <w:r w:rsidR="00FD2378">
        <w:rPr>
          <w:lang w:val="en-US"/>
        </w:rPr>
        <w:t>WAS</w:t>
      </w:r>
      <w:r w:rsidR="00FD2378" w:rsidRPr="00FD2378">
        <w:t xml:space="preserve"> </w:t>
      </w:r>
      <w:r w:rsidR="00FD2378">
        <w:rPr>
          <w:lang w:val="en-US"/>
        </w:rPr>
        <w:t>Sigma</w:t>
      </w:r>
      <w:r w:rsidR="00FD2378" w:rsidRPr="00FD2378">
        <w:t xml:space="preserve"> </w:t>
      </w:r>
    </w:p>
    <w:p w:rsidR="007968C8" w:rsidRDefault="006A4CEB" w:rsidP="00FD2378">
      <w:pPr>
        <w:ind w:left="1416"/>
      </w:pPr>
      <w:r>
        <w:t>П</w:t>
      </w:r>
      <w:r w:rsidR="001D0D4F">
        <w:t>ерейти</w:t>
      </w:r>
      <w:r w:rsidR="001D0D4F" w:rsidRPr="007968C8">
        <w:t xml:space="preserve"> </w:t>
      </w:r>
      <w:r w:rsidR="001D0D4F">
        <w:t>по</w:t>
      </w:r>
      <w:r w:rsidR="001D0D4F" w:rsidRPr="007968C8">
        <w:t xml:space="preserve"> </w:t>
      </w:r>
      <w:r w:rsidR="001D0D4F">
        <w:t>ссылке</w:t>
      </w:r>
      <w:r w:rsidR="001D0D4F" w:rsidRPr="007968C8">
        <w:t xml:space="preserve"> </w:t>
      </w:r>
      <w:ins w:id="286" w:author="Гордиенко Максим Вячеславович" w:date="2015-11-24T17:14:00Z">
        <w:r w:rsidR="00E44799">
          <w:rPr>
            <w:lang w:val="en-US"/>
          </w:rPr>
          <w:fldChar w:fldCharType="begin"/>
        </w:r>
        <w:r w:rsidR="00E44799" w:rsidRPr="00E44799">
          <w:rPr>
            <w:rPrChange w:id="287" w:author="Гордиенко Максим Вячеславович" w:date="2015-11-24T17:14:00Z">
              <w:rPr>
                <w:lang w:val="en-US"/>
              </w:rPr>
            </w:rPrChange>
          </w:rPr>
          <w:instrText xml:space="preserve"> </w:instrText>
        </w:r>
        <w:r w:rsidR="00E44799">
          <w:rPr>
            <w:lang w:val="en-US"/>
          </w:rPr>
          <w:instrText>HYPERLINK</w:instrText>
        </w:r>
        <w:r w:rsidR="00E44799" w:rsidRPr="00E44799">
          <w:rPr>
            <w:rPrChange w:id="288" w:author="Гордиенко Максим Вячеславович" w:date="2015-11-24T17:14:00Z">
              <w:rPr>
                <w:lang w:val="en-US"/>
              </w:rPr>
            </w:rPrChange>
          </w:rPr>
          <w:instrText xml:space="preserve"> "</w:instrText>
        </w:r>
      </w:ins>
      <w:r w:rsidR="00E44799" w:rsidRPr="00E44799">
        <w:rPr>
          <w:lang w:val="en-US"/>
          <w:rPrChange w:id="289" w:author="Гордиенко Максим Вячеславович" w:date="2015-11-24T17:14:00Z">
            <w:rPr>
              <w:rStyle w:val="a5"/>
              <w:lang w:val="en-US"/>
            </w:rPr>
          </w:rPrChange>
        </w:rPr>
        <w:instrText>https</w:instrText>
      </w:r>
      <w:r w:rsidR="00E44799" w:rsidRPr="00E44799">
        <w:rPr>
          <w:rPrChange w:id="290" w:author="Гордиенко Максим Вячеславович" w:date="2015-11-24T17:14:00Z">
            <w:rPr>
              <w:rStyle w:val="a5"/>
            </w:rPr>
          </w:rPrChange>
        </w:rPr>
        <w:instrText>://</w:instrText>
      </w:r>
      <w:r w:rsidR="00E44799" w:rsidRPr="00E44799">
        <w:rPr>
          <w:lang w:val="en-US"/>
          <w:rPrChange w:id="291" w:author="Гордиенко Максим Вячеславович" w:date="2015-11-24T17:14:00Z">
            <w:rPr>
              <w:rStyle w:val="a5"/>
              <w:lang w:val="en-US"/>
            </w:rPr>
          </w:rPrChange>
        </w:rPr>
        <w:instrText>host</w:instrText>
      </w:r>
      <w:r w:rsidR="00E44799" w:rsidRPr="00E44799">
        <w:rPr>
          <w:rPrChange w:id="292" w:author="Гордиенко Максим Вячеславович" w:date="2015-11-24T17:14:00Z">
            <w:rPr>
              <w:rStyle w:val="a5"/>
            </w:rPr>
          </w:rPrChange>
        </w:rPr>
        <w:instrText>:</w:instrText>
      </w:r>
      <w:r w:rsidR="00E44799" w:rsidRPr="00E44799">
        <w:rPr>
          <w:lang w:val="en-US"/>
          <w:rPrChange w:id="293" w:author="Гордиенко Максим Вячеславович" w:date="2015-11-24T17:14:00Z">
            <w:rPr>
              <w:rStyle w:val="a5"/>
              <w:lang w:val="en-US"/>
            </w:rPr>
          </w:rPrChange>
        </w:rPr>
        <w:instrText>sslport</w:instrText>
      </w:r>
      <w:r w:rsidR="00E44799" w:rsidRPr="00E44799">
        <w:rPr>
          <w:rPrChange w:id="294" w:author="Гордиенко Максим Вячеславович" w:date="2015-11-24T17:14:00Z">
            <w:rPr>
              <w:rStyle w:val="a5"/>
            </w:rPr>
          </w:rPrChange>
        </w:rPr>
        <w:instrText>/</w:instrText>
      </w:r>
      <w:ins w:id="295" w:author="Петухова Светлана Сергеевна" w:date="2014-07-04T18:43:00Z">
        <w:r w:rsidR="00E44799" w:rsidRPr="00E44799">
          <w:rPr>
            <w:lang w:val="en-US"/>
            <w:rPrChange w:id="296" w:author="Гордиенко Максим Вячеславович" w:date="2015-11-24T17:14:00Z">
              <w:rPr>
                <w:rStyle w:val="a5"/>
                <w:lang w:val="en-US"/>
              </w:rPr>
            </w:rPrChange>
          </w:rPr>
          <w:instrText>syncserver</w:instrText>
        </w:r>
      </w:ins>
      <w:r w:rsidR="00E44799" w:rsidRPr="00E44799">
        <w:rPr>
          <w:rPrChange w:id="297" w:author="Гордиенко Максим Вячеславович" w:date="2015-11-24T17:14:00Z">
            <w:rPr>
              <w:rStyle w:val="a5"/>
            </w:rPr>
          </w:rPrChange>
        </w:rPr>
        <w:instrText>/</w:instrText>
      </w:r>
      <w:r w:rsidR="00E44799" w:rsidRPr="00E44799">
        <w:rPr>
          <w:lang w:val="en-US"/>
          <w:rPrChange w:id="298" w:author="Гордиенко Максим Вячеславович" w:date="2015-11-24T17:14:00Z">
            <w:rPr>
              <w:rStyle w:val="a5"/>
              <w:lang w:val="en-US"/>
            </w:rPr>
          </w:rPrChange>
        </w:rPr>
        <w:instrText>admin</w:instrText>
      </w:r>
      <w:r w:rsidR="00E44799" w:rsidRPr="00E44799">
        <w:rPr>
          <w:rPrChange w:id="299" w:author="Гордиенко Максим Вячеславович" w:date="2015-11-24T17:14:00Z">
            <w:rPr>
              <w:rStyle w:val="a5"/>
            </w:rPr>
          </w:rPrChange>
        </w:rPr>
        <w:instrText>/</w:instrText>
      </w:r>
      <w:r w:rsidR="00E44799" w:rsidRPr="00E44799">
        <w:rPr>
          <w:lang w:val="en-US"/>
          <w:rPrChange w:id="300" w:author="Гордиенко Максим Вячеславович" w:date="2015-11-24T17:14:00Z">
            <w:rPr>
              <w:rStyle w:val="a5"/>
              <w:lang w:val="en-US"/>
            </w:rPr>
          </w:rPrChange>
        </w:rPr>
        <w:instrText>ping</w:instrText>
      </w:r>
      <w:r w:rsidR="00E44799" w:rsidRPr="00E44799">
        <w:rPr>
          <w:rPrChange w:id="301" w:author="Гордиенко Максим Вячеславович" w:date="2015-11-24T17:14:00Z">
            <w:rPr>
              <w:rStyle w:val="a5"/>
            </w:rPr>
          </w:rPrChange>
        </w:rPr>
        <w:instrText>.</w:instrText>
      </w:r>
      <w:r w:rsidR="00E44799" w:rsidRPr="00E44799">
        <w:rPr>
          <w:lang w:val="en-US"/>
          <w:rPrChange w:id="302" w:author="Гордиенко Максим Вячеславович" w:date="2015-11-24T17:14:00Z">
            <w:rPr>
              <w:rStyle w:val="a5"/>
              <w:lang w:val="en-US"/>
            </w:rPr>
          </w:rPrChange>
        </w:rPr>
        <w:instrText>do</w:instrText>
      </w:r>
      <w:ins w:id="303" w:author="Гордиенко Максим Вячеславович" w:date="2015-11-24T17:14:00Z">
        <w:r w:rsidR="00E44799" w:rsidRPr="00E44799">
          <w:rPr>
            <w:rPrChange w:id="304" w:author="Гордиенко Максим Вячеславович" w:date="2015-11-24T17:14:00Z">
              <w:rPr>
                <w:lang w:val="en-US"/>
              </w:rPr>
            </w:rPrChange>
          </w:rPr>
          <w:instrText xml:space="preserve">" </w:instrText>
        </w:r>
        <w:r w:rsidR="00E44799">
          <w:rPr>
            <w:lang w:val="en-US"/>
          </w:rPr>
          <w:fldChar w:fldCharType="separate"/>
        </w:r>
      </w:ins>
      <w:r w:rsidR="00E44799" w:rsidRPr="00627B63">
        <w:rPr>
          <w:rStyle w:val="a5"/>
          <w:lang w:val="en-US"/>
          <w:rPrChange w:id="305" w:author="Гордиенко Максим Вячеславович" w:date="2015-11-24T17:14:00Z">
            <w:rPr>
              <w:rStyle w:val="a5"/>
              <w:lang w:val="en-US"/>
            </w:rPr>
          </w:rPrChange>
        </w:rPr>
        <w:t>https</w:t>
      </w:r>
      <w:r w:rsidR="00E44799" w:rsidRPr="00627B63">
        <w:rPr>
          <w:rStyle w:val="a5"/>
          <w:rPrChange w:id="306" w:author="Гордиенко Максим Вячеславович" w:date="2015-11-24T17:14:00Z">
            <w:rPr>
              <w:rStyle w:val="a5"/>
            </w:rPr>
          </w:rPrChange>
        </w:rPr>
        <w:t>://</w:t>
      </w:r>
      <w:r w:rsidR="00E44799" w:rsidRPr="00627B63">
        <w:rPr>
          <w:rStyle w:val="a5"/>
          <w:lang w:val="en-US"/>
          <w:rPrChange w:id="307" w:author="Гордиенко Максим Вячеславович" w:date="2015-11-24T17:14:00Z">
            <w:rPr>
              <w:rStyle w:val="a5"/>
              <w:lang w:val="en-US"/>
            </w:rPr>
          </w:rPrChange>
        </w:rPr>
        <w:t>host</w:t>
      </w:r>
      <w:r w:rsidR="00E44799" w:rsidRPr="00627B63">
        <w:rPr>
          <w:rStyle w:val="a5"/>
          <w:rPrChange w:id="308" w:author="Гордиенко Максим Вячеславович" w:date="2015-11-24T17:14:00Z">
            <w:rPr>
              <w:rStyle w:val="a5"/>
            </w:rPr>
          </w:rPrChange>
        </w:rPr>
        <w:t>:</w:t>
      </w:r>
      <w:proofErr w:type="spellStart"/>
      <w:r w:rsidR="00E44799" w:rsidRPr="00627B63">
        <w:rPr>
          <w:rStyle w:val="a5"/>
          <w:lang w:val="en-US"/>
          <w:rPrChange w:id="309" w:author="Гордиенко Максим Вячеславович" w:date="2015-11-24T17:14:00Z">
            <w:rPr>
              <w:rStyle w:val="a5"/>
              <w:lang w:val="en-US"/>
            </w:rPr>
          </w:rPrChange>
        </w:rPr>
        <w:t>sslport</w:t>
      </w:r>
      <w:proofErr w:type="spellEnd"/>
      <w:r w:rsidR="00E44799" w:rsidRPr="00627B63">
        <w:rPr>
          <w:rStyle w:val="a5"/>
          <w:rPrChange w:id="310" w:author="Гордиенко Максим Вячеславович" w:date="2015-11-24T17:14:00Z">
            <w:rPr>
              <w:rStyle w:val="a5"/>
            </w:rPr>
          </w:rPrChange>
        </w:rPr>
        <w:t>/</w:t>
      </w:r>
      <w:del w:id="311" w:author="Петухова Светлана Сергеевна" w:date="2014-07-04T18:43:00Z">
        <w:r w:rsidR="00E44799" w:rsidRPr="00627B63" w:rsidDel="00A971CC">
          <w:rPr>
            <w:rStyle w:val="a5"/>
            <w:lang w:val="en-US"/>
            <w:rPrChange w:id="312" w:author="Гордиенко Максим Вячеславович" w:date="2015-11-24T17:14:00Z">
              <w:rPr>
                <w:rStyle w:val="a5"/>
                <w:lang w:val="en-US"/>
              </w:rPr>
            </w:rPrChange>
          </w:rPr>
          <w:delText>syncserver</w:delText>
        </w:r>
      </w:del>
      <w:ins w:id="313" w:author="Петухова Светлана Сергеевна" w:date="2014-07-04T18:43:00Z">
        <w:del w:id="314" w:author="Гордиенко Максим Вячеславович" w:date="2015-11-24T17:13:00Z">
          <w:r w:rsidR="00E44799" w:rsidRPr="00627B63" w:rsidDel="00E44799">
            <w:rPr>
              <w:rStyle w:val="a5"/>
              <w:lang w:val="en-US"/>
              <w:rPrChange w:id="315" w:author="Гордиенко Максим Вячеславович" w:date="2015-11-24T17:14:00Z">
                <w:rPr>
                  <w:rStyle w:val="a5"/>
                  <w:lang w:val="en-US"/>
                </w:rPr>
              </w:rPrChange>
            </w:rPr>
            <w:delText>p</w:delText>
          </w:r>
        </w:del>
        <w:proofErr w:type="spellStart"/>
        <w:r w:rsidR="00E44799" w:rsidRPr="00627B63">
          <w:rPr>
            <w:rStyle w:val="a5"/>
            <w:lang w:val="en-US"/>
            <w:rPrChange w:id="316" w:author="Гордиенко Максим Вячеславович" w:date="2015-11-24T17:14:00Z">
              <w:rPr>
                <w:rStyle w:val="a5"/>
                <w:lang w:val="en-US"/>
              </w:rPr>
            </w:rPrChange>
          </w:rPr>
          <w:t>syncserver</w:t>
        </w:r>
      </w:ins>
      <w:proofErr w:type="spellEnd"/>
      <w:r w:rsidR="00E44799" w:rsidRPr="00627B63">
        <w:rPr>
          <w:rStyle w:val="a5"/>
          <w:rPrChange w:id="317" w:author="Гордиенко Максим Вячеславович" w:date="2015-11-24T17:14:00Z">
            <w:rPr>
              <w:rStyle w:val="a5"/>
            </w:rPr>
          </w:rPrChange>
        </w:rPr>
        <w:t>/</w:t>
      </w:r>
      <w:r w:rsidR="00E44799" w:rsidRPr="00627B63">
        <w:rPr>
          <w:rStyle w:val="a5"/>
          <w:lang w:val="en-US"/>
          <w:rPrChange w:id="318" w:author="Гордиенко Максим Вячеславович" w:date="2015-11-24T17:14:00Z">
            <w:rPr>
              <w:rStyle w:val="a5"/>
              <w:lang w:val="en-US"/>
            </w:rPr>
          </w:rPrChange>
        </w:rPr>
        <w:t>admin</w:t>
      </w:r>
      <w:r w:rsidR="00E44799" w:rsidRPr="00627B63">
        <w:rPr>
          <w:rStyle w:val="a5"/>
          <w:rPrChange w:id="319" w:author="Гордиенко Максим Вячеславович" w:date="2015-11-24T17:14:00Z">
            <w:rPr>
              <w:rStyle w:val="a5"/>
            </w:rPr>
          </w:rPrChange>
        </w:rPr>
        <w:t>/</w:t>
      </w:r>
      <w:r w:rsidR="00E44799" w:rsidRPr="00627B63">
        <w:rPr>
          <w:rStyle w:val="a5"/>
          <w:lang w:val="en-US"/>
          <w:rPrChange w:id="320" w:author="Гордиенко Максим Вячеславович" w:date="2015-11-24T17:14:00Z">
            <w:rPr>
              <w:rStyle w:val="a5"/>
              <w:lang w:val="en-US"/>
            </w:rPr>
          </w:rPrChange>
        </w:rPr>
        <w:t>ping</w:t>
      </w:r>
      <w:r w:rsidR="00E44799" w:rsidRPr="00627B63">
        <w:rPr>
          <w:rStyle w:val="a5"/>
          <w:rPrChange w:id="321" w:author="Гордиенко Максим Вячеславович" w:date="2015-11-24T17:14:00Z">
            <w:rPr>
              <w:rStyle w:val="a5"/>
            </w:rPr>
          </w:rPrChange>
        </w:rPr>
        <w:t>.</w:t>
      </w:r>
      <w:r w:rsidR="00E44799" w:rsidRPr="00627B63">
        <w:rPr>
          <w:rStyle w:val="a5"/>
          <w:lang w:val="en-US"/>
          <w:rPrChange w:id="322" w:author="Гордиенко Максим Вячеславович" w:date="2015-11-24T17:14:00Z">
            <w:rPr>
              <w:rStyle w:val="a5"/>
              <w:lang w:val="en-US"/>
            </w:rPr>
          </w:rPrChange>
        </w:rPr>
        <w:t>do</w:t>
      </w:r>
      <w:ins w:id="323" w:author="Гордиенко Максим Вячеславович" w:date="2015-11-24T17:14:00Z">
        <w:r w:rsidR="00E44799">
          <w:rPr>
            <w:lang w:val="en-US"/>
          </w:rPr>
          <w:fldChar w:fldCharType="end"/>
        </w:r>
      </w:ins>
      <w:r w:rsidR="001D0D4F" w:rsidRPr="007968C8">
        <w:t xml:space="preserve">, </w:t>
      </w:r>
      <w:r w:rsidR="001D0D4F">
        <w:t>где</w:t>
      </w:r>
      <w:r w:rsidR="001D0D4F" w:rsidRPr="007968C8">
        <w:t xml:space="preserve"> </w:t>
      </w:r>
      <w:r w:rsidR="001D0D4F" w:rsidRPr="006A4CEB">
        <w:rPr>
          <w:lang w:val="en-US"/>
        </w:rPr>
        <w:t>host</w:t>
      </w:r>
      <w:r w:rsidR="001D0D4F" w:rsidRPr="007968C8">
        <w:t xml:space="preserve"> – </w:t>
      </w:r>
      <w:r w:rsidR="001D0D4F">
        <w:t>сервер</w:t>
      </w:r>
      <w:r w:rsidR="001D0D4F" w:rsidRPr="007968C8">
        <w:t xml:space="preserve"> </w:t>
      </w:r>
      <w:r w:rsidR="001D0D4F" w:rsidRPr="006A4CEB">
        <w:rPr>
          <w:lang w:val="en-US"/>
        </w:rPr>
        <w:t>WAS</w:t>
      </w:r>
      <w:r w:rsidR="001D0D4F" w:rsidRPr="007968C8">
        <w:t xml:space="preserve"> </w:t>
      </w:r>
      <w:r w:rsidR="001D0D4F" w:rsidRPr="006A4CEB">
        <w:rPr>
          <w:lang w:val="en-US"/>
        </w:rPr>
        <w:t>Alpha</w:t>
      </w:r>
      <w:r w:rsidR="001D0D4F" w:rsidRPr="007968C8">
        <w:t xml:space="preserve">, </w:t>
      </w:r>
      <w:r w:rsidR="001D0D4F">
        <w:t>а</w:t>
      </w:r>
      <w:r w:rsidR="001D0D4F" w:rsidRPr="007968C8">
        <w:t xml:space="preserve"> </w:t>
      </w:r>
      <w:proofErr w:type="spellStart"/>
      <w:r w:rsidR="007968C8" w:rsidRPr="006A4CEB">
        <w:rPr>
          <w:lang w:val="en-US"/>
        </w:rPr>
        <w:t>sslport</w:t>
      </w:r>
      <w:proofErr w:type="spellEnd"/>
      <w:r w:rsidR="007968C8" w:rsidRPr="007968C8">
        <w:t xml:space="preserve"> </w:t>
      </w:r>
      <w:r w:rsidR="001D0D4F" w:rsidRPr="007968C8">
        <w:t xml:space="preserve">– </w:t>
      </w:r>
      <w:r w:rsidR="007968C8" w:rsidRPr="006A4CEB">
        <w:rPr>
          <w:lang w:val="en-US"/>
        </w:rPr>
        <w:t>SSL</w:t>
      </w:r>
      <w:r w:rsidR="007968C8" w:rsidRPr="007968C8">
        <w:t xml:space="preserve"> </w:t>
      </w:r>
      <w:r w:rsidR="001D0D4F">
        <w:t>порт</w:t>
      </w:r>
      <w:r w:rsidR="001D0D4F" w:rsidRPr="007968C8">
        <w:t xml:space="preserve"> </w:t>
      </w:r>
      <w:r w:rsidR="001D0D4F">
        <w:t>сервера</w:t>
      </w:r>
      <w:r w:rsidR="001D0D4F" w:rsidRPr="007968C8">
        <w:t xml:space="preserve"> </w:t>
      </w:r>
      <w:r w:rsidR="001D0D4F" w:rsidRPr="006A4CEB">
        <w:rPr>
          <w:lang w:val="en-US"/>
        </w:rPr>
        <w:t>WAS</w:t>
      </w:r>
      <w:r w:rsidR="001D0D4F" w:rsidRPr="007968C8">
        <w:t xml:space="preserve"> (</w:t>
      </w:r>
      <w:r w:rsidR="001D0D4F">
        <w:t>по</w:t>
      </w:r>
      <w:r w:rsidR="001D0D4F" w:rsidRPr="007968C8">
        <w:t xml:space="preserve"> </w:t>
      </w:r>
      <w:r w:rsidR="001D0D4F">
        <w:t>умолчанию</w:t>
      </w:r>
      <w:r w:rsidR="001D0D4F" w:rsidRPr="007968C8">
        <w:t xml:space="preserve"> </w:t>
      </w:r>
      <w:r w:rsidR="007968C8">
        <w:t>9443</w:t>
      </w:r>
      <w:r w:rsidR="001D0D4F" w:rsidRPr="001D0D4F">
        <w:t>)</w:t>
      </w:r>
      <w:r w:rsidR="001D0D4F">
        <w:t xml:space="preserve">, и убедиться, что на странице отображается </w:t>
      </w:r>
      <w:r w:rsidR="001D0D4F" w:rsidRPr="001D0D4F">
        <w:t>“</w:t>
      </w:r>
      <w:r w:rsidR="001D0D4F" w:rsidRPr="006A4CEB">
        <w:rPr>
          <w:lang w:val="en-US"/>
        </w:rPr>
        <w:t>PONG</w:t>
      </w:r>
      <w:r w:rsidR="001D0D4F" w:rsidRPr="001D0D4F">
        <w:t>”</w:t>
      </w:r>
      <w:r w:rsidR="007968C8" w:rsidRPr="00D92780">
        <w:t>.</w:t>
      </w:r>
      <w:r w:rsidR="00D92780">
        <w:t xml:space="preserve"> Более детальные проверки перечислены в инструкции по установке </w:t>
      </w:r>
      <w:r w:rsidR="00D92780">
        <w:rPr>
          <w:lang w:val="en-US"/>
        </w:rPr>
        <w:t>Sync</w:t>
      </w:r>
      <w:r w:rsidR="00D92780" w:rsidRPr="002D1073">
        <w:t xml:space="preserve"> </w:t>
      </w:r>
      <w:r w:rsidR="00D92780">
        <w:rPr>
          <w:lang w:val="en-US"/>
        </w:rPr>
        <w:t>Cache</w:t>
      </w:r>
      <w:r w:rsidR="00D92780" w:rsidRPr="002D1073">
        <w:t xml:space="preserve"> </w:t>
      </w:r>
      <w:r w:rsidR="00D92780">
        <w:rPr>
          <w:lang w:val="en-US"/>
        </w:rPr>
        <w:t>Server</w:t>
      </w:r>
      <w:r w:rsidR="00D92780" w:rsidRPr="00D92780">
        <w:t>.</w:t>
      </w:r>
    </w:p>
    <w:p w:rsidR="00FD2378" w:rsidRDefault="00FD2378" w:rsidP="00FD2378">
      <w:pPr>
        <w:pStyle w:val="a3"/>
        <w:keepNext/>
        <w:numPr>
          <w:ilvl w:val="0"/>
          <w:numId w:val="2"/>
        </w:numPr>
      </w:pPr>
      <w:r>
        <w:t>Проверить</w:t>
      </w:r>
      <w:r w:rsidRPr="007968C8">
        <w:t xml:space="preserve"> </w:t>
      </w:r>
      <w:r w:rsidRPr="00FD2378">
        <w:t xml:space="preserve"> </w:t>
      </w:r>
      <w:r>
        <w:rPr>
          <w:lang w:val="en-US"/>
        </w:rPr>
        <w:t>Monitor</w:t>
      </w:r>
      <w:r w:rsidRPr="00FD2378">
        <w:t xml:space="preserve"> </w:t>
      </w:r>
      <w:r>
        <w:rPr>
          <w:lang w:val="en-US"/>
        </w:rPr>
        <w:t>Sigma</w:t>
      </w:r>
      <w:r w:rsidRPr="00FD2378">
        <w:t xml:space="preserve"> </w:t>
      </w:r>
      <w:r>
        <w:t xml:space="preserve">на </w:t>
      </w:r>
      <w:proofErr w:type="spellStart"/>
      <w:proofErr w:type="gramStart"/>
      <w:r>
        <w:t>на</w:t>
      </w:r>
      <w:proofErr w:type="spellEnd"/>
      <w:proofErr w:type="gramEnd"/>
      <w:r>
        <w:t xml:space="preserve"> каждом из двух серверов в кластере </w:t>
      </w:r>
      <w:r>
        <w:rPr>
          <w:lang w:val="en-US"/>
        </w:rPr>
        <w:t>WAS</w:t>
      </w:r>
      <w:r w:rsidRPr="00FD2378">
        <w:t xml:space="preserve"> </w:t>
      </w:r>
      <w:r>
        <w:rPr>
          <w:lang w:val="en-US"/>
        </w:rPr>
        <w:t>Sigma</w:t>
      </w:r>
    </w:p>
    <w:p w:rsidR="00FD2378" w:rsidRPr="006B4841" w:rsidRDefault="00FD2378" w:rsidP="00FD2378">
      <w:pPr>
        <w:ind w:left="1416"/>
        <w:rPr>
          <w:rPrChange w:id="324" w:author="Петухова Светлана Сергеевна" w:date="2014-07-04T18:19:00Z">
            <w:rPr>
              <w:lang w:val="en-US"/>
            </w:rPr>
          </w:rPrChange>
        </w:rPr>
      </w:pPr>
      <w:r>
        <w:t>Перейти</w:t>
      </w:r>
      <w:r w:rsidRPr="007968C8">
        <w:t xml:space="preserve"> </w:t>
      </w:r>
      <w:r>
        <w:t>по</w:t>
      </w:r>
      <w:r w:rsidRPr="007968C8">
        <w:t xml:space="preserve"> </w:t>
      </w:r>
      <w:r>
        <w:t>ссылке</w:t>
      </w:r>
      <w:r w:rsidRPr="007968C8">
        <w:t xml:space="preserve"> </w:t>
      </w:r>
      <w:ins w:id="325" w:author="Гордиенко Максим Вячеславович" w:date="2015-11-24T17:13:00Z">
        <w:r w:rsidR="00E44799">
          <w:rPr>
            <w:lang w:val="en-US"/>
          </w:rPr>
          <w:fldChar w:fldCharType="begin"/>
        </w:r>
        <w:r w:rsidR="00E44799" w:rsidRPr="00E44799">
          <w:rPr>
            <w:rPrChange w:id="326" w:author="Гордиенко Максим Вячеславович" w:date="2015-11-24T17:13:00Z">
              <w:rPr>
                <w:lang w:val="en-US"/>
              </w:rPr>
            </w:rPrChange>
          </w:rPr>
          <w:instrText xml:space="preserve"> </w:instrText>
        </w:r>
        <w:r w:rsidR="00E44799">
          <w:rPr>
            <w:lang w:val="en-US"/>
          </w:rPr>
          <w:instrText>HYPERLINK</w:instrText>
        </w:r>
        <w:r w:rsidR="00E44799" w:rsidRPr="00E44799">
          <w:rPr>
            <w:rPrChange w:id="327" w:author="Гордиенко Максим Вячеславович" w:date="2015-11-24T17:13:00Z">
              <w:rPr>
                <w:lang w:val="en-US"/>
              </w:rPr>
            </w:rPrChange>
          </w:rPr>
          <w:instrText xml:space="preserve"> "</w:instrText>
        </w:r>
      </w:ins>
      <w:r w:rsidR="00E44799" w:rsidRPr="00E44799">
        <w:rPr>
          <w:lang w:val="en-US"/>
          <w:rPrChange w:id="328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https</w:instrText>
      </w:r>
      <w:r w:rsidR="00E44799" w:rsidRPr="00E44799">
        <w:rPr>
          <w:rPrChange w:id="329" w:author="Гордиенко Максим Вячеславович" w:date="2015-11-24T17:13:00Z">
            <w:rPr>
              <w:rStyle w:val="a5"/>
            </w:rPr>
          </w:rPrChange>
        </w:rPr>
        <w:instrText>://</w:instrText>
      </w:r>
      <w:r w:rsidR="00E44799" w:rsidRPr="00E44799">
        <w:rPr>
          <w:lang w:val="en-US"/>
          <w:rPrChange w:id="330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host</w:instrText>
      </w:r>
      <w:r w:rsidR="00E44799" w:rsidRPr="00E44799">
        <w:rPr>
          <w:rPrChange w:id="331" w:author="Гордиенко Максим Вячеславович" w:date="2015-11-24T17:13:00Z">
            <w:rPr>
              <w:rStyle w:val="a5"/>
            </w:rPr>
          </w:rPrChange>
        </w:rPr>
        <w:instrText>:</w:instrText>
      </w:r>
      <w:r w:rsidR="00E44799" w:rsidRPr="00E44799">
        <w:rPr>
          <w:lang w:val="en-US"/>
          <w:rPrChange w:id="332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sslport</w:instrText>
      </w:r>
      <w:r w:rsidR="00E44799" w:rsidRPr="00E44799">
        <w:rPr>
          <w:rPrChange w:id="333" w:author="Гордиенко Максим Вячеславович" w:date="2015-11-24T17:13:00Z">
            <w:rPr>
              <w:rStyle w:val="a5"/>
            </w:rPr>
          </w:rPrChange>
        </w:rPr>
        <w:instrText>/</w:instrText>
      </w:r>
      <w:r w:rsidR="00E44799" w:rsidRPr="00E44799">
        <w:rPr>
          <w:lang w:val="en-US"/>
          <w:rPrChange w:id="334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monitor</w:instrText>
      </w:r>
      <w:r w:rsidR="00E44799" w:rsidRPr="00E44799">
        <w:rPr>
          <w:rPrChange w:id="335" w:author="Гордиенко Максим Вячеславович" w:date="2015-11-24T17:13:00Z">
            <w:rPr>
              <w:rStyle w:val="a5"/>
            </w:rPr>
          </w:rPrChange>
        </w:rPr>
        <w:instrText>-</w:instrText>
      </w:r>
      <w:r w:rsidR="00E44799" w:rsidRPr="00E44799">
        <w:rPr>
          <w:lang w:val="en-US"/>
          <w:rPrChange w:id="336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sigma</w:instrText>
      </w:r>
      <w:r w:rsidR="00E44799" w:rsidRPr="00E44799">
        <w:rPr>
          <w:rPrChange w:id="337" w:author="Гордиенко Максим Вячеславович" w:date="2015-11-24T17:13:00Z">
            <w:rPr>
              <w:rStyle w:val="a5"/>
            </w:rPr>
          </w:rPrChange>
        </w:rPr>
        <w:instrText>/</w:instrText>
      </w:r>
      <w:r w:rsidR="00E44799" w:rsidRPr="00E44799">
        <w:rPr>
          <w:lang w:val="en-US"/>
          <w:rPrChange w:id="338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admin</w:instrText>
      </w:r>
      <w:r w:rsidR="00E44799" w:rsidRPr="00E44799">
        <w:rPr>
          <w:rPrChange w:id="339" w:author="Гордиенко Максим Вячеславович" w:date="2015-11-24T17:13:00Z">
            <w:rPr>
              <w:rStyle w:val="a5"/>
            </w:rPr>
          </w:rPrChange>
        </w:rPr>
        <w:instrText>/</w:instrText>
      </w:r>
      <w:r w:rsidR="00E44799" w:rsidRPr="00E44799">
        <w:rPr>
          <w:lang w:val="en-US"/>
          <w:rPrChange w:id="340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ping</w:instrText>
      </w:r>
      <w:r w:rsidR="00E44799" w:rsidRPr="00E44799">
        <w:rPr>
          <w:rPrChange w:id="341" w:author="Гордиенко Максим Вячеславович" w:date="2015-11-24T17:13:00Z">
            <w:rPr>
              <w:rStyle w:val="a5"/>
            </w:rPr>
          </w:rPrChange>
        </w:rPr>
        <w:instrText>.</w:instrText>
      </w:r>
      <w:r w:rsidR="00E44799" w:rsidRPr="00E44799">
        <w:rPr>
          <w:lang w:val="en-US"/>
          <w:rPrChange w:id="342" w:author="Гордиенко Максим Вячеславович" w:date="2015-11-24T17:13:00Z">
            <w:rPr>
              <w:rStyle w:val="a5"/>
              <w:lang w:val="en-US"/>
            </w:rPr>
          </w:rPrChange>
        </w:rPr>
        <w:instrText>do</w:instrText>
      </w:r>
      <w:ins w:id="343" w:author="Гордиенко Максим Вячеславович" w:date="2015-11-24T17:13:00Z">
        <w:r w:rsidR="00E44799" w:rsidRPr="00E44799">
          <w:rPr>
            <w:rPrChange w:id="344" w:author="Гордиенко Максим Вячеславович" w:date="2015-11-24T17:13:00Z">
              <w:rPr>
                <w:lang w:val="en-US"/>
              </w:rPr>
            </w:rPrChange>
          </w:rPr>
          <w:instrText xml:space="preserve">" </w:instrText>
        </w:r>
        <w:r w:rsidR="00E44799">
          <w:rPr>
            <w:lang w:val="en-US"/>
          </w:rPr>
          <w:fldChar w:fldCharType="separate"/>
        </w:r>
      </w:ins>
      <w:r w:rsidR="00E44799" w:rsidRPr="00627B63">
        <w:rPr>
          <w:rStyle w:val="a5"/>
          <w:lang w:val="en-US"/>
          <w:rPrChange w:id="345" w:author="Гордиенко Максим Вячеславович" w:date="2015-11-24T17:13:00Z">
            <w:rPr>
              <w:rStyle w:val="a5"/>
              <w:lang w:val="en-US"/>
            </w:rPr>
          </w:rPrChange>
        </w:rPr>
        <w:t>https</w:t>
      </w:r>
      <w:r w:rsidR="00E44799" w:rsidRPr="00627B63">
        <w:rPr>
          <w:rStyle w:val="a5"/>
          <w:rPrChange w:id="346" w:author="Гордиенко Максим Вячеславович" w:date="2015-11-24T17:13:00Z">
            <w:rPr>
              <w:rStyle w:val="a5"/>
            </w:rPr>
          </w:rPrChange>
        </w:rPr>
        <w:t>://</w:t>
      </w:r>
      <w:r w:rsidR="00E44799" w:rsidRPr="00627B63">
        <w:rPr>
          <w:rStyle w:val="a5"/>
          <w:lang w:val="en-US"/>
          <w:rPrChange w:id="347" w:author="Гордиенко Максим Вячеславович" w:date="2015-11-24T17:13:00Z">
            <w:rPr>
              <w:rStyle w:val="a5"/>
              <w:lang w:val="en-US"/>
            </w:rPr>
          </w:rPrChange>
        </w:rPr>
        <w:t>host</w:t>
      </w:r>
      <w:r w:rsidR="00E44799" w:rsidRPr="00627B63">
        <w:rPr>
          <w:rStyle w:val="a5"/>
          <w:rPrChange w:id="348" w:author="Гордиенко Максим Вячеславович" w:date="2015-11-24T17:13:00Z">
            <w:rPr>
              <w:rStyle w:val="a5"/>
            </w:rPr>
          </w:rPrChange>
        </w:rPr>
        <w:t>:</w:t>
      </w:r>
      <w:proofErr w:type="spellStart"/>
      <w:r w:rsidR="00E44799" w:rsidRPr="00627B63">
        <w:rPr>
          <w:rStyle w:val="a5"/>
          <w:lang w:val="en-US"/>
          <w:rPrChange w:id="349" w:author="Гордиенко Максим Вячеславович" w:date="2015-11-24T17:13:00Z">
            <w:rPr>
              <w:rStyle w:val="a5"/>
              <w:lang w:val="en-US"/>
            </w:rPr>
          </w:rPrChange>
        </w:rPr>
        <w:t>sslport</w:t>
      </w:r>
      <w:proofErr w:type="spellEnd"/>
      <w:r w:rsidR="00E44799" w:rsidRPr="00627B63">
        <w:rPr>
          <w:rStyle w:val="a5"/>
          <w:rPrChange w:id="350" w:author="Гордиенко Максим Вячеславович" w:date="2015-11-24T17:13:00Z">
            <w:rPr>
              <w:rStyle w:val="a5"/>
            </w:rPr>
          </w:rPrChange>
        </w:rPr>
        <w:t>/</w:t>
      </w:r>
      <w:r w:rsidR="00E44799" w:rsidRPr="00627B63">
        <w:rPr>
          <w:rStyle w:val="a5"/>
          <w:lang w:val="en-US"/>
          <w:rPrChange w:id="351" w:author="Гордиенко Максим Вячеславович" w:date="2015-11-24T17:13:00Z">
            <w:rPr>
              <w:rStyle w:val="a5"/>
              <w:lang w:val="en-US"/>
            </w:rPr>
          </w:rPrChange>
        </w:rPr>
        <w:t>monitor</w:t>
      </w:r>
      <w:r w:rsidR="00E44799" w:rsidRPr="00627B63">
        <w:rPr>
          <w:rStyle w:val="a5"/>
          <w:rPrChange w:id="352" w:author="Гордиенко Максим Вячеславович" w:date="2015-11-24T17:13:00Z">
            <w:rPr>
              <w:rStyle w:val="a5"/>
            </w:rPr>
          </w:rPrChange>
        </w:rPr>
        <w:t>-</w:t>
      </w:r>
      <w:r w:rsidR="00E44799" w:rsidRPr="00627B63">
        <w:rPr>
          <w:rStyle w:val="a5"/>
          <w:lang w:val="en-US"/>
          <w:rPrChange w:id="353" w:author="Гордиенко Максим Вячеславович" w:date="2015-11-24T17:13:00Z">
            <w:rPr>
              <w:rStyle w:val="a5"/>
              <w:lang w:val="en-US"/>
            </w:rPr>
          </w:rPrChange>
        </w:rPr>
        <w:t>sigma</w:t>
      </w:r>
      <w:ins w:id="354" w:author="Петухова Светлана Сергеевна" w:date="2014-07-04T18:43:00Z">
        <w:del w:id="355" w:author="Гордиенко Максим Вячеславович" w:date="2015-11-24T17:13:00Z">
          <w:r w:rsidR="00E44799" w:rsidRPr="00627B63" w:rsidDel="00E44799">
            <w:rPr>
              <w:rStyle w:val="a5"/>
              <w:rPrChange w:id="356" w:author="Гордиенко Максим Вячеславович" w:date="2015-11-24T17:13:00Z">
                <w:rPr>
                  <w:rStyle w:val="a5"/>
                  <w:lang w:val="en-US"/>
                </w:rPr>
              </w:rPrChange>
            </w:rPr>
            <w:delText>-</w:delText>
          </w:r>
          <w:r w:rsidR="00E44799" w:rsidRPr="00627B63" w:rsidDel="00E44799">
            <w:rPr>
              <w:rStyle w:val="a5"/>
              <w:lang w:val="en-US"/>
              <w:rPrChange w:id="357" w:author="Гордиенко Максим Вячеславович" w:date="2015-11-24T17:13:00Z">
                <w:rPr>
                  <w:rStyle w:val="a5"/>
                  <w:lang w:val="en-US"/>
                </w:rPr>
              </w:rPrChange>
            </w:rPr>
            <w:delText>sqlite</w:delText>
          </w:r>
        </w:del>
      </w:ins>
      <w:r w:rsidR="00E44799" w:rsidRPr="00627B63">
        <w:rPr>
          <w:rStyle w:val="a5"/>
          <w:rPrChange w:id="358" w:author="Гордиенко Максим Вячеславович" w:date="2015-11-24T17:13:00Z">
            <w:rPr>
              <w:rStyle w:val="a5"/>
            </w:rPr>
          </w:rPrChange>
        </w:rPr>
        <w:t>/</w:t>
      </w:r>
      <w:r w:rsidR="00E44799" w:rsidRPr="00627B63">
        <w:rPr>
          <w:rStyle w:val="a5"/>
          <w:lang w:val="en-US"/>
          <w:rPrChange w:id="359" w:author="Гордиенко Максим Вячеславович" w:date="2015-11-24T17:13:00Z">
            <w:rPr>
              <w:rStyle w:val="a5"/>
              <w:lang w:val="en-US"/>
            </w:rPr>
          </w:rPrChange>
        </w:rPr>
        <w:t>admin</w:t>
      </w:r>
      <w:r w:rsidR="00E44799" w:rsidRPr="00627B63">
        <w:rPr>
          <w:rStyle w:val="a5"/>
          <w:rPrChange w:id="360" w:author="Гордиенко Максим Вячеславович" w:date="2015-11-24T17:13:00Z">
            <w:rPr>
              <w:rStyle w:val="a5"/>
            </w:rPr>
          </w:rPrChange>
        </w:rPr>
        <w:t>/</w:t>
      </w:r>
      <w:r w:rsidR="00E44799" w:rsidRPr="00627B63">
        <w:rPr>
          <w:rStyle w:val="a5"/>
          <w:lang w:val="en-US"/>
          <w:rPrChange w:id="361" w:author="Гордиенко Максим Вячеславович" w:date="2015-11-24T17:13:00Z">
            <w:rPr>
              <w:rStyle w:val="a5"/>
              <w:lang w:val="en-US"/>
            </w:rPr>
          </w:rPrChange>
        </w:rPr>
        <w:t>ping</w:t>
      </w:r>
      <w:r w:rsidR="00E44799" w:rsidRPr="00627B63">
        <w:rPr>
          <w:rStyle w:val="a5"/>
          <w:rPrChange w:id="362" w:author="Гордиенко Максим Вячеславович" w:date="2015-11-24T17:13:00Z">
            <w:rPr>
              <w:rStyle w:val="a5"/>
            </w:rPr>
          </w:rPrChange>
        </w:rPr>
        <w:t>.</w:t>
      </w:r>
      <w:r w:rsidR="00E44799" w:rsidRPr="00627B63">
        <w:rPr>
          <w:rStyle w:val="a5"/>
          <w:lang w:val="en-US"/>
          <w:rPrChange w:id="363" w:author="Гордиенко Максим Вячеславович" w:date="2015-11-24T17:13:00Z">
            <w:rPr>
              <w:rStyle w:val="a5"/>
              <w:lang w:val="en-US"/>
            </w:rPr>
          </w:rPrChange>
        </w:rPr>
        <w:t>do</w:t>
      </w:r>
      <w:ins w:id="364" w:author="Гордиенко Максим Вячеславович" w:date="2015-11-24T17:13:00Z">
        <w:r w:rsidR="00E44799">
          <w:rPr>
            <w:lang w:val="en-US"/>
          </w:rPr>
          <w:fldChar w:fldCharType="end"/>
        </w:r>
      </w:ins>
      <w:r w:rsidRPr="007968C8">
        <w:t xml:space="preserve">, </w:t>
      </w:r>
      <w:r>
        <w:t>где</w:t>
      </w:r>
      <w:r w:rsidRPr="007968C8">
        <w:t xml:space="preserve"> </w:t>
      </w:r>
      <w:r w:rsidRPr="006A4CEB">
        <w:rPr>
          <w:lang w:val="en-US"/>
        </w:rPr>
        <w:t>host</w:t>
      </w:r>
      <w:r w:rsidRPr="007968C8">
        <w:t xml:space="preserve"> – </w:t>
      </w:r>
      <w:r>
        <w:t>сервер</w:t>
      </w:r>
      <w:r w:rsidRPr="007968C8">
        <w:t xml:space="preserve"> </w:t>
      </w:r>
      <w:r w:rsidRPr="006A4CEB">
        <w:rPr>
          <w:lang w:val="en-US"/>
        </w:rPr>
        <w:t>WAS</w:t>
      </w:r>
      <w:r w:rsidRPr="007968C8">
        <w:t xml:space="preserve"> </w:t>
      </w:r>
      <w:r w:rsidRPr="006A4CEB">
        <w:rPr>
          <w:lang w:val="en-US"/>
        </w:rPr>
        <w:t>Alpha</w:t>
      </w:r>
      <w:r w:rsidRPr="007968C8">
        <w:t xml:space="preserve">, </w:t>
      </w:r>
      <w:r>
        <w:t>а</w:t>
      </w:r>
      <w:r w:rsidRPr="007968C8">
        <w:t xml:space="preserve"> </w:t>
      </w:r>
      <w:proofErr w:type="spellStart"/>
      <w:r w:rsidRPr="006A4CEB">
        <w:rPr>
          <w:lang w:val="en-US"/>
        </w:rPr>
        <w:t>sslport</w:t>
      </w:r>
      <w:proofErr w:type="spellEnd"/>
      <w:r w:rsidRPr="007968C8">
        <w:t xml:space="preserve"> – </w:t>
      </w:r>
      <w:r w:rsidRPr="006A4CEB">
        <w:rPr>
          <w:lang w:val="en-US"/>
        </w:rPr>
        <w:t>SSL</w:t>
      </w:r>
      <w:r w:rsidRPr="007968C8">
        <w:t xml:space="preserve"> </w:t>
      </w:r>
      <w:r>
        <w:t>порт</w:t>
      </w:r>
      <w:r w:rsidRPr="007968C8">
        <w:t xml:space="preserve"> </w:t>
      </w:r>
      <w:r>
        <w:t>сервера</w:t>
      </w:r>
      <w:r w:rsidRPr="007968C8">
        <w:t xml:space="preserve"> </w:t>
      </w:r>
      <w:r w:rsidRPr="006A4CEB">
        <w:rPr>
          <w:lang w:val="en-US"/>
        </w:rPr>
        <w:t>WAS</w:t>
      </w:r>
      <w:r w:rsidRPr="007968C8">
        <w:t xml:space="preserve"> (</w:t>
      </w:r>
      <w:r>
        <w:t>по</w:t>
      </w:r>
      <w:r w:rsidRPr="007968C8">
        <w:t xml:space="preserve"> </w:t>
      </w:r>
      <w:r>
        <w:t>умолчанию</w:t>
      </w:r>
      <w:r w:rsidRPr="007968C8">
        <w:t xml:space="preserve"> </w:t>
      </w:r>
      <w:r>
        <w:t>9443</w:t>
      </w:r>
      <w:r w:rsidRPr="001D0D4F">
        <w:t>)</w:t>
      </w:r>
      <w:r>
        <w:t xml:space="preserve">, и убедиться, что на странице отображается </w:t>
      </w:r>
      <w:r w:rsidRPr="001D0D4F">
        <w:t>“</w:t>
      </w:r>
      <w:r w:rsidRPr="006A4CEB">
        <w:rPr>
          <w:lang w:val="en-US"/>
        </w:rPr>
        <w:t>PONG</w:t>
      </w:r>
      <w:r w:rsidRPr="001D0D4F">
        <w:t>”</w:t>
      </w:r>
      <w:r w:rsidRPr="00D92780">
        <w:t>.</w:t>
      </w:r>
      <w:r>
        <w:t xml:space="preserve"> Более детальные проверки перечислены в инструкции по установке </w:t>
      </w:r>
      <w:r>
        <w:rPr>
          <w:lang w:val="en-US"/>
        </w:rPr>
        <w:t>Sync</w:t>
      </w:r>
      <w:r w:rsidRPr="002D1073">
        <w:t xml:space="preserve"> </w:t>
      </w:r>
      <w:r>
        <w:rPr>
          <w:lang w:val="en-US"/>
        </w:rPr>
        <w:t>Cache</w:t>
      </w:r>
      <w:r w:rsidRPr="002D1073">
        <w:t xml:space="preserve"> </w:t>
      </w:r>
      <w:r>
        <w:rPr>
          <w:lang w:val="en-US"/>
        </w:rPr>
        <w:t>Server</w:t>
      </w:r>
      <w:r w:rsidRPr="00D92780">
        <w:t>.</w:t>
      </w:r>
    </w:p>
    <w:p w:rsidR="00B027F1" w:rsidRPr="00651730" w:rsidRDefault="00B027F1" w:rsidP="00B027F1">
      <w:pPr>
        <w:pStyle w:val="a3"/>
        <w:keepNext/>
        <w:numPr>
          <w:ilvl w:val="0"/>
          <w:numId w:val="2"/>
        </w:numPr>
      </w:pPr>
      <w:r>
        <w:t>Проверить</w:t>
      </w:r>
      <w:r w:rsidRPr="007968C8">
        <w:t xml:space="preserve"> </w:t>
      </w:r>
      <w:r w:rsidRPr="00FD2378">
        <w:t xml:space="preserve"> </w:t>
      </w:r>
      <w:proofErr w:type="spellStart"/>
      <w:r>
        <w:rPr>
          <w:lang w:val="en-US"/>
        </w:rPr>
        <w:t>DPSmsProxy</w:t>
      </w:r>
      <w:proofErr w:type="spellEnd"/>
      <w:r w:rsidRPr="00651730">
        <w:t xml:space="preserve"> </w:t>
      </w:r>
      <w:r>
        <w:t xml:space="preserve">на </w:t>
      </w:r>
      <w:proofErr w:type="spellStart"/>
      <w:proofErr w:type="gramStart"/>
      <w:r>
        <w:t>на</w:t>
      </w:r>
      <w:proofErr w:type="spellEnd"/>
      <w:proofErr w:type="gramEnd"/>
      <w:r>
        <w:t xml:space="preserve"> каждом из двух серверов в кластере </w:t>
      </w:r>
      <w:r>
        <w:rPr>
          <w:lang w:val="en-US"/>
        </w:rPr>
        <w:t>WAS</w:t>
      </w:r>
      <w:r w:rsidRPr="00FD2378">
        <w:t xml:space="preserve"> </w:t>
      </w:r>
      <w:r w:rsidR="00651730">
        <w:rPr>
          <w:lang w:val="en-US"/>
        </w:rPr>
        <w:t>Alpha</w:t>
      </w:r>
    </w:p>
    <w:p w:rsidR="00651730" w:rsidRDefault="00651730" w:rsidP="00651730">
      <w:pPr>
        <w:pStyle w:val="a3"/>
        <w:keepNext/>
        <w:ind w:left="644"/>
      </w:pPr>
    </w:p>
    <w:p w:rsidR="007968C8" w:rsidRDefault="001D0D4F" w:rsidP="00FD2378">
      <w:pPr>
        <w:pStyle w:val="a3"/>
        <w:keepNext/>
        <w:numPr>
          <w:ilvl w:val="0"/>
          <w:numId w:val="2"/>
        </w:numPr>
        <w:ind w:left="641" w:hanging="357"/>
      </w:pPr>
      <w:r>
        <w:t xml:space="preserve">Проверить </w:t>
      </w:r>
      <w:proofErr w:type="spellStart"/>
      <w:r>
        <w:t>файлоперекладчик</w:t>
      </w:r>
      <w:proofErr w:type="spellEnd"/>
      <w:r w:rsidR="007968C8" w:rsidRPr="007968C8">
        <w:t xml:space="preserve">. </w:t>
      </w:r>
    </w:p>
    <w:p w:rsidR="007968C8" w:rsidRDefault="007968C8" w:rsidP="00FD2378">
      <w:pPr>
        <w:pStyle w:val="a3"/>
        <w:numPr>
          <w:ilvl w:val="1"/>
          <w:numId w:val="2"/>
        </w:numPr>
        <w:tabs>
          <w:tab w:val="left" w:pos="567"/>
        </w:tabs>
        <w:ind w:left="426" w:hanging="66"/>
      </w:pPr>
      <w:r>
        <w:t xml:space="preserve">Зайти в административную консоль </w:t>
      </w:r>
      <w:r>
        <w:rPr>
          <w:lang w:val="en-US"/>
        </w:rPr>
        <w:t>Sync</w:t>
      </w:r>
      <w:r w:rsidRPr="00754ABB">
        <w:t xml:space="preserve"> </w:t>
      </w:r>
      <w:r>
        <w:rPr>
          <w:lang w:val="en-US"/>
        </w:rPr>
        <w:t>Generator</w:t>
      </w:r>
      <w:r>
        <w:t xml:space="preserve"> </w:t>
      </w:r>
      <w:hyperlink r:id="rId11" w:history="1">
        <w:r w:rsidRPr="0083600A">
          <w:rPr>
            <w:rStyle w:val="a5"/>
            <w:lang w:val="en-US"/>
          </w:rPr>
          <w:t>https</w:t>
        </w:r>
        <w:r w:rsidRPr="0083600A">
          <w:rPr>
            <w:rStyle w:val="a5"/>
          </w:rPr>
          <w:t>://</w:t>
        </w:r>
        <w:r w:rsidRPr="0083600A">
          <w:rPr>
            <w:rStyle w:val="a5"/>
            <w:lang w:val="en-US"/>
          </w:rPr>
          <w:t>host</w:t>
        </w:r>
        <w:r w:rsidRPr="0083600A">
          <w:rPr>
            <w:rStyle w:val="a5"/>
          </w:rPr>
          <w:t>:</w:t>
        </w:r>
        <w:r w:rsidRPr="0083600A">
          <w:rPr>
            <w:rStyle w:val="a5"/>
            <w:lang w:val="en-US"/>
          </w:rPr>
          <w:t>port</w:t>
        </w:r>
        <w:r w:rsidRPr="0083600A">
          <w:rPr>
            <w:rStyle w:val="a5"/>
          </w:rPr>
          <w:t>/</w:t>
        </w:r>
        <w:r w:rsidRPr="0083600A">
          <w:rPr>
            <w:rStyle w:val="a5"/>
            <w:lang w:val="en-US"/>
          </w:rPr>
          <w:t>generator</w:t>
        </w:r>
        <w:r w:rsidRPr="0083600A">
          <w:rPr>
            <w:rStyle w:val="a5"/>
          </w:rPr>
          <w:t>/</w:t>
        </w:r>
      </w:hyperlink>
      <w:proofErr w:type="spellStart"/>
      <w:r w:rsidRPr="00577546">
        <w:rPr>
          <w:rStyle w:val="a5"/>
          <w:lang w:val="en-US"/>
        </w:rPr>
        <w:t>gui</w:t>
      </w:r>
      <w:proofErr w:type="spellEnd"/>
      <w:r w:rsidRPr="00577546">
        <w:rPr>
          <w:rStyle w:val="a5"/>
        </w:rPr>
        <w:t>/</w:t>
      </w:r>
      <w:r w:rsidRPr="00577546">
        <w:rPr>
          <w:rStyle w:val="a5"/>
          <w:lang w:val="en-US"/>
        </w:rPr>
        <w:t>welcome</w:t>
      </w:r>
      <w:r w:rsidRPr="00577546">
        <w:rPr>
          <w:rStyle w:val="a5"/>
        </w:rPr>
        <w:t>.</w:t>
      </w:r>
      <w:r w:rsidRPr="00577546">
        <w:rPr>
          <w:rStyle w:val="a5"/>
          <w:lang w:val="en-US"/>
        </w:rPr>
        <w:t>public</w:t>
      </w:r>
      <w:r w:rsidRPr="00577546">
        <w:rPr>
          <w:rStyle w:val="a5"/>
        </w:rPr>
        <w:t>.</w:t>
      </w:r>
      <w:proofErr w:type="spellStart"/>
      <w:r w:rsidRPr="00577546">
        <w:rPr>
          <w:rStyle w:val="a5"/>
          <w:lang w:val="en-US"/>
        </w:rPr>
        <w:t>gui</w:t>
      </w:r>
      <w:proofErr w:type="spellEnd"/>
      <w:r w:rsidRPr="007968C8">
        <w:t xml:space="preserve">, </w:t>
      </w:r>
      <w:r>
        <w:t>где</w:t>
      </w:r>
      <w:r w:rsidRPr="007968C8">
        <w:t xml:space="preserve"> </w:t>
      </w:r>
      <w:r w:rsidRPr="007968C8">
        <w:rPr>
          <w:lang w:val="en-US"/>
        </w:rPr>
        <w:t>host</w:t>
      </w:r>
      <w:r w:rsidRPr="007968C8">
        <w:t xml:space="preserve"> – </w:t>
      </w:r>
      <w:r>
        <w:t>сервер</w:t>
      </w:r>
      <w:r w:rsidRPr="007968C8">
        <w:t xml:space="preserve"> </w:t>
      </w:r>
      <w:r w:rsidRPr="007968C8">
        <w:rPr>
          <w:lang w:val="en-US"/>
        </w:rPr>
        <w:t>WAS</w:t>
      </w:r>
      <w:r w:rsidRPr="007968C8">
        <w:t xml:space="preserve"> </w:t>
      </w:r>
      <w:r w:rsidRPr="007968C8">
        <w:rPr>
          <w:lang w:val="en-US"/>
        </w:rPr>
        <w:t>Alpha</w:t>
      </w:r>
      <w:r w:rsidRPr="007968C8">
        <w:t xml:space="preserve">, </w:t>
      </w:r>
      <w:r>
        <w:t>а</w:t>
      </w:r>
      <w:r w:rsidRPr="007968C8">
        <w:t xml:space="preserve"> </w:t>
      </w:r>
      <w:r w:rsidRPr="007968C8">
        <w:rPr>
          <w:lang w:val="en-US"/>
        </w:rPr>
        <w:t>port</w:t>
      </w:r>
      <w:r w:rsidRPr="007968C8">
        <w:t xml:space="preserve"> –</w:t>
      </w:r>
      <w:r>
        <w:t>порт</w:t>
      </w:r>
      <w:r w:rsidRPr="007968C8">
        <w:t xml:space="preserve"> </w:t>
      </w:r>
      <w:r>
        <w:t>сервера</w:t>
      </w:r>
      <w:r w:rsidRPr="007968C8">
        <w:t xml:space="preserve"> </w:t>
      </w:r>
      <w:r w:rsidRPr="007968C8">
        <w:rPr>
          <w:lang w:val="en-US"/>
        </w:rPr>
        <w:t>WAS</w:t>
      </w:r>
      <w:r w:rsidRPr="007968C8">
        <w:t xml:space="preserve"> (</w:t>
      </w:r>
      <w:r>
        <w:t>по</w:t>
      </w:r>
      <w:r w:rsidRPr="007968C8">
        <w:t xml:space="preserve"> </w:t>
      </w:r>
      <w:r>
        <w:t>умолчанию</w:t>
      </w:r>
      <w:r w:rsidRPr="007968C8">
        <w:t xml:space="preserve"> 9080</w:t>
      </w:r>
      <w:r w:rsidRPr="001D0D4F">
        <w:t>)</w:t>
      </w:r>
      <w:r>
        <w:t xml:space="preserve">, и на странице обзора файловой системы убедиться в доступности сетевого диска </w:t>
      </w:r>
      <w:proofErr w:type="spellStart"/>
      <w:r>
        <w:t>файлоперекладчика</w:t>
      </w:r>
      <w:proofErr w:type="spellEnd"/>
      <w:r>
        <w:t xml:space="preserve">. На этом диске могут присутствовать </w:t>
      </w:r>
      <w:r w:rsidR="00447502">
        <w:t>файлы, обрабатываемые в текущий момент.</w:t>
      </w:r>
    </w:p>
    <w:p w:rsidR="007968C8" w:rsidRPr="00FD2378" w:rsidRDefault="007968C8" w:rsidP="00FD2378">
      <w:pPr>
        <w:pStyle w:val="a3"/>
        <w:numPr>
          <w:ilvl w:val="1"/>
          <w:numId w:val="2"/>
        </w:numPr>
        <w:tabs>
          <w:tab w:val="left" w:pos="567"/>
        </w:tabs>
        <w:ind w:left="426" w:hanging="66"/>
      </w:pPr>
      <w:r>
        <w:t xml:space="preserve">Зайти в административную консоль </w:t>
      </w:r>
      <w:r w:rsidRPr="007968C8">
        <w:rPr>
          <w:lang w:val="en-US"/>
        </w:rPr>
        <w:t>Sync</w:t>
      </w:r>
      <w:r w:rsidRPr="007968C8">
        <w:t xml:space="preserve"> </w:t>
      </w:r>
      <w:r w:rsidRPr="007968C8">
        <w:rPr>
          <w:lang w:val="en-US"/>
        </w:rPr>
        <w:t>Cache</w:t>
      </w:r>
      <w:r w:rsidRPr="007968C8">
        <w:t xml:space="preserve"> </w:t>
      </w:r>
      <w:r w:rsidRPr="007968C8">
        <w:rPr>
          <w:lang w:val="en-US"/>
        </w:rPr>
        <w:t>Server</w:t>
      </w:r>
      <w:r w:rsidRPr="007968C8">
        <w:t xml:space="preserve"> </w:t>
      </w:r>
      <w:ins w:id="365" w:author="Петухова Светлана Сергеевна" w:date="2014-07-04T18:45:00Z">
        <w:r w:rsidR="00A971CC">
          <w:rPr>
            <w:lang w:val="en-US"/>
          </w:rPr>
          <w:fldChar w:fldCharType="begin"/>
        </w:r>
        <w:r w:rsidR="00A971CC" w:rsidRPr="00A971CC">
          <w:rPr>
            <w:rPrChange w:id="366" w:author="Петухова Светлана Сергеевна" w:date="2014-07-04T18:45:00Z">
              <w:rPr>
                <w:lang w:val="en-US"/>
              </w:rPr>
            </w:rPrChange>
          </w:rPr>
          <w:instrText xml:space="preserve"> </w:instrText>
        </w:r>
        <w:r w:rsidR="00A971CC">
          <w:rPr>
            <w:lang w:val="en-US"/>
          </w:rPr>
          <w:instrText>HYPERLINK</w:instrText>
        </w:r>
        <w:r w:rsidR="00A971CC" w:rsidRPr="00A971CC">
          <w:rPr>
            <w:rPrChange w:id="367" w:author="Петухова Светлана Сергеевна" w:date="2014-07-04T18:45:00Z">
              <w:rPr>
                <w:lang w:val="en-US"/>
              </w:rPr>
            </w:rPrChange>
          </w:rPr>
          <w:instrText xml:space="preserve"> "</w:instrText>
        </w:r>
      </w:ins>
      <w:r w:rsidR="00A971CC" w:rsidRPr="00A971CC">
        <w:rPr>
          <w:rPrChange w:id="368" w:author="Петухова Светлана Сергеевна" w:date="2014-07-04T18:45:00Z">
            <w:rPr>
              <w:rStyle w:val="a5"/>
              <w:lang w:val="en-US"/>
            </w:rPr>
          </w:rPrChange>
        </w:rPr>
        <w:instrText>https://host:sslport/</w:instrText>
      </w:r>
      <w:ins w:id="369" w:author="Петухова Светлана Сергеевна" w:date="2014-07-04T18:44:00Z">
        <w:r w:rsidR="00A971CC" w:rsidRPr="00A971CC">
          <w:rPr>
            <w:rPrChange w:id="370" w:author="Петухова Светлана Сергеевна" w:date="2014-07-04T18:45:00Z">
              <w:rPr>
                <w:rStyle w:val="a5"/>
                <w:lang w:val="en-US"/>
              </w:rPr>
            </w:rPrChange>
          </w:rPr>
          <w:instrText>p</w:instrText>
        </w:r>
      </w:ins>
      <w:r w:rsidR="00A971CC" w:rsidRPr="00A971CC">
        <w:rPr>
          <w:rPrChange w:id="371" w:author="Петухова Светлана Сергеевна" w:date="2014-07-04T18:45:00Z">
            <w:rPr>
              <w:rStyle w:val="a5"/>
              <w:lang w:val="en-US"/>
            </w:rPr>
          </w:rPrChange>
        </w:rPr>
        <w:instrText>syncserver/gui/welcome.public.gui</w:instrText>
      </w:r>
      <w:ins w:id="372" w:author="Петухова Светлана Сергеевна" w:date="2014-07-04T18:45:00Z">
        <w:r w:rsidR="00A971CC" w:rsidRPr="00A971CC">
          <w:rPr>
            <w:rPrChange w:id="373" w:author="Петухова Светлана Сергеевна" w:date="2014-07-04T18:45:00Z">
              <w:rPr>
                <w:lang w:val="en-US"/>
              </w:rPr>
            </w:rPrChange>
          </w:rPr>
          <w:instrText xml:space="preserve">" </w:instrText>
        </w:r>
        <w:r w:rsidR="00A971CC">
          <w:rPr>
            <w:lang w:val="en-US"/>
          </w:rPr>
          <w:fldChar w:fldCharType="separate"/>
        </w:r>
      </w:ins>
      <w:r w:rsidR="00A971CC" w:rsidRPr="00344F7D">
        <w:rPr>
          <w:rStyle w:val="a5"/>
          <w:lang w:val="en-US"/>
        </w:rPr>
        <w:t>https</w:t>
      </w:r>
      <w:r w:rsidR="00A971CC" w:rsidRPr="00344F7D">
        <w:rPr>
          <w:rStyle w:val="a5"/>
        </w:rPr>
        <w:t>://</w:t>
      </w:r>
      <w:r w:rsidR="00A971CC" w:rsidRPr="00344F7D">
        <w:rPr>
          <w:rStyle w:val="a5"/>
          <w:lang w:val="en-US"/>
        </w:rPr>
        <w:t>host</w:t>
      </w:r>
      <w:r w:rsidR="00A971CC" w:rsidRPr="00344F7D">
        <w:rPr>
          <w:rStyle w:val="a5"/>
        </w:rPr>
        <w:t>:</w:t>
      </w:r>
      <w:proofErr w:type="spellStart"/>
      <w:r w:rsidR="00A971CC" w:rsidRPr="00344F7D">
        <w:rPr>
          <w:rStyle w:val="a5"/>
          <w:lang w:val="en-US"/>
        </w:rPr>
        <w:t>sslport</w:t>
      </w:r>
      <w:proofErr w:type="spellEnd"/>
      <w:r w:rsidR="00A971CC" w:rsidRPr="00344F7D">
        <w:rPr>
          <w:rStyle w:val="a5"/>
        </w:rPr>
        <w:t>/</w:t>
      </w:r>
      <w:proofErr w:type="spellStart"/>
      <w:ins w:id="374" w:author="Петухова Светлана Сергеевна" w:date="2014-07-04T18:44:00Z">
        <w:r w:rsidR="00A971CC" w:rsidRPr="00344F7D">
          <w:rPr>
            <w:rStyle w:val="a5"/>
            <w:lang w:val="en-US"/>
          </w:rPr>
          <w:t>p</w:t>
        </w:r>
      </w:ins>
      <w:r w:rsidR="00A971CC" w:rsidRPr="00344F7D">
        <w:rPr>
          <w:rStyle w:val="a5"/>
          <w:lang w:val="en-US"/>
        </w:rPr>
        <w:t>syncserver</w:t>
      </w:r>
      <w:proofErr w:type="spellEnd"/>
      <w:r w:rsidR="00A971CC" w:rsidRPr="00344F7D">
        <w:rPr>
          <w:rStyle w:val="a5"/>
        </w:rPr>
        <w:t>/</w:t>
      </w:r>
      <w:proofErr w:type="spellStart"/>
      <w:r w:rsidR="00A971CC" w:rsidRPr="00344F7D">
        <w:rPr>
          <w:rStyle w:val="a5"/>
          <w:lang w:val="en-US"/>
        </w:rPr>
        <w:t>gui</w:t>
      </w:r>
      <w:proofErr w:type="spellEnd"/>
      <w:r w:rsidR="00A971CC" w:rsidRPr="00344F7D">
        <w:rPr>
          <w:rStyle w:val="a5"/>
        </w:rPr>
        <w:t>/</w:t>
      </w:r>
      <w:r w:rsidR="00A971CC" w:rsidRPr="00344F7D">
        <w:rPr>
          <w:rStyle w:val="a5"/>
          <w:lang w:val="en-US"/>
        </w:rPr>
        <w:t>welcome</w:t>
      </w:r>
      <w:r w:rsidR="00A971CC" w:rsidRPr="00344F7D">
        <w:rPr>
          <w:rStyle w:val="a5"/>
        </w:rPr>
        <w:t>.</w:t>
      </w:r>
      <w:r w:rsidR="00A971CC" w:rsidRPr="00344F7D">
        <w:rPr>
          <w:rStyle w:val="a5"/>
          <w:lang w:val="en-US"/>
        </w:rPr>
        <w:t>public</w:t>
      </w:r>
      <w:r w:rsidR="00A971CC" w:rsidRPr="00344F7D">
        <w:rPr>
          <w:rStyle w:val="a5"/>
        </w:rPr>
        <w:t>.</w:t>
      </w:r>
      <w:proofErr w:type="spellStart"/>
      <w:r w:rsidR="00A971CC" w:rsidRPr="00344F7D">
        <w:rPr>
          <w:rStyle w:val="a5"/>
          <w:lang w:val="en-US"/>
        </w:rPr>
        <w:t>gui</w:t>
      </w:r>
      <w:proofErr w:type="spellEnd"/>
      <w:ins w:id="375" w:author="Петухова Светлана Сергеевна" w:date="2014-07-04T18:45:00Z">
        <w:r w:rsidR="00A971CC">
          <w:rPr>
            <w:lang w:val="en-US"/>
          </w:rPr>
          <w:fldChar w:fldCharType="end"/>
        </w:r>
      </w:ins>
      <w:r>
        <w:rPr>
          <w:rStyle w:val="a5"/>
        </w:rPr>
        <w:t xml:space="preserve"> </w:t>
      </w:r>
      <w:r w:rsidRPr="007968C8">
        <w:t xml:space="preserve">, </w:t>
      </w:r>
      <w:r>
        <w:t>где</w:t>
      </w:r>
      <w:r w:rsidRPr="007968C8">
        <w:t xml:space="preserve"> </w:t>
      </w:r>
      <w:r w:rsidRPr="007968C8">
        <w:rPr>
          <w:lang w:val="en-US"/>
        </w:rPr>
        <w:t>host</w:t>
      </w:r>
      <w:r w:rsidRPr="007968C8">
        <w:t xml:space="preserve"> – </w:t>
      </w:r>
      <w:r>
        <w:t>сервер</w:t>
      </w:r>
      <w:r w:rsidRPr="007968C8">
        <w:t xml:space="preserve"> </w:t>
      </w:r>
      <w:r w:rsidRPr="007968C8">
        <w:rPr>
          <w:lang w:val="en-US"/>
        </w:rPr>
        <w:t>WAS</w:t>
      </w:r>
      <w:r w:rsidRPr="007968C8">
        <w:t xml:space="preserve"> </w:t>
      </w:r>
      <w:del w:id="376" w:author="Петухова Светлана Сергеевна" w:date="2014-07-04T18:45:00Z">
        <w:r w:rsidRPr="007968C8" w:rsidDel="00A971CC">
          <w:rPr>
            <w:lang w:val="en-US"/>
          </w:rPr>
          <w:delText>Alpha</w:delText>
        </w:r>
      </w:del>
      <w:ins w:id="377" w:author="Петухова Светлана Сергеевна" w:date="2014-07-04T18:45:00Z">
        <w:r w:rsidR="00A971CC">
          <w:rPr>
            <w:lang w:val="en-US"/>
          </w:rPr>
          <w:t>Sigma</w:t>
        </w:r>
      </w:ins>
      <w:r w:rsidRPr="007968C8">
        <w:t xml:space="preserve">, </w:t>
      </w:r>
      <w:r>
        <w:t>а</w:t>
      </w:r>
      <w:r w:rsidRPr="007968C8">
        <w:t xml:space="preserve"> </w:t>
      </w:r>
      <w:proofErr w:type="spellStart"/>
      <w:r w:rsidRPr="007968C8">
        <w:rPr>
          <w:lang w:val="en-US"/>
        </w:rPr>
        <w:t>sslport</w:t>
      </w:r>
      <w:proofErr w:type="spellEnd"/>
      <w:r w:rsidRPr="007968C8">
        <w:t xml:space="preserve"> – </w:t>
      </w:r>
      <w:r w:rsidRPr="007968C8">
        <w:rPr>
          <w:lang w:val="en-US"/>
        </w:rPr>
        <w:t>SSL</w:t>
      </w:r>
      <w:r w:rsidRPr="007968C8">
        <w:t xml:space="preserve"> </w:t>
      </w:r>
      <w:r>
        <w:t>порт</w:t>
      </w:r>
      <w:r w:rsidRPr="007968C8">
        <w:t xml:space="preserve"> </w:t>
      </w:r>
      <w:r>
        <w:t>сервера</w:t>
      </w:r>
      <w:r w:rsidRPr="007968C8">
        <w:t xml:space="preserve"> </w:t>
      </w:r>
      <w:r w:rsidRPr="007968C8">
        <w:rPr>
          <w:lang w:val="en-US"/>
        </w:rPr>
        <w:t>WAS</w:t>
      </w:r>
      <w:r w:rsidRPr="007968C8">
        <w:t xml:space="preserve"> (</w:t>
      </w:r>
      <w:r>
        <w:t>по</w:t>
      </w:r>
      <w:r w:rsidRPr="007968C8">
        <w:t xml:space="preserve"> </w:t>
      </w:r>
      <w:r>
        <w:t>умолчанию</w:t>
      </w:r>
      <w:r w:rsidRPr="007968C8">
        <w:t xml:space="preserve"> </w:t>
      </w:r>
      <w:r>
        <w:t>9443</w:t>
      </w:r>
      <w:r w:rsidRPr="001D0D4F">
        <w:t>)</w:t>
      </w:r>
      <w:r>
        <w:t xml:space="preserve">, </w:t>
      </w:r>
      <w:r w:rsidR="00447502">
        <w:t xml:space="preserve">и на странице обзора файловой системы </w:t>
      </w:r>
      <w:r w:rsidR="00447502">
        <w:lastRenderedPageBreak/>
        <w:t xml:space="preserve">убедиться в доступности сетевого диска </w:t>
      </w:r>
      <w:proofErr w:type="spellStart"/>
      <w:r w:rsidR="00447502">
        <w:t>файлоперекладчика</w:t>
      </w:r>
      <w:proofErr w:type="spellEnd"/>
      <w:r w:rsidR="00447502">
        <w:t>. На этом диске могут присутствовать файлы, обрабатываемые в текущий момент.</w:t>
      </w:r>
    </w:p>
    <w:p w:rsidR="00FD2378" w:rsidRPr="007968C8" w:rsidRDefault="00FD2378" w:rsidP="00FD2378">
      <w:pPr>
        <w:pStyle w:val="a3"/>
        <w:tabs>
          <w:tab w:val="left" w:pos="567"/>
        </w:tabs>
        <w:ind w:left="426"/>
      </w:pPr>
    </w:p>
    <w:p w:rsidR="001D0D4F" w:rsidRDefault="001D0D4F" w:rsidP="00FD2378">
      <w:pPr>
        <w:pStyle w:val="a3"/>
        <w:keepNext/>
        <w:numPr>
          <w:ilvl w:val="0"/>
          <w:numId w:val="2"/>
        </w:numPr>
        <w:ind w:left="641" w:hanging="357"/>
      </w:pPr>
      <w:r>
        <w:t xml:space="preserve">Проверить </w:t>
      </w:r>
      <w:proofErr w:type="spellStart"/>
      <w:r w:rsidRPr="007968C8">
        <w:rPr>
          <w:lang w:val="en-US"/>
        </w:rPr>
        <w:t>DataPower</w:t>
      </w:r>
      <w:proofErr w:type="spellEnd"/>
    </w:p>
    <w:p w:rsidR="00447502" w:rsidRPr="00CB1874" w:rsidRDefault="006A4CEB" w:rsidP="00447502">
      <w:r>
        <w:t>На мобильном устройстве з</w:t>
      </w:r>
      <w:r w:rsidR="00447502">
        <w:t xml:space="preserve">апустить приложение, например Динамическая модель, </w:t>
      </w:r>
      <w:r>
        <w:t>и произвести действия, описанные в руководстве пользователя, для получения онлайн данных. Приложение должно выдавать ожидаемый результат.</w:t>
      </w:r>
    </w:p>
    <w:p w:rsidR="00D92D96" w:rsidRDefault="00D92D96" w:rsidP="00D52196">
      <w:pPr>
        <w:pStyle w:val="1"/>
        <w:numPr>
          <w:ilvl w:val="1"/>
          <w:numId w:val="32"/>
        </w:numPr>
        <w:rPr>
          <w:rStyle w:val="21"/>
        </w:rPr>
      </w:pPr>
      <w:bookmarkStart w:id="378" w:name="_Toc385232870"/>
      <w:bookmarkStart w:id="379" w:name="_Toc385866329"/>
      <w:r w:rsidRPr="00247536">
        <w:rPr>
          <w:rStyle w:val="21"/>
        </w:rPr>
        <w:t>План отката при обновлении системы</w:t>
      </w:r>
      <w:bookmarkEnd w:id="378"/>
      <w:bookmarkEnd w:id="379"/>
    </w:p>
    <w:p w:rsidR="00447502" w:rsidRDefault="00447502" w:rsidP="00447502">
      <w:r>
        <w:t xml:space="preserve">План отката при обновлении каждого отдельного </w:t>
      </w:r>
      <w:r w:rsidR="006A4CEB" w:rsidRPr="006A4CEB">
        <w:rPr>
          <w:lang w:val="en-US"/>
        </w:rPr>
        <w:t>WAS</w:t>
      </w:r>
      <w:r w:rsidR="006A4CEB">
        <w:t xml:space="preserve"> -приложения </w:t>
      </w:r>
      <w:r>
        <w:t>указан в соответствующей инструкции по установке этого приложения.</w:t>
      </w:r>
    </w:p>
    <w:p w:rsidR="00447502" w:rsidRPr="00447502" w:rsidRDefault="00447502" w:rsidP="00447502">
      <w:r>
        <w:t xml:space="preserve">План отката при обновлении </w:t>
      </w:r>
      <w:proofErr w:type="spellStart"/>
      <w:r>
        <w:rPr>
          <w:lang w:val="en-US"/>
        </w:rPr>
        <w:t>DataPower</w:t>
      </w:r>
      <w:proofErr w:type="spellEnd"/>
      <w:r>
        <w:t xml:space="preserve"> </w:t>
      </w:r>
      <w:r w:rsidR="006A4CEB">
        <w:t xml:space="preserve">или </w:t>
      </w:r>
      <w:r w:rsidR="006A4CEB">
        <w:rPr>
          <w:lang w:val="en-US"/>
        </w:rPr>
        <w:t>MQ</w:t>
      </w:r>
      <w:r w:rsidR="006A4CEB" w:rsidRPr="006A4CEB">
        <w:t xml:space="preserve"> </w:t>
      </w:r>
      <w:r w:rsidR="006A4CEB">
        <w:t>содержится в соответствующей документации по этим продуктам.</w:t>
      </w:r>
    </w:p>
    <w:p w:rsidR="00D92D96" w:rsidRDefault="00D92D96" w:rsidP="00D52196">
      <w:pPr>
        <w:pStyle w:val="1"/>
        <w:numPr>
          <w:ilvl w:val="0"/>
          <w:numId w:val="32"/>
        </w:numPr>
      </w:pPr>
      <w:bookmarkStart w:id="380" w:name="_Toc385232871"/>
      <w:bookmarkStart w:id="381" w:name="_Toc385866330"/>
      <w:r w:rsidRPr="001276CF">
        <w:t>Перечень возможных аварийных сообщений и описание действий по ним</w:t>
      </w:r>
      <w:bookmarkEnd w:id="380"/>
      <w:bookmarkEnd w:id="381"/>
    </w:p>
    <w:p w:rsidR="001B61AD" w:rsidRPr="00125FC0" w:rsidRDefault="00447502">
      <w:r>
        <w:t xml:space="preserve">Перечень аварийных сообщений и способы решений указаны в соответствующих инструкциях по установке каждого отдельного </w:t>
      </w:r>
      <w:r w:rsidR="006A4CEB" w:rsidRPr="006A4CEB">
        <w:rPr>
          <w:lang w:val="en-US"/>
        </w:rPr>
        <w:t>WAS</w:t>
      </w:r>
      <w:r w:rsidR="006A4CEB">
        <w:t xml:space="preserve"> </w:t>
      </w:r>
      <w:r w:rsidR="00891541">
        <w:t>–</w:t>
      </w:r>
      <w:r w:rsidR="006A4CEB">
        <w:t>приложения</w:t>
      </w:r>
      <w:bookmarkEnd w:id="3"/>
      <w:r w:rsidR="00891541" w:rsidRPr="00891541">
        <w:t>:</w:t>
      </w:r>
    </w:p>
    <w:p w:rsidR="00891541" w:rsidRPr="00125FC0" w:rsidRDefault="00891541" w:rsidP="00891541">
      <w:pPr>
        <w:pStyle w:val="a3"/>
        <w:numPr>
          <w:ilvl w:val="0"/>
          <w:numId w:val="28"/>
        </w:numPr>
      </w:pPr>
      <w:proofErr w:type="spellStart"/>
      <w:r w:rsidRPr="005D2698">
        <w:rPr>
          <w:lang w:val="en-US"/>
        </w:rPr>
        <w:t>GeneratorSetup</w:t>
      </w:r>
      <w:proofErr w:type="spellEnd"/>
      <w:r w:rsidRPr="00125FC0">
        <w:t>.</w:t>
      </w:r>
      <w:proofErr w:type="spellStart"/>
      <w:r w:rsidRPr="005D2698">
        <w:rPr>
          <w:lang w:val="en-US"/>
        </w:rPr>
        <w:t>docx</w:t>
      </w:r>
      <w:proofErr w:type="spellEnd"/>
      <w:r w:rsidR="005D2698" w:rsidRPr="00125FC0">
        <w:t xml:space="preserve"> - </w:t>
      </w:r>
      <w:r w:rsidR="005D2698">
        <w:t>Руководство</w:t>
      </w:r>
      <w:r w:rsidR="005D2698" w:rsidRPr="00125FC0">
        <w:t xml:space="preserve"> </w:t>
      </w:r>
      <w:r w:rsidR="005D2698">
        <w:t>по</w:t>
      </w:r>
      <w:r w:rsidR="005D2698" w:rsidRPr="00125FC0">
        <w:t xml:space="preserve"> </w:t>
      </w:r>
      <w:r w:rsidR="005D2698">
        <w:t>инсталляции</w:t>
      </w:r>
      <w:r w:rsidR="005D2698" w:rsidRPr="00125FC0">
        <w:t xml:space="preserve"> </w:t>
      </w:r>
      <w:r w:rsidR="005D2698" w:rsidRPr="005D2698">
        <w:rPr>
          <w:lang w:val="en-US"/>
        </w:rPr>
        <w:t>Sync</w:t>
      </w:r>
      <w:r w:rsidR="005D2698" w:rsidRPr="00125FC0">
        <w:t xml:space="preserve"> </w:t>
      </w:r>
      <w:r w:rsidR="005D2698" w:rsidRPr="005D2698">
        <w:rPr>
          <w:lang w:val="en-US"/>
        </w:rPr>
        <w:t>Generator</w:t>
      </w:r>
    </w:p>
    <w:p w:rsidR="00891541" w:rsidRPr="00125FC0" w:rsidRDefault="00891541" w:rsidP="00891541">
      <w:pPr>
        <w:pStyle w:val="a3"/>
        <w:numPr>
          <w:ilvl w:val="0"/>
          <w:numId w:val="28"/>
        </w:numPr>
      </w:pPr>
      <w:proofErr w:type="spellStart"/>
      <w:r w:rsidRPr="005D2698">
        <w:rPr>
          <w:lang w:val="en-US"/>
        </w:rPr>
        <w:t>ProxyServerSetup</w:t>
      </w:r>
      <w:proofErr w:type="spellEnd"/>
      <w:r w:rsidRPr="00125FC0">
        <w:t>.</w:t>
      </w:r>
      <w:proofErr w:type="spellStart"/>
      <w:r w:rsidRPr="005D2698">
        <w:rPr>
          <w:lang w:val="en-US"/>
        </w:rPr>
        <w:t>docx</w:t>
      </w:r>
      <w:proofErr w:type="spellEnd"/>
      <w:r w:rsidR="005D2698" w:rsidRPr="00125FC0">
        <w:t xml:space="preserve"> - </w:t>
      </w:r>
      <w:r w:rsidR="005D2698">
        <w:t>Руководство</w:t>
      </w:r>
      <w:r w:rsidR="005D2698" w:rsidRPr="00125FC0">
        <w:t xml:space="preserve"> </w:t>
      </w:r>
      <w:r w:rsidR="005D2698">
        <w:t>по</w:t>
      </w:r>
      <w:r w:rsidR="005D2698" w:rsidRPr="00125FC0">
        <w:t xml:space="preserve"> </w:t>
      </w:r>
      <w:r w:rsidR="005D2698">
        <w:t>инсталляции</w:t>
      </w:r>
      <w:r w:rsidR="005D2698" w:rsidRPr="00125FC0">
        <w:t xml:space="preserve"> </w:t>
      </w:r>
      <w:r w:rsidR="005D2698" w:rsidRPr="005D2698">
        <w:rPr>
          <w:lang w:val="en-US"/>
        </w:rPr>
        <w:t>SQL</w:t>
      </w:r>
      <w:r w:rsidR="005D2698" w:rsidRPr="00125FC0">
        <w:t xml:space="preserve"> </w:t>
      </w:r>
      <w:r w:rsidR="005D2698" w:rsidRPr="005D2698">
        <w:rPr>
          <w:lang w:val="en-US"/>
        </w:rPr>
        <w:t>Proxy</w:t>
      </w:r>
      <w:r w:rsidR="005D2698" w:rsidRPr="00125FC0">
        <w:t xml:space="preserve"> </w:t>
      </w:r>
      <w:r w:rsidR="005D2698" w:rsidRPr="005D2698">
        <w:rPr>
          <w:lang w:val="en-US"/>
        </w:rPr>
        <w:t>Server</w:t>
      </w:r>
    </w:p>
    <w:p w:rsidR="00891541" w:rsidRPr="00125FC0" w:rsidRDefault="00E44799" w:rsidP="00E44799">
      <w:pPr>
        <w:pStyle w:val="a3"/>
        <w:numPr>
          <w:ilvl w:val="0"/>
          <w:numId w:val="28"/>
        </w:numPr>
      </w:pPr>
      <w:proofErr w:type="spellStart"/>
      <w:ins w:id="382" w:author="Гордиенко Максим Вячеславович" w:date="2015-11-24T17:14:00Z">
        <w:r w:rsidRPr="00E44799">
          <w:rPr>
            <w:lang w:val="en-US"/>
          </w:rPr>
          <w:t>CacheServerSetup</w:t>
        </w:r>
        <w:proofErr w:type="spellEnd"/>
        <w:r w:rsidRPr="00E44799">
          <w:rPr>
            <w:rPrChange w:id="383" w:author="Гордиенко Максим Вячеславович" w:date="2015-11-24T17:15:00Z">
              <w:rPr>
                <w:lang w:val="en-US"/>
              </w:rPr>
            </w:rPrChange>
          </w:rPr>
          <w:t>.</w:t>
        </w:r>
        <w:proofErr w:type="spellStart"/>
        <w:r w:rsidRPr="00E44799">
          <w:rPr>
            <w:lang w:val="en-US"/>
          </w:rPr>
          <w:t>docx</w:t>
        </w:r>
      </w:ins>
      <w:proofErr w:type="spellEnd"/>
      <w:ins w:id="384" w:author="Петухова Светлана Сергеевна" w:date="2014-07-04T18:46:00Z">
        <w:del w:id="385" w:author="Гордиенко Максим Вячеславович" w:date="2015-11-24T17:14:00Z">
          <w:r w:rsidR="00A971CC" w:rsidRPr="00A971CC" w:rsidDel="00E44799">
            <w:rPr>
              <w:lang w:val="en-US"/>
            </w:rPr>
            <w:delText>PassportCacheServerSQLiteSetup</w:delText>
          </w:r>
          <w:r w:rsidR="00A971CC" w:rsidRPr="00A971CC" w:rsidDel="00E44799">
            <w:rPr>
              <w:rPrChange w:id="386" w:author="Петухова Светлана Сергеевна" w:date="2014-07-04T18:46:00Z">
                <w:rPr>
                  <w:lang w:val="en-US"/>
                </w:rPr>
              </w:rPrChange>
            </w:rPr>
            <w:delText>.</w:delText>
          </w:r>
          <w:r w:rsidR="00A971CC" w:rsidRPr="00A971CC" w:rsidDel="00E44799">
            <w:rPr>
              <w:lang w:val="en-US"/>
            </w:rPr>
            <w:delText>docx</w:delText>
          </w:r>
        </w:del>
      </w:ins>
      <w:del w:id="387" w:author="Петухова Светлана Сергеевна" w:date="2014-07-04T18:46:00Z">
        <w:r w:rsidR="002471EA" w:rsidDel="00A971CC">
          <w:rPr>
            <w:lang w:val="en-US"/>
          </w:rPr>
          <w:delText>Passport</w:delText>
        </w:r>
        <w:r w:rsidR="00891541" w:rsidRPr="005D2698" w:rsidDel="00A971CC">
          <w:rPr>
            <w:lang w:val="en-US"/>
          </w:rPr>
          <w:delText>ServerSetup</w:delText>
        </w:r>
        <w:r w:rsidR="00891541" w:rsidRPr="00125FC0" w:rsidDel="00A971CC">
          <w:delText>.</w:delText>
        </w:r>
        <w:r w:rsidR="00891541" w:rsidRPr="005D2698" w:rsidDel="00A971CC">
          <w:rPr>
            <w:lang w:val="en-US"/>
          </w:rPr>
          <w:delText>docx</w:delText>
        </w:r>
      </w:del>
      <w:r w:rsidR="005D2698" w:rsidRPr="00125FC0">
        <w:t xml:space="preserve"> - </w:t>
      </w:r>
      <w:r w:rsidR="005D2698">
        <w:t>Руководство</w:t>
      </w:r>
      <w:r w:rsidR="005D2698" w:rsidRPr="00125FC0">
        <w:t xml:space="preserve"> </w:t>
      </w:r>
      <w:r w:rsidR="005D2698">
        <w:t>по</w:t>
      </w:r>
      <w:r w:rsidR="005D2698" w:rsidRPr="00125FC0">
        <w:t xml:space="preserve"> </w:t>
      </w:r>
      <w:r w:rsidR="005D2698">
        <w:t>инсталляции</w:t>
      </w:r>
      <w:r w:rsidR="005D2698" w:rsidRPr="00125FC0">
        <w:t xml:space="preserve"> </w:t>
      </w:r>
      <w:r w:rsidR="005D2698" w:rsidRPr="005D2698">
        <w:rPr>
          <w:lang w:val="en-US"/>
        </w:rPr>
        <w:t>Sync</w:t>
      </w:r>
      <w:r w:rsidR="005D2698" w:rsidRPr="00125FC0">
        <w:t xml:space="preserve"> </w:t>
      </w:r>
      <w:r w:rsidR="005D2698" w:rsidRPr="005D2698">
        <w:rPr>
          <w:lang w:val="en-US"/>
        </w:rPr>
        <w:t>Cache</w:t>
      </w:r>
      <w:r w:rsidR="005D2698" w:rsidRPr="00125FC0">
        <w:t xml:space="preserve"> </w:t>
      </w:r>
      <w:r w:rsidR="005D2698" w:rsidRPr="005D2698">
        <w:rPr>
          <w:lang w:val="en-US"/>
        </w:rPr>
        <w:t>Server</w:t>
      </w:r>
    </w:p>
    <w:p w:rsidR="00891541" w:rsidRDefault="00E44799" w:rsidP="00E44799">
      <w:pPr>
        <w:pStyle w:val="a3"/>
        <w:numPr>
          <w:ilvl w:val="0"/>
          <w:numId w:val="28"/>
        </w:numPr>
        <w:rPr>
          <w:lang w:val="en-US"/>
        </w:rPr>
      </w:pPr>
      <w:ins w:id="388" w:author="Гордиенко Максим Вячеславович" w:date="2015-11-24T17:15:00Z">
        <w:r w:rsidRPr="00E44799">
          <w:rPr>
            <w:lang w:val="en-US"/>
          </w:rPr>
          <w:t>ConfServerSetup.docx</w:t>
        </w:r>
      </w:ins>
      <w:ins w:id="389" w:author="Петухова Светлана Сергеевна" w:date="2014-07-04T18:46:00Z">
        <w:del w:id="390" w:author="Гордиенко Максим Вячеславович" w:date="2015-11-24T17:15:00Z">
          <w:r w:rsidR="00A971CC" w:rsidRPr="00A971CC" w:rsidDel="00E44799">
            <w:rPr>
              <w:lang w:val="en-US"/>
            </w:rPr>
            <w:delText>ConfServerSQLiteSetup.docx</w:delText>
          </w:r>
        </w:del>
      </w:ins>
      <w:del w:id="391" w:author="Петухова Светлана Сергеевна" w:date="2014-07-04T18:46:00Z">
        <w:r w:rsidR="005D2698" w:rsidRPr="005D2698" w:rsidDel="00A971CC">
          <w:rPr>
            <w:lang w:val="en-US"/>
          </w:rPr>
          <w:delText>ConfServerSetup.docx</w:delText>
        </w:r>
      </w:del>
      <w:r w:rsidR="005D2698">
        <w:rPr>
          <w:lang w:val="en-US"/>
        </w:rPr>
        <w:t xml:space="preserve"> - </w:t>
      </w:r>
      <w:r w:rsidR="005D2698">
        <w:t>Руководство</w:t>
      </w:r>
      <w:r w:rsidR="005D2698" w:rsidRPr="005D2698">
        <w:rPr>
          <w:lang w:val="en-US"/>
        </w:rPr>
        <w:t xml:space="preserve"> </w:t>
      </w:r>
      <w:r w:rsidR="005D2698">
        <w:t>по</w:t>
      </w:r>
      <w:r w:rsidR="005D2698" w:rsidRPr="005D2698">
        <w:rPr>
          <w:lang w:val="en-US"/>
        </w:rPr>
        <w:t xml:space="preserve"> </w:t>
      </w:r>
      <w:r w:rsidR="005D2698">
        <w:t>инсталляции</w:t>
      </w:r>
      <w:r w:rsidR="005D2698" w:rsidRPr="005D2698">
        <w:rPr>
          <w:lang w:val="en-US"/>
        </w:rPr>
        <w:t xml:space="preserve"> Configuration Server</w:t>
      </w:r>
    </w:p>
    <w:p w:rsidR="00D52196" w:rsidRPr="005D2698" w:rsidRDefault="00E44799" w:rsidP="00E44799">
      <w:pPr>
        <w:pStyle w:val="a3"/>
        <w:numPr>
          <w:ilvl w:val="0"/>
          <w:numId w:val="28"/>
        </w:numPr>
        <w:rPr>
          <w:lang w:val="en-US"/>
        </w:rPr>
      </w:pPr>
      <w:ins w:id="392" w:author="Гордиенко Максим Вячеславович" w:date="2015-11-24T17:15:00Z">
        <w:r w:rsidRPr="00E44799">
          <w:rPr>
            <w:lang w:val="en-US"/>
          </w:rPr>
          <w:t>SigmaMonitorSetup.docx</w:t>
        </w:r>
      </w:ins>
      <w:ins w:id="393" w:author="Петухова Светлана Сергеевна" w:date="2014-07-04T18:46:00Z">
        <w:del w:id="394" w:author="Гордиенко Максим Вячеславович" w:date="2015-11-24T17:15:00Z">
          <w:r w:rsidR="00A971CC" w:rsidRPr="00A971CC" w:rsidDel="00E44799">
            <w:rPr>
              <w:lang w:val="en-US"/>
            </w:rPr>
            <w:delText>SigmaMonitorServerSQLiteSetup.docx</w:delText>
          </w:r>
        </w:del>
      </w:ins>
      <w:del w:id="395" w:author="Петухова Светлана Сергеевна" w:date="2014-07-04T18:46:00Z">
        <w:r w:rsidR="00D52196" w:rsidDel="00A971CC">
          <w:rPr>
            <w:lang w:val="en-US"/>
          </w:rPr>
          <w:delText>MonitorSigma</w:delText>
        </w:r>
        <w:r w:rsidR="00D52196" w:rsidRPr="005D2698" w:rsidDel="00A971CC">
          <w:rPr>
            <w:lang w:val="en-US"/>
          </w:rPr>
          <w:delText>ServerSetup.docx</w:delText>
        </w:r>
      </w:del>
      <w:r w:rsidR="00D52196">
        <w:rPr>
          <w:lang w:val="en-US"/>
        </w:rPr>
        <w:t xml:space="preserve"> - </w:t>
      </w:r>
      <w:r w:rsidR="00D52196">
        <w:t>Руководство</w:t>
      </w:r>
      <w:r w:rsidR="00D52196" w:rsidRPr="005D2698">
        <w:rPr>
          <w:lang w:val="en-US"/>
        </w:rPr>
        <w:t xml:space="preserve"> </w:t>
      </w:r>
      <w:r w:rsidR="00D52196">
        <w:t>по</w:t>
      </w:r>
      <w:r w:rsidR="00D52196" w:rsidRPr="005D2698">
        <w:rPr>
          <w:lang w:val="en-US"/>
        </w:rPr>
        <w:t xml:space="preserve"> </w:t>
      </w:r>
      <w:r w:rsidR="00D52196">
        <w:t>инсталляции</w:t>
      </w:r>
      <w:r w:rsidR="00D52196" w:rsidRPr="005D2698">
        <w:rPr>
          <w:lang w:val="en-US"/>
        </w:rPr>
        <w:t xml:space="preserve"> Configuration Server</w:t>
      </w:r>
      <w:r w:rsidR="00D52196" w:rsidRPr="00D52196">
        <w:rPr>
          <w:lang w:val="en-US"/>
        </w:rPr>
        <w:t xml:space="preserve"> </w:t>
      </w:r>
      <w:r w:rsidR="00D52196">
        <w:t>для</w:t>
      </w:r>
      <w:r w:rsidR="00D52196" w:rsidRPr="00D52196">
        <w:rPr>
          <w:lang w:val="en-US"/>
        </w:rPr>
        <w:t xml:space="preserve"> </w:t>
      </w:r>
      <w:r w:rsidR="00D52196">
        <w:rPr>
          <w:lang w:val="en-US"/>
        </w:rPr>
        <w:t>Sigma</w:t>
      </w:r>
    </w:p>
    <w:p w:rsidR="00D52196" w:rsidRDefault="00E44799" w:rsidP="00E44799">
      <w:pPr>
        <w:pStyle w:val="a3"/>
        <w:numPr>
          <w:ilvl w:val="0"/>
          <w:numId w:val="28"/>
        </w:numPr>
        <w:rPr>
          <w:lang w:val="en-US"/>
        </w:rPr>
      </w:pPr>
      <w:ins w:id="396" w:author="Гордиенко Максим Вячеславович" w:date="2015-11-24T17:15:00Z">
        <w:r w:rsidRPr="00E44799">
          <w:rPr>
            <w:lang w:val="en-US"/>
          </w:rPr>
          <w:t>AlphaMonitorSetup.docx</w:t>
        </w:r>
      </w:ins>
      <w:bookmarkStart w:id="397" w:name="_GoBack"/>
      <w:bookmarkEnd w:id="397"/>
      <w:del w:id="398" w:author="Гордиенко Максим Вячеславович" w:date="2015-11-24T17:15:00Z">
        <w:r w:rsidR="00D52196" w:rsidRPr="00D52196" w:rsidDel="00E44799">
          <w:rPr>
            <w:lang w:val="en-US"/>
          </w:rPr>
          <w:delText>MonitorAlphaServerSetup.docx</w:delText>
        </w:r>
      </w:del>
      <w:r w:rsidR="00D52196" w:rsidRPr="00D52196">
        <w:rPr>
          <w:lang w:val="en-US"/>
        </w:rPr>
        <w:t xml:space="preserve"> - </w:t>
      </w:r>
      <w:r w:rsidR="00D52196">
        <w:t>Руководство</w:t>
      </w:r>
      <w:r w:rsidR="00D52196" w:rsidRPr="00D52196">
        <w:rPr>
          <w:lang w:val="en-US"/>
        </w:rPr>
        <w:t xml:space="preserve"> </w:t>
      </w:r>
      <w:r w:rsidR="00D52196">
        <w:t>по</w:t>
      </w:r>
      <w:r w:rsidR="00D52196" w:rsidRPr="00D52196">
        <w:rPr>
          <w:lang w:val="en-US"/>
        </w:rPr>
        <w:t xml:space="preserve"> </w:t>
      </w:r>
      <w:r w:rsidR="00D52196">
        <w:t>инсталляции</w:t>
      </w:r>
      <w:r w:rsidR="00D52196" w:rsidRPr="00D52196">
        <w:rPr>
          <w:lang w:val="en-US"/>
        </w:rPr>
        <w:t xml:space="preserve"> Configuration Server </w:t>
      </w:r>
      <w:r w:rsidR="00D52196">
        <w:t>для</w:t>
      </w:r>
      <w:r w:rsidR="00D52196" w:rsidRPr="00D52196">
        <w:rPr>
          <w:lang w:val="en-US"/>
        </w:rPr>
        <w:t xml:space="preserve"> </w:t>
      </w:r>
      <w:r w:rsidR="00D52196">
        <w:rPr>
          <w:lang w:val="en-US"/>
        </w:rPr>
        <w:t>Alpha</w:t>
      </w:r>
    </w:p>
    <w:p w:rsidR="00E45DDA" w:rsidRPr="00E45DDA" w:rsidRDefault="00E45DDA" w:rsidP="00E45DDA">
      <w:pPr>
        <w:pStyle w:val="a3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DpSmsProxyServerSetup.docx - </w:t>
      </w:r>
      <w:r>
        <w:t>Руководство</w:t>
      </w:r>
      <w:r w:rsidRPr="00D52196">
        <w:rPr>
          <w:lang w:val="en-US"/>
        </w:rPr>
        <w:t xml:space="preserve"> </w:t>
      </w:r>
      <w:r>
        <w:t>по</w:t>
      </w:r>
      <w:r w:rsidRPr="00D52196">
        <w:rPr>
          <w:lang w:val="en-US"/>
        </w:rPr>
        <w:t xml:space="preserve"> </w:t>
      </w:r>
      <w:r>
        <w:t>инсталляции</w:t>
      </w:r>
      <w:r w:rsidRPr="00D52196">
        <w:rPr>
          <w:lang w:val="en-US"/>
        </w:rPr>
        <w:t xml:space="preserve"> </w:t>
      </w:r>
      <w:proofErr w:type="spellStart"/>
      <w:r>
        <w:rPr>
          <w:lang w:val="en-US"/>
        </w:rPr>
        <w:t>DpSmsProxy</w:t>
      </w:r>
      <w:proofErr w:type="spellEnd"/>
      <w:r w:rsidRPr="00D52196">
        <w:rPr>
          <w:lang w:val="en-US"/>
        </w:rPr>
        <w:t xml:space="preserve"> Server </w:t>
      </w:r>
      <w:r>
        <w:t>для</w:t>
      </w:r>
      <w:r w:rsidRPr="00D52196">
        <w:rPr>
          <w:lang w:val="en-US"/>
        </w:rPr>
        <w:t xml:space="preserve"> </w:t>
      </w:r>
      <w:r>
        <w:rPr>
          <w:lang w:val="en-US"/>
        </w:rPr>
        <w:t>Alpha</w:t>
      </w:r>
    </w:p>
    <w:p w:rsidR="00447502" w:rsidRPr="00D52196" w:rsidRDefault="00447502">
      <w:r>
        <w:t xml:space="preserve">Перечень аварийных сообщений и способы решений по </w:t>
      </w:r>
      <w:r>
        <w:rPr>
          <w:lang w:val="en-US"/>
        </w:rPr>
        <w:t>MS</w:t>
      </w:r>
      <w:r w:rsidRPr="00447502">
        <w:t>-</w:t>
      </w:r>
      <w:r>
        <w:rPr>
          <w:lang w:val="en-US"/>
        </w:rPr>
        <w:t>SQL</w:t>
      </w:r>
      <w:r>
        <w:t xml:space="preserve">, </w:t>
      </w:r>
      <w:proofErr w:type="spellStart"/>
      <w:r>
        <w:rPr>
          <w:lang w:val="en-US"/>
        </w:rPr>
        <w:t>DataPower</w:t>
      </w:r>
      <w:proofErr w:type="spellEnd"/>
      <w:r w:rsidRPr="00447502">
        <w:t xml:space="preserve"> </w:t>
      </w:r>
      <w:r>
        <w:t xml:space="preserve">и </w:t>
      </w:r>
      <w:r>
        <w:rPr>
          <w:lang w:val="en-US"/>
        </w:rPr>
        <w:t>MQ</w:t>
      </w:r>
      <w:r>
        <w:t xml:space="preserve"> перечислены в документациях по этим продуктам.</w:t>
      </w:r>
      <w:r w:rsidR="00D52196">
        <w:t xml:space="preserve"> </w:t>
      </w:r>
    </w:p>
    <w:sectPr w:rsidR="00447502" w:rsidRPr="00D52196" w:rsidSect="00A20562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F43" w:rsidRDefault="00F02F43" w:rsidP="00D92D96">
      <w:pPr>
        <w:spacing w:after="0" w:line="240" w:lineRule="auto"/>
      </w:pPr>
      <w:r>
        <w:separator/>
      </w:r>
    </w:p>
  </w:endnote>
  <w:endnote w:type="continuationSeparator" w:id="0">
    <w:p w:rsidR="00F02F43" w:rsidRDefault="00F02F43" w:rsidP="00D92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C19" w:rsidRDefault="00D00C19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E44799">
      <w:rPr>
        <w:noProof/>
      </w:rPr>
      <w:t>10</w:t>
    </w:r>
    <w:r>
      <w:rPr>
        <w:noProof/>
      </w:rPr>
      <w:fldChar w:fldCharType="end"/>
    </w:r>
  </w:p>
  <w:p w:rsidR="00D00C19" w:rsidRPr="00E97D36" w:rsidRDefault="00D00C19" w:rsidP="00A20562">
    <w:pPr>
      <w:pStyle w:val="a8"/>
      <w:jc w:val="center"/>
      <w:rPr>
        <w:lang w:val="en-US"/>
      </w:rPr>
    </w:pPr>
    <w:r>
      <w:t>Москва, 201</w:t>
    </w:r>
    <w:r>
      <w:rPr>
        <w:lang w:val="en-US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C19" w:rsidRPr="004A253F" w:rsidRDefault="00D00C19" w:rsidP="00A20562">
    <w:pPr>
      <w:pStyle w:val="a8"/>
      <w:jc w:val="center"/>
    </w:pPr>
    <w:r>
      <w:t>Москва,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F43" w:rsidRDefault="00F02F43" w:rsidP="00D92D96">
      <w:pPr>
        <w:spacing w:after="0" w:line="240" w:lineRule="auto"/>
      </w:pPr>
      <w:r>
        <w:separator/>
      </w:r>
    </w:p>
  </w:footnote>
  <w:footnote w:type="continuationSeparator" w:id="0">
    <w:p w:rsidR="00F02F43" w:rsidRDefault="00F02F43" w:rsidP="00D92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C19" w:rsidRDefault="00D00C19" w:rsidP="00A20562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  <w:lang w:val="en-US"/>
      </w:rPr>
    </w:pPr>
    <w:proofErr w:type="gramStart"/>
    <w:r>
      <w:rPr>
        <w:i/>
        <w:lang w:val="en-US"/>
      </w:rPr>
      <w:t>i-Passport</w:t>
    </w:r>
    <w:proofErr w:type="gramEnd"/>
  </w:p>
  <w:p w:rsidR="00D00C19" w:rsidRPr="00E97D36" w:rsidRDefault="00D00C19" w:rsidP="00A20562">
    <w:pPr>
      <w:pStyle w:val="a6"/>
      <w:pBdr>
        <w:bottom w:val="single" w:sz="4" w:space="1" w:color="auto"/>
      </w:pBdr>
      <w:tabs>
        <w:tab w:val="left" w:pos="5760"/>
      </w:tabs>
      <w:jc w:val="center"/>
      <w:rPr>
        <w:i/>
      </w:rPr>
    </w:pPr>
    <w:r w:rsidRPr="008F70C4">
      <w:rPr>
        <w:i/>
      </w:rPr>
      <w:t xml:space="preserve"> Руководство по </w:t>
    </w:r>
    <w:proofErr w:type="spellStart"/>
    <w:r>
      <w:rPr>
        <w:i/>
      </w:rPr>
      <w:t>инсталяции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42F1"/>
    <w:multiLevelType w:val="hybridMultilevel"/>
    <w:tmpl w:val="BADC3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165F7"/>
    <w:multiLevelType w:val="multilevel"/>
    <w:tmpl w:val="0948868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68E2723"/>
    <w:multiLevelType w:val="hybridMultilevel"/>
    <w:tmpl w:val="54747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B4E31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31845C0"/>
    <w:multiLevelType w:val="multilevel"/>
    <w:tmpl w:val="15467A6C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8856D86"/>
    <w:multiLevelType w:val="hybridMultilevel"/>
    <w:tmpl w:val="C27C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B1DE7"/>
    <w:multiLevelType w:val="hybridMultilevel"/>
    <w:tmpl w:val="BDE45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A9661F"/>
    <w:multiLevelType w:val="multilevel"/>
    <w:tmpl w:val="DD3A88D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25597334"/>
    <w:multiLevelType w:val="hybridMultilevel"/>
    <w:tmpl w:val="00B228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E05A3A"/>
    <w:multiLevelType w:val="multilevel"/>
    <w:tmpl w:val="3C1C4EB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>
    <w:nsid w:val="2C9469F7"/>
    <w:multiLevelType w:val="hybridMultilevel"/>
    <w:tmpl w:val="FD52F898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1">
    <w:nsid w:val="31D43E3C"/>
    <w:multiLevelType w:val="hybridMultilevel"/>
    <w:tmpl w:val="9E802F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C549CD"/>
    <w:multiLevelType w:val="hybridMultilevel"/>
    <w:tmpl w:val="791A5A3E"/>
    <w:lvl w:ilvl="0" w:tplc="0A12BC6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75893"/>
    <w:multiLevelType w:val="hybridMultilevel"/>
    <w:tmpl w:val="733AFF3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5D7532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E8C41B5"/>
    <w:multiLevelType w:val="multilevel"/>
    <w:tmpl w:val="65C6DAF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3EC847DA"/>
    <w:multiLevelType w:val="multilevel"/>
    <w:tmpl w:val="84E84BB0"/>
    <w:lvl w:ilvl="0">
      <w:start w:val="1"/>
      <w:numFmt w:val="decimal"/>
      <w:lvlText w:val="%1."/>
      <w:lvlJc w:val="left"/>
      <w:pPr>
        <w:tabs>
          <w:tab w:val="num" w:pos="4320"/>
        </w:tabs>
        <w:ind w:left="4320" w:hanging="360"/>
      </w:pPr>
    </w:lvl>
    <w:lvl w:ilvl="1">
      <w:start w:val="1"/>
      <w:numFmt w:val="lowerLetter"/>
      <w:lvlText w:val="%2."/>
      <w:lvlJc w:val="left"/>
      <w:pPr>
        <w:tabs>
          <w:tab w:val="num" w:pos="5040"/>
        </w:tabs>
        <w:ind w:left="5040" w:hanging="360"/>
      </w:pPr>
    </w:lvl>
    <w:lvl w:ilvl="2">
      <w:start w:val="1"/>
      <w:numFmt w:val="decimal"/>
      <w:lvlText w:val="%3."/>
      <w:lvlJc w:val="left"/>
      <w:pPr>
        <w:tabs>
          <w:tab w:val="num" w:pos="5760"/>
        </w:tabs>
        <w:ind w:left="5760" w:hanging="36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 w:tentative="1">
      <w:start w:val="1"/>
      <w:numFmt w:val="decimal"/>
      <w:lvlText w:val="%6."/>
      <w:lvlJc w:val="left"/>
      <w:pPr>
        <w:tabs>
          <w:tab w:val="num" w:pos="7920"/>
        </w:tabs>
        <w:ind w:left="7920" w:hanging="360"/>
      </w:pPr>
    </w:lvl>
    <w:lvl w:ilvl="6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entative="1">
      <w:start w:val="1"/>
      <w:numFmt w:val="decimal"/>
      <w:lvlText w:val="%8."/>
      <w:lvlJc w:val="left"/>
      <w:pPr>
        <w:tabs>
          <w:tab w:val="num" w:pos="9360"/>
        </w:tabs>
        <w:ind w:left="9360" w:hanging="360"/>
      </w:pPr>
    </w:lvl>
    <w:lvl w:ilvl="8" w:tentative="1">
      <w:start w:val="1"/>
      <w:numFmt w:val="decimal"/>
      <w:lvlText w:val="%9."/>
      <w:lvlJc w:val="left"/>
      <w:pPr>
        <w:tabs>
          <w:tab w:val="num" w:pos="10080"/>
        </w:tabs>
        <w:ind w:left="10080" w:hanging="360"/>
      </w:pPr>
    </w:lvl>
  </w:abstractNum>
  <w:abstractNum w:abstractNumId="17">
    <w:nsid w:val="3FEC0BF6"/>
    <w:multiLevelType w:val="multilevel"/>
    <w:tmpl w:val="08B8B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955F87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11451E7"/>
    <w:multiLevelType w:val="multilevel"/>
    <w:tmpl w:val="C2501C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44385FEA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6531D35"/>
    <w:multiLevelType w:val="hybridMultilevel"/>
    <w:tmpl w:val="829E6154"/>
    <w:lvl w:ilvl="0" w:tplc="0A12BC6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70E32C1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823300B"/>
    <w:multiLevelType w:val="hybridMultilevel"/>
    <w:tmpl w:val="82A8E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171C8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4BF84132"/>
    <w:multiLevelType w:val="hybridMultilevel"/>
    <w:tmpl w:val="44BC39EA"/>
    <w:lvl w:ilvl="0" w:tplc="BDA4E15C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6">
    <w:nsid w:val="4D33546B"/>
    <w:multiLevelType w:val="multilevel"/>
    <w:tmpl w:val="3C1C4EB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>
    <w:nsid w:val="515A390B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>
    <w:nsid w:val="51F9777D"/>
    <w:multiLevelType w:val="multilevel"/>
    <w:tmpl w:val="88964ED4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541437D8"/>
    <w:multiLevelType w:val="hybridMultilevel"/>
    <w:tmpl w:val="55B0BD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95E2409"/>
    <w:multiLevelType w:val="hybridMultilevel"/>
    <w:tmpl w:val="8B2EF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644C57"/>
    <w:multiLevelType w:val="hybridMultilevel"/>
    <w:tmpl w:val="DEDE7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3233E"/>
    <w:multiLevelType w:val="multilevel"/>
    <w:tmpl w:val="5DDEA3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E397113"/>
    <w:multiLevelType w:val="multilevel"/>
    <w:tmpl w:val="758012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4">
    <w:nsid w:val="60C53805"/>
    <w:multiLevelType w:val="multilevel"/>
    <w:tmpl w:val="3244D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5">
    <w:nsid w:val="61A828B4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66A80B5F"/>
    <w:multiLevelType w:val="multilevel"/>
    <w:tmpl w:val="CBECA0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7">
    <w:nsid w:val="67BC6393"/>
    <w:multiLevelType w:val="hybridMultilevel"/>
    <w:tmpl w:val="A18614FE"/>
    <w:lvl w:ilvl="0" w:tplc="0A12BC6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03B68AF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2DE6FAF"/>
    <w:multiLevelType w:val="multilevel"/>
    <w:tmpl w:val="053E68F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76D46685"/>
    <w:multiLevelType w:val="multilevel"/>
    <w:tmpl w:val="0948868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1">
    <w:nsid w:val="77763C37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82166F7"/>
    <w:multiLevelType w:val="multilevel"/>
    <w:tmpl w:val="3244D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E2222C"/>
    <w:multiLevelType w:val="hybridMultilevel"/>
    <w:tmpl w:val="79FE6E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2D0E38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230E94"/>
    <w:multiLevelType w:val="multilevel"/>
    <w:tmpl w:val="0948868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5">
    <w:nsid w:val="7F8E4925"/>
    <w:multiLevelType w:val="multilevel"/>
    <w:tmpl w:val="98C42C0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1"/>
  </w:num>
  <w:num w:numId="3">
    <w:abstractNumId w:val="39"/>
  </w:num>
  <w:num w:numId="4">
    <w:abstractNumId w:val="6"/>
  </w:num>
  <w:num w:numId="5">
    <w:abstractNumId w:val="30"/>
  </w:num>
  <w:num w:numId="6">
    <w:abstractNumId w:val="43"/>
  </w:num>
  <w:num w:numId="7">
    <w:abstractNumId w:val="24"/>
  </w:num>
  <w:num w:numId="8">
    <w:abstractNumId w:val="45"/>
  </w:num>
  <w:num w:numId="9">
    <w:abstractNumId w:val="27"/>
  </w:num>
  <w:num w:numId="10">
    <w:abstractNumId w:val="20"/>
  </w:num>
  <w:num w:numId="11">
    <w:abstractNumId w:val="26"/>
  </w:num>
  <w:num w:numId="12">
    <w:abstractNumId w:val="34"/>
  </w:num>
  <w:num w:numId="13">
    <w:abstractNumId w:val="15"/>
  </w:num>
  <w:num w:numId="14">
    <w:abstractNumId w:val="23"/>
  </w:num>
  <w:num w:numId="15">
    <w:abstractNumId w:val="2"/>
  </w:num>
  <w:num w:numId="16">
    <w:abstractNumId w:val="12"/>
  </w:num>
  <w:num w:numId="17">
    <w:abstractNumId w:val="21"/>
  </w:num>
  <w:num w:numId="18">
    <w:abstractNumId w:val="36"/>
  </w:num>
  <w:num w:numId="19">
    <w:abstractNumId w:val="13"/>
  </w:num>
  <w:num w:numId="20">
    <w:abstractNumId w:val="9"/>
  </w:num>
  <w:num w:numId="21">
    <w:abstractNumId w:val="11"/>
  </w:num>
  <w:num w:numId="22">
    <w:abstractNumId w:val="33"/>
  </w:num>
  <w:num w:numId="23">
    <w:abstractNumId w:val="37"/>
  </w:num>
  <w:num w:numId="24">
    <w:abstractNumId w:val="29"/>
  </w:num>
  <w:num w:numId="25">
    <w:abstractNumId w:val="5"/>
  </w:num>
  <w:num w:numId="26">
    <w:abstractNumId w:val="44"/>
  </w:num>
  <w:num w:numId="27">
    <w:abstractNumId w:val="28"/>
  </w:num>
  <w:num w:numId="28">
    <w:abstractNumId w:val="4"/>
  </w:num>
  <w:num w:numId="29">
    <w:abstractNumId w:val="31"/>
  </w:num>
  <w:num w:numId="30">
    <w:abstractNumId w:val="19"/>
  </w:num>
  <w:num w:numId="31">
    <w:abstractNumId w:val="7"/>
  </w:num>
  <w:num w:numId="32">
    <w:abstractNumId w:val="42"/>
  </w:num>
  <w:num w:numId="33">
    <w:abstractNumId w:val="38"/>
  </w:num>
  <w:num w:numId="34">
    <w:abstractNumId w:val="32"/>
  </w:num>
  <w:num w:numId="35">
    <w:abstractNumId w:val="0"/>
  </w:num>
  <w:num w:numId="36">
    <w:abstractNumId w:val="10"/>
  </w:num>
  <w:num w:numId="37">
    <w:abstractNumId w:val="25"/>
  </w:num>
  <w:num w:numId="38">
    <w:abstractNumId w:val="35"/>
  </w:num>
  <w:num w:numId="39">
    <w:abstractNumId w:val="18"/>
  </w:num>
  <w:num w:numId="40">
    <w:abstractNumId w:val="40"/>
  </w:num>
  <w:num w:numId="41">
    <w:abstractNumId w:val="8"/>
  </w:num>
  <w:num w:numId="42">
    <w:abstractNumId w:val="14"/>
  </w:num>
  <w:num w:numId="43">
    <w:abstractNumId w:val="3"/>
  </w:num>
  <w:num w:numId="44">
    <w:abstractNumId w:val="16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2D96"/>
    <w:rsid w:val="000156C4"/>
    <w:rsid w:val="00016BB5"/>
    <w:rsid w:val="00017DD6"/>
    <w:rsid w:val="00057E75"/>
    <w:rsid w:val="000612F5"/>
    <w:rsid w:val="00073F4D"/>
    <w:rsid w:val="000D7A9C"/>
    <w:rsid w:val="00105152"/>
    <w:rsid w:val="00125FC0"/>
    <w:rsid w:val="00147370"/>
    <w:rsid w:val="00153BC2"/>
    <w:rsid w:val="00155495"/>
    <w:rsid w:val="00190F10"/>
    <w:rsid w:val="00193E46"/>
    <w:rsid w:val="00197D5B"/>
    <w:rsid w:val="001A2A78"/>
    <w:rsid w:val="001B61AD"/>
    <w:rsid w:val="001C21DE"/>
    <w:rsid w:val="001D0D4F"/>
    <w:rsid w:val="001F307A"/>
    <w:rsid w:val="001F37DD"/>
    <w:rsid w:val="00221ABD"/>
    <w:rsid w:val="002242DF"/>
    <w:rsid w:val="00236A09"/>
    <w:rsid w:val="002471EA"/>
    <w:rsid w:val="00282BF9"/>
    <w:rsid w:val="002A504B"/>
    <w:rsid w:val="002D1073"/>
    <w:rsid w:val="002F2A94"/>
    <w:rsid w:val="00307DB7"/>
    <w:rsid w:val="00331D42"/>
    <w:rsid w:val="00345C6C"/>
    <w:rsid w:val="00363B6D"/>
    <w:rsid w:val="003A3329"/>
    <w:rsid w:val="003F0CF2"/>
    <w:rsid w:val="0042521B"/>
    <w:rsid w:val="00440364"/>
    <w:rsid w:val="00447502"/>
    <w:rsid w:val="00463B25"/>
    <w:rsid w:val="004A253F"/>
    <w:rsid w:val="004B2B80"/>
    <w:rsid w:val="004E35B5"/>
    <w:rsid w:val="00513B7F"/>
    <w:rsid w:val="00513E90"/>
    <w:rsid w:val="0053326E"/>
    <w:rsid w:val="00545D1F"/>
    <w:rsid w:val="005544F2"/>
    <w:rsid w:val="005A1404"/>
    <w:rsid w:val="005B671D"/>
    <w:rsid w:val="005D2698"/>
    <w:rsid w:val="0061232B"/>
    <w:rsid w:val="00651730"/>
    <w:rsid w:val="0066713A"/>
    <w:rsid w:val="006708A7"/>
    <w:rsid w:val="0069586B"/>
    <w:rsid w:val="006A4CEB"/>
    <w:rsid w:val="006B4841"/>
    <w:rsid w:val="006C4A69"/>
    <w:rsid w:val="00716B76"/>
    <w:rsid w:val="00752D5A"/>
    <w:rsid w:val="00753120"/>
    <w:rsid w:val="00754ABB"/>
    <w:rsid w:val="00784568"/>
    <w:rsid w:val="007909FC"/>
    <w:rsid w:val="007968C8"/>
    <w:rsid w:val="007B6004"/>
    <w:rsid w:val="007C4C11"/>
    <w:rsid w:val="007C696D"/>
    <w:rsid w:val="007D1B9B"/>
    <w:rsid w:val="00855229"/>
    <w:rsid w:val="008843F3"/>
    <w:rsid w:val="00891541"/>
    <w:rsid w:val="0089712A"/>
    <w:rsid w:val="008975DD"/>
    <w:rsid w:val="008E4458"/>
    <w:rsid w:val="00940819"/>
    <w:rsid w:val="0094662D"/>
    <w:rsid w:val="00995EE1"/>
    <w:rsid w:val="00A13419"/>
    <w:rsid w:val="00A20562"/>
    <w:rsid w:val="00A4211A"/>
    <w:rsid w:val="00A43D28"/>
    <w:rsid w:val="00A5742A"/>
    <w:rsid w:val="00A723F6"/>
    <w:rsid w:val="00A726C4"/>
    <w:rsid w:val="00A96B62"/>
    <w:rsid w:val="00A971CC"/>
    <w:rsid w:val="00AC70FD"/>
    <w:rsid w:val="00AD274C"/>
    <w:rsid w:val="00AD68BC"/>
    <w:rsid w:val="00B027F1"/>
    <w:rsid w:val="00B0752C"/>
    <w:rsid w:val="00B10547"/>
    <w:rsid w:val="00B217F3"/>
    <w:rsid w:val="00B3737A"/>
    <w:rsid w:val="00B617ED"/>
    <w:rsid w:val="00B61AB2"/>
    <w:rsid w:val="00B822CF"/>
    <w:rsid w:val="00C379CC"/>
    <w:rsid w:val="00C55AEB"/>
    <w:rsid w:val="00C64243"/>
    <w:rsid w:val="00C86640"/>
    <w:rsid w:val="00CB1874"/>
    <w:rsid w:val="00CB288E"/>
    <w:rsid w:val="00CC0C41"/>
    <w:rsid w:val="00CC49E9"/>
    <w:rsid w:val="00CE2965"/>
    <w:rsid w:val="00CF2F59"/>
    <w:rsid w:val="00D00C19"/>
    <w:rsid w:val="00D02C8E"/>
    <w:rsid w:val="00D52196"/>
    <w:rsid w:val="00D807CF"/>
    <w:rsid w:val="00D92780"/>
    <w:rsid w:val="00D92D96"/>
    <w:rsid w:val="00DA6F97"/>
    <w:rsid w:val="00DC54A1"/>
    <w:rsid w:val="00E01818"/>
    <w:rsid w:val="00E11EF1"/>
    <w:rsid w:val="00E17168"/>
    <w:rsid w:val="00E26C07"/>
    <w:rsid w:val="00E26D00"/>
    <w:rsid w:val="00E44799"/>
    <w:rsid w:val="00E45DDA"/>
    <w:rsid w:val="00E67F4E"/>
    <w:rsid w:val="00E74325"/>
    <w:rsid w:val="00E9281E"/>
    <w:rsid w:val="00E94969"/>
    <w:rsid w:val="00EA1C21"/>
    <w:rsid w:val="00EF730A"/>
    <w:rsid w:val="00F02F43"/>
    <w:rsid w:val="00F242A5"/>
    <w:rsid w:val="00F41076"/>
    <w:rsid w:val="00F773F5"/>
    <w:rsid w:val="00F83BE9"/>
    <w:rsid w:val="00FD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D9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D92D9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D92D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96B62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A96B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D92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semiHidden/>
    <w:rsid w:val="00D92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92D96"/>
    <w:pPr>
      <w:ind w:left="720"/>
      <w:contextualSpacing/>
    </w:pPr>
  </w:style>
  <w:style w:type="paragraph" w:styleId="a4">
    <w:name w:val="TOC Heading"/>
    <w:basedOn w:val="a"/>
    <w:next w:val="a"/>
    <w:uiPriority w:val="39"/>
    <w:qFormat/>
    <w:rsid w:val="00D92D96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2D96"/>
  </w:style>
  <w:style w:type="character" w:styleId="a5">
    <w:name w:val="Hyperlink"/>
    <w:uiPriority w:val="99"/>
    <w:unhideWhenUsed/>
    <w:rsid w:val="00D92D96"/>
    <w:rPr>
      <w:color w:val="0000FF"/>
      <w:u w:val="single"/>
    </w:rPr>
  </w:style>
  <w:style w:type="paragraph" w:styleId="a6">
    <w:name w:val="header"/>
    <w:basedOn w:val="a"/>
    <w:link w:val="a7"/>
    <w:unhideWhenUsed/>
    <w:rsid w:val="00D92D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92D96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92D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2D96"/>
    <w:rPr>
      <w:rFonts w:ascii="Calibri" w:eastAsia="Calibri" w:hAnsi="Calibri" w:cs="Times New Roman"/>
    </w:rPr>
  </w:style>
  <w:style w:type="paragraph" w:styleId="aa">
    <w:name w:val="No Spacing"/>
    <w:link w:val="ab"/>
    <w:uiPriority w:val="1"/>
    <w:qFormat/>
    <w:rsid w:val="00D92D9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Без интервала Знак"/>
    <w:link w:val="aa"/>
    <w:uiPriority w:val="1"/>
    <w:rsid w:val="00D92D96"/>
    <w:rPr>
      <w:rFonts w:ascii="Calibri" w:eastAsia="Times New Roman" w:hAnsi="Calibri" w:cs="Times New Roman"/>
      <w:lang w:eastAsia="ru-RU"/>
    </w:rPr>
  </w:style>
  <w:style w:type="character" w:styleId="ac">
    <w:name w:val="Emphasis"/>
    <w:uiPriority w:val="20"/>
    <w:qFormat/>
    <w:rsid w:val="00D92D96"/>
    <w:rPr>
      <w:i/>
      <w:iCs/>
      <w:u w:val="dotted"/>
    </w:rPr>
  </w:style>
  <w:style w:type="character" w:customStyle="1" w:styleId="21">
    <w:name w:val="Заголовок 2 Знак1"/>
    <w:link w:val="2"/>
    <w:uiPriority w:val="9"/>
    <w:rsid w:val="00D92D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1"/>
    <w:link w:val="1"/>
    <w:uiPriority w:val="9"/>
    <w:rsid w:val="00D92D9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8">
    <w:name w:val="toc 8"/>
    <w:basedOn w:val="a"/>
    <w:next w:val="a"/>
    <w:autoRedefine/>
    <w:uiPriority w:val="39"/>
    <w:semiHidden/>
    <w:unhideWhenUsed/>
    <w:rsid w:val="00D92D96"/>
    <w:pPr>
      <w:spacing w:after="100"/>
      <w:ind w:left="1540"/>
    </w:pPr>
  </w:style>
  <w:style w:type="paragraph" w:styleId="ad">
    <w:name w:val="Balloon Text"/>
    <w:basedOn w:val="a"/>
    <w:link w:val="ae"/>
    <w:uiPriority w:val="99"/>
    <w:semiHidden/>
    <w:unhideWhenUsed/>
    <w:rsid w:val="0001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17DD6"/>
    <w:rPr>
      <w:rFonts w:ascii="Tahoma" w:eastAsia="Calibri" w:hAnsi="Tahoma" w:cs="Tahoma"/>
      <w:sz w:val="16"/>
      <w:szCs w:val="16"/>
    </w:rPr>
  </w:style>
  <w:style w:type="table" w:styleId="af">
    <w:name w:val="Table Grid"/>
    <w:basedOn w:val="a1"/>
    <w:uiPriority w:val="39"/>
    <w:rsid w:val="00C6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A96B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A96B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f0">
    <w:name w:val="Normal (Web)"/>
    <w:basedOn w:val="a"/>
    <w:uiPriority w:val="99"/>
    <w:semiHidden/>
    <w:unhideWhenUsed/>
    <w:rsid w:val="007909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7909FC"/>
    <w:rPr>
      <w:b/>
      <w:bCs/>
    </w:rPr>
  </w:style>
  <w:style w:type="character" w:customStyle="1" w:styleId="apple-converted-space">
    <w:name w:val="apple-converted-space"/>
    <w:basedOn w:val="a0"/>
    <w:rsid w:val="007909FC"/>
  </w:style>
  <w:style w:type="character" w:customStyle="1" w:styleId="requiredfield">
    <w:name w:val="requiredfield"/>
    <w:basedOn w:val="a0"/>
    <w:rsid w:val="00790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D9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D92D9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D92D9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sid w:val="00D92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semiHidden/>
    <w:rsid w:val="00D92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92D96"/>
    <w:pPr>
      <w:ind w:left="720"/>
      <w:contextualSpacing/>
    </w:pPr>
  </w:style>
  <w:style w:type="paragraph" w:styleId="a4">
    <w:name w:val="TOC Heading"/>
    <w:basedOn w:val="a"/>
    <w:next w:val="a"/>
    <w:uiPriority w:val="39"/>
    <w:qFormat/>
    <w:rsid w:val="00D92D96"/>
    <w:pPr>
      <w:keepLines/>
      <w:spacing w:before="480" w:after="0"/>
    </w:pPr>
    <w:rPr>
      <w:rFonts w:ascii="Cambria" w:eastAsia="Times New Roman" w:hAnsi="Cambria"/>
      <w:color w:val="365F91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92D96"/>
  </w:style>
  <w:style w:type="character" w:styleId="a5">
    <w:name w:val="Hyperlink"/>
    <w:uiPriority w:val="99"/>
    <w:unhideWhenUsed/>
    <w:rsid w:val="00D92D96"/>
    <w:rPr>
      <w:color w:val="0000FF"/>
      <w:u w:val="single"/>
    </w:rPr>
  </w:style>
  <w:style w:type="paragraph" w:styleId="a6">
    <w:name w:val="header"/>
    <w:basedOn w:val="a"/>
    <w:link w:val="a7"/>
    <w:unhideWhenUsed/>
    <w:rsid w:val="00D92D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D92D96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D92D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92D96"/>
    <w:rPr>
      <w:rFonts w:ascii="Calibri" w:eastAsia="Calibri" w:hAnsi="Calibri" w:cs="Times New Roman"/>
    </w:rPr>
  </w:style>
  <w:style w:type="paragraph" w:styleId="aa">
    <w:name w:val="No Spacing"/>
    <w:link w:val="ab"/>
    <w:uiPriority w:val="1"/>
    <w:qFormat/>
    <w:rsid w:val="00D92D9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b">
    <w:name w:val="Без интервала Знак"/>
    <w:link w:val="aa"/>
    <w:uiPriority w:val="1"/>
    <w:rsid w:val="00D92D96"/>
    <w:rPr>
      <w:rFonts w:ascii="Calibri" w:eastAsia="Times New Roman" w:hAnsi="Calibri" w:cs="Times New Roman"/>
      <w:lang w:eastAsia="ru-RU"/>
    </w:rPr>
  </w:style>
  <w:style w:type="character" w:styleId="ac">
    <w:name w:val="Emphasis"/>
    <w:uiPriority w:val="20"/>
    <w:qFormat/>
    <w:rsid w:val="00D92D96"/>
    <w:rPr>
      <w:i/>
      <w:iCs/>
      <w:u w:val="dotted"/>
    </w:rPr>
  </w:style>
  <w:style w:type="character" w:customStyle="1" w:styleId="21">
    <w:name w:val="Заголовок 2 Знак1"/>
    <w:link w:val="2"/>
    <w:uiPriority w:val="9"/>
    <w:rsid w:val="00D92D9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11">
    <w:name w:val="Заголовок 1 Знак1"/>
    <w:link w:val="1"/>
    <w:uiPriority w:val="9"/>
    <w:rsid w:val="00D92D9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8">
    <w:name w:val="toc 8"/>
    <w:basedOn w:val="a"/>
    <w:next w:val="a"/>
    <w:autoRedefine/>
    <w:uiPriority w:val="39"/>
    <w:semiHidden/>
    <w:unhideWhenUsed/>
    <w:rsid w:val="00D92D96"/>
    <w:pPr>
      <w:spacing w:after="100"/>
      <w:ind w:left="1540"/>
    </w:pPr>
  </w:style>
  <w:style w:type="paragraph" w:styleId="ad">
    <w:name w:val="Balloon Text"/>
    <w:basedOn w:val="a"/>
    <w:link w:val="ae"/>
    <w:uiPriority w:val="99"/>
    <w:semiHidden/>
    <w:unhideWhenUsed/>
    <w:rsid w:val="0001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17DD6"/>
    <w:rPr>
      <w:rFonts w:ascii="Tahoma" w:eastAsia="Calibri" w:hAnsi="Tahoma" w:cs="Tahoma"/>
      <w:sz w:val="16"/>
      <w:szCs w:val="16"/>
    </w:rPr>
  </w:style>
  <w:style w:type="table" w:styleId="af">
    <w:name w:val="Table Grid"/>
    <w:basedOn w:val="a1"/>
    <w:uiPriority w:val="39"/>
    <w:rsid w:val="00C64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st:port/generator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host:port/proxyserver/admin/ping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ost:port/generator/admin/ping.do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DD1D6-596C-4F4A-8982-EEFFC5681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11</Pages>
  <Words>2278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Yuliya</dc:creator>
  <cp:lastModifiedBy>Гордиенко Максим Вячеславович</cp:lastModifiedBy>
  <cp:revision>36</cp:revision>
  <dcterms:created xsi:type="dcterms:W3CDTF">2014-06-10T10:02:00Z</dcterms:created>
  <dcterms:modified xsi:type="dcterms:W3CDTF">2015-11-24T14:15:00Z</dcterms:modified>
</cp:coreProperties>
</file>