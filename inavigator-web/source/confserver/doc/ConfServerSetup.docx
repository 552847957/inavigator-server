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A3E57">
        <w:trPr>
          <w:trHeight w:val="2880"/>
          <w:jc w:val="center"/>
        </w:trPr>
        <w:tc>
          <w:tcPr>
            <w:tcW w:w="5000" w:type="pct"/>
          </w:tcPr>
          <w:p w:rsidR="00DA3E57" w:rsidRPr="00DA3E57" w:rsidRDefault="00DA3E57" w:rsidP="00DA3E57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DA3E57" w:rsidTr="00DA3E5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A3E57" w:rsidRPr="00267BC3" w:rsidRDefault="00F00EC2" w:rsidP="00267BC3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>Configuration</w:t>
            </w:r>
            <w:r w:rsidR="00267BC3">
              <w:rPr>
                <w:rFonts w:ascii="Cambria" w:hAnsi="Cambria"/>
                <w:sz w:val="80"/>
                <w:szCs w:val="80"/>
                <w:lang w:val="en-US"/>
              </w:rPr>
              <w:t xml:space="preserve"> Server</w:t>
            </w:r>
          </w:p>
        </w:tc>
      </w:tr>
      <w:tr w:rsidR="00DA3E57" w:rsidTr="00DA3E5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A3E57" w:rsidRPr="00447F08" w:rsidRDefault="00DA3E57" w:rsidP="003E6051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по </w:t>
            </w:r>
            <w:r w:rsidR="003E6051">
              <w:rPr>
                <w:rFonts w:ascii="Times New Roman" w:hAnsi="Times New Roman"/>
                <w:sz w:val="40"/>
                <w:szCs w:val="40"/>
              </w:rPr>
              <w:t>установке</w:t>
            </w:r>
          </w:p>
        </w:tc>
      </w:tr>
    </w:tbl>
    <w:p w:rsidR="0003673E" w:rsidRDefault="00DA3E57" w:rsidP="0003673E">
      <w:r>
        <w:rPr>
          <w:b/>
          <w:bCs/>
        </w:rPr>
        <w:br w:type="page"/>
      </w:r>
      <w:bookmarkStart w:id="0" w:name="_Toc320284309"/>
      <w:bookmarkEnd w:id="0"/>
    </w:p>
    <w:bookmarkStart w:id="1" w:name="_Toc320284316" w:displacedByCustomXml="next"/>
    <w:bookmarkEnd w:id="1" w:displacedByCustomXml="next"/>
    <w:bookmarkStart w:id="2" w:name="_Toc32028353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25315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0170" w:rsidRDefault="00D40170">
          <w:pPr>
            <w:pStyle w:val="a4"/>
          </w:pPr>
          <w:r>
            <w:t>Оглавление</w:t>
          </w:r>
        </w:p>
        <w:p w:rsidR="00606CAE" w:rsidRDefault="00D401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40489" w:history="1">
            <w:r w:rsidR="00606CAE" w:rsidRPr="008C3F4D">
              <w:rPr>
                <w:rStyle w:val="a5"/>
                <w:noProof/>
              </w:rPr>
              <w:t>1.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noProof/>
              </w:rPr>
              <w:t>Введение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_Toc387140489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2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0" w:history="1">
            <w:r w:rsidR="00606CAE" w:rsidRPr="008C3F4D">
              <w:rPr>
                <w:rStyle w:val="a5"/>
                <w:noProof/>
              </w:rPr>
              <w:t>2.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noProof/>
              </w:rPr>
              <w:t>Перечень сокращений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_Toc387140490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2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1" w:history="1">
            <w:r w:rsidR="00606CAE" w:rsidRPr="008C3F4D">
              <w:rPr>
                <w:rStyle w:val="a5"/>
                <w:noProof/>
              </w:rPr>
              <w:t>3.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noProof/>
              </w:rPr>
              <w:t>Описание дистрибутива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_Toc387140491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2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2" w:history="1">
            <w:r w:rsidR="00606CAE" w:rsidRPr="008C3F4D">
              <w:rPr>
                <w:rStyle w:val="a5"/>
                <w:noProof/>
              </w:rPr>
              <w:t>4.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noProof/>
              </w:rPr>
              <w:t>Среда установки, ее параметры и настройки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_Toc387140492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3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3" w:history="1">
            <w:r w:rsidR="00606CAE" w:rsidRPr="008C3F4D">
              <w:rPr>
                <w:rStyle w:val="a5"/>
                <w:i/>
                <w:iCs/>
                <w:noProof/>
              </w:rPr>
              <w:t>4.1.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i/>
                <w:iCs/>
                <w:noProof/>
              </w:rPr>
              <w:t>Требования к системному программному обеспечению сервера (с указанием номеров версий)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_Toc387140493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3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4" w:history="1">
            <w:r w:rsidR="00606CAE" w:rsidRPr="008C3F4D">
              <w:rPr>
                <w:rStyle w:val="a5"/>
                <w:noProof/>
              </w:rPr>
              <w:t>5.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noProof/>
              </w:rPr>
              <w:t>Требования к аппаратным ресурсам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_Toc387140494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3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5" w:history="1">
            <w:r w:rsidR="00606CAE" w:rsidRPr="008C3F4D">
              <w:rPr>
                <w:rStyle w:val="a5"/>
                <w:i/>
                <w:iCs/>
                <w:noProof/>
              </w:rPr>
              <w:t>5.1.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i/>
                <w:iCs/>
                <w:noProof/>
              </w:rPr>
              <w:t>Рекомендуемая конфигурация сервера: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_Toc387140495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3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6" w:history="1">
            <w:r w:rsidR="00606CAE" w:rsidRPr="008C3F4D">
              <w:rPr>
                <w:rStyle w:val="a5"/>
                <w:noProof/>
              </w:rPr>
              <w:t>6.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noProof/>
              </w:rPr>
              <w:t>Порядок установки серверной части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_Toc387140496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3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7" w:history="1">
            <w:r w:rsidR="00606CAE" w:rsidRPr="008C3F4D">
              <w:rPr>
                <w:rStyle w:val="a5"/>
                <w:i/>
                <w:iCs/>
                <w:noProof/>
              </w:rPr>
              <w:t>6.1.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i/>
                <w:iCs/>
                <w:noProof/>
              </w:rPr>
              <w:t>Подготовка к установке при обновлении (смене) версии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_Toc387140497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3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8" w:history="1">
            <w:r w:rsidR="00606CAE" w:rsidRPr="008C3F4D">
              <w:rPr>
                <w:rStyle w:val="a5"/>
                <w:i/>
                <w:iCs/>
                <w:noProof/>
              </w:rPr>
              <w:t>6.2.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i/>
                <w:iCs/>
                <w:noProof/>
              </w:rPr>
              <w:t>Порядок настройки БД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_Toc387140498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3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499" w:history="1">
            <w:r w:rsidR="00606CAE" w:rsidRPr="008C3F4D">
              <w:rPr>
                <w:rStyle w:val="a5"/>
                <w:i/>
                <w:iCs/>
                <w:noProof/>
              </w:rPr>
              <w:t>6.3.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i/>
                <w:iCs/>
                <w:noProof/>
              </w:rPr>
              <w:t>Порядок настройки сервера приложений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_Toc387140499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3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00" w:history="1">
            <w:r w:rsidR="00606CAE" w:rsidRPr="008C3F4D">
              <w:rPr>
                <w:rStyle w:val="a5"/>
                <w:i/>
                <w:iCs/>
                <w:noProof/>
              </w:rPr>
              <w:t>6.4.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i/>
                <w:iCs/>
                <w:noProof/>
              </w:rPr>
              <w:t>План проверки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_Toc387140500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5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01" w:history="1">
            <w:r w:rsidR="00606CAE" w:rsidRPr="008C3F4D">
              <w:rPr>
                <w:rStyle w:val="a5"/>
                <w:i/>
                <w:iCs/>
                <w:noProof/>
              </w:rPr>
              <w:t>6.5.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i/>
                <w:iCs/>
                <w:noProof/>
              </w:rPr>
              <w:t>План отката при обновлении системы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_Toc387140501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5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606CAE" w:rsidRDefault="00F16B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02" w:history="1">
            <w:r w:rsidR="00606CAE" w:rsidRPr="008C3F4D">
              <w:rPr>
                <w:rStyle w:val="a5"/>
                <w:noProof/>
              </w:rPr>
              <w:t>7.</w:t>
            </w:r>
            <w:r w:rsidR="00606CA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06CAE" w:rsidRPr="008C3F4D">
              <w:rPr>
                <w:rStyle w:val="a5"/>
                <w:noProof/>
              </w:rPr>
              <w:t>Перечень возможных аварийных сообщений и описание действий по ним</w:t>
            </w:r>
            <w:r w:rsidR="00606CAE">
              <w:rPr>
                <w:noProof/>
                <w:webHidden/>
              </w:rPr>
              <w:tab/>
            </w:r>
            <w:r w:rsidR="00606CAE">
              <w:rPr>
                <w:noProof/>
                <w:webHidden/>
              </w:rPr>
              <w:fldChar w:fldCharType="begin"/>
            </w:r>
            <w:r w:rsidR="00606CAE">
              <w:rPr>
                <w:noProof/>
                <w:webHidden/>
              </w:rPr>
              <w:instrText xml:space="preserve"> PAGEREF _Toc387140502 \h </w:instrText>
            </w:r>
            <w:r w:rsidR="00606CAE">
              <w:rPr>
                <w:noProof/>
                <w:webHidden/>
              </w:rPr>
            </w:r>
            <w:r w:rsidR="00606CAE">
              <w:rPr>
                <w:noProof/>
                <w:webHidden/>
              </w:rPr>
              <w:fldChar w:fldCharType="separate"/>
            </w:r>
            <w:r w:rsidR="00606CAE">
              <w:rPr>
                <w:noProof/>
                <w:webHidden/>
              </w:rPr>
              <w:t>6</w:t>
            </w:r>
            <w:r w:rsidR="00606CAE">
              <w:rPr>
                <w:noProof/>
                <w:webHidden/>
              </w:rPr>
              <w:fldChar w:fldCharType="end"/>
            </w:r>
          </w:hyperlink>
        </w:p>
        <w:p w:rsidR="00D40170" w:rsidRDefault="00D40170">
          <w:r>
            <w:rPr>
              <w:b/>
              <w:bCs/>
            </w:rPr>
            <w:fldChar w:fldCharType="end"/>
          </w:r>
        </w:p>
      </w:sdtContent>
    </w:sdt>
    <w:p w:rsidR="00D40170" w:rsidRDefault="00D40170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447F08" w:rsidRDefault="00447F08" w:rsidP="00D40170">
      <w:pPr>
        <w:pStyle w:val="1"/>
        <w:numPr>
          <w:ilvl w:val="0"/>
          <w:numId w:val="46"/>
        </w:numPr>
      </w:pPr>
      <w:bookmarkStart w:id="4" w:name="_Toc387140489"/>
      <w:r>
        <w:lastRenderedPageBreak/>
        <w:t>Введение</w:t>
      </w:r>
      <w:bookmarkEnd w:id="4"/>
    </w:p>
    <w:p w:rsidR="00447F08" w:rsidRPr="00447F08" w:rsidRDefault="00447F08" w:rsidP="00447F08">
      <w:r>
        <w:t>Документ предназначен для администраторов тестовых и эксплуатационных сред АС</w:t>
      </w:r>
      <w:r w:rsidR="00893D75">
        <w:t xml:space="preserve"> </w:t>
      </w:r>
      <w:proofErr w:type="spellStart"/>
      <w:r w:rsidR="00893D75">
        <w:rPr>
          <w:lang w:val="en-US"/>
        </w:rPr>
        <w:t>Syncserver</w:t>
      </w:r>
      <w:proofErr w:type="spellEnd"/>
      <w:r>
        <w:t xml:space="preserve"> </w:t>
      </w:r>
      <w:r>
        <w:rPr>
          <w:lang w:val="en-US"/>
        </w:rPr>
        <w:t>Configuration</w:t>
      </w:r>
      <w:r w:rsidRPr="00447F08">
        <w:t xml:space="preserve"> </w:t>
      </w:r>
      <w:r>
        <w:rPr>
          <w:lang w:val="en-US"/>
        </w:rPr>
        <w:t>Server</w:t>
      </w:r>
      <w:r w:rsidRPr="00447F08">
        <w:t xml:space="preserve">. </w:t>
      </w:r>
      <w:r>
        <w:t xml:space="preserve"> </w:t>
      </w:r>
    </w:p>
    <w:p w:rsidR="00447F08" w:rsidRDefault="00447F08" w:rsidP="001276CF">
      <w:pPr>
        <w:pStyle w:val="1"/>
        <w:numPr>
          <w:ilvl w:val="0"/>
          <w:numId w:val="46"/>
        </w:numPr>
      </w:pPr>
      <w:bookmarkStart w:id="5" w:name="_Toc387140490"/>
      <w:r>
        <w:t>Перечень сокращений</w:t>
      </w:r>
      <w:bookmarkEnd w:id="5"/>
    </w:p>
    <w:p w:rsidR="00447F08" w:rsidRDefault="00447F08" w:rsidP="00447F08">
      <w:pPr>
        <w:pStyle w:val="8"/>
        <w:ind w:left="644"/>
        <w:rPr>
          <w:sz w:val="24"/>
          <w:szCs w:val="24"/>
          <w:lang w:eastAsia="ru-RU"/>
        </w:rPr>
      </w:pPr>
      <w:r>
        <w:t>Таблица 2.1</w:t>
      </w:r>
    </w:p>
    <w:tbl>
      <w:tblPr>
        <w:tblW w:w="9639" w:type="dxa"/>
        <w:tblInd w:w="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447F08" w:rsidTr="00447F08">
        <w:trPr>
          <w:tblHeader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447F08" w:rsidRDefault="00447F08">
            <w:pPr>
              <w:jc w:val="center"/>
            </w:pPr>
            <w:r>
              <w:t>Сокращение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447F08" w:rsidRDefault="00447F08">
            <w:pPr>
              <w:ind w:firstLine="35"/>
              <w:jc w:val="center"/>
            </w:pPr>
            <w:r>
              <w:t>Расшифровка сокращения</w:t>
            </w:r>
          </w:p>
        </w:tc>
      </w:tr>
      <w:tr w:rsidR="00447F0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firstLine="177"/>
            </w:pPr>
            <w:r>
              <w:t>АС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left="57" w:firstLine="35"/>
            </w:pPr>
            <w:r>
              <w:t>автоматизированная система</w:t>
            </w:r>
          </w:p>
        </w:tc>
      </w:tr>
      <w:tr w:rsidR="00447F0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firstLine="177"/>
            </w:pPr>
            <w:r>
              <w:t>Банк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left="57" w:firstLine="35"/>
            </w:pPr>
            <w:r>
              <w:t>Сбербанк России</w:t>
            </w:r>
          </w:p>
        </w:tc>
      </w:tr>
      <w:tr w:rsidR="00447F0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firstLine="177"/>
            </w:pPr>
            <w:r>
              <w:t>КТС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left="57" w:firstLine="35"/>
            </w:pPr>
            <w:r>
              <w:t>комплекс технических средств</w:t>
            </w:r>
          </w:p>
        </w:tc>
      </w:tr>
      <w:tr w:rsidR="00447F0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firstLine="177"/>
            </w:pPr>
            <w:r>
              <w:t>НСД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left="57" w:firstLine="35"/>
            </w:pPr>
            <w:r>
              <w:t>несанкционированный доступ</w:t>
            </w:r>
          </w:p>
        </w:tc>
      </w:tr>
      <w:tr w:rsidR="00447F0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firstLine="177"/>
            </w:pPr>
            <w:r>
              <w:t>ОЗУ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left="57" w:firstLine="35"/>
            </w:pPr>
            <w:r>
              <w:t>оперативное запоминающее устройство</w:t>
            </w:r>
          </w:p>
        </w:tc>
      </w:tr>
      <w:tr w:rsidR="00447F0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firstLine="177"/>
            </w:pPr>
            <w:r>
              <w:t>ППО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left="57" w:firstLine="35"/>
            </w:pPr>
            <w:r>
              <w:t>прикладное программное обеспечение</w:t>
            </w:r>
          </w:p>
        </w:tc>
      </w:tr>
      <w:tr w:rsidR="00447F0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firstLine="177"/>
            </w:pPr>
            <w:r>
              <w:t>СУБД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>
            <w:pPr>
              <w:ind w:left="57" w:firstLine="35"/>
            </w:pPr>
            <w:r>
              <w:t>система управления базами данных</w:t>
            </w:r>
          </w:p>
        </w:tc>
      </w:tr>
      <w:tr w:rsidR="0073047F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3047F" w:rsidRDefault="0073047F">
            <w:pPr>
              <w:ind w:firstLine="177"/>
            </w:pPr>
            <w:r>
              <w:t>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3047F" w:rsidRDefault="0073047F">
            <w:pPr>
              <w:ind w:left="57" w:firstLine="35"/>
            </w:pPr>
            <w:r>
              <w:t>База данных</w:t>
            </w:r>
            <w:proofErr w:type="gramStart"/>
            <w:r>
              <w:t>1</w:t>
            </w:r>
            <w:proofErr w:type="gramEnd"/>
          </w:p>
        </w:tc>
      </w:tr>
      <w:tr w:rsidR="00447F0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447F08" w:rsidP="00B2544D">
            <w:pPr>
              <w:ind w:firstLine="177"/>
            </w:pPr>
            <w:r>
              <w:rPr>
                <w:lang w:val="en-US"/>
              </w:rPr>
              <w:t>HDD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47F08" w:rsidRDefault="0073047F">
            <w:pPr>
              <w:ind w:left="57" w:firstLine="35"/>
            </w:pPr>
            <w:r>
              <w:t xml:space="preserve">накопитель на </w:t>
            </w:r>
            <w:r w:rsidR="00447F08">
              <w:t>жестком магнитном  диске</w:t>
            </w:r>
          </w:p>
        </w:tc>
      </w:tr>
      <w:tr w:rsidR="00447F0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47F08" w:rsidRDefault="00447F08" w:rsidP="00447F08">
            <w:pPr>
              <w:spacing w:line="256" w:lineRule="auto"/>
              <w:ind w:firstLine="177"/>
              <w:rPr>
                <w:sz w:val="24"/>
                <w:szCs w:val="24"/>
                <w:lang w:eastAsia="ru-RU"/>
              </w:rPr>
            </w:pPr>
            <w:r>
              <w:t>ФПД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47F08" w:rsidRDefault="00447F08" w:rsidP="00447F08">
            <w:pPr>
              <w:spacing w:line="256" w:lineRule="auto"/>
              <w:ind w:left="57" w:firstLine="35"/>
            </w:pPr>
            <w:r>
              <w:t>фонд программ и документации Сбербанка России</w:t>
            </w:r>
          </w:p>
        </w:tc>
      </w:tr>
      <w:tr w:rsidR="00AD5CF8" w:rsidTr="00447F08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D5CF8" w:rsidRPr="00AD5CF8" w:rsidRDefault="00AD5CF8" w:rsidP="00447F08">
            <w:pPr>
              <w:spacing w:line="256" w:lineRule="auto"/>
              <w:ind w:firstLine="177"/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D5CF8" w:rsidRPr="00AD5CF8" w:rsidRDefault="00AD5CF8" w:rsidP="00447F08">
            <w:pPr>
              <w:spacing w:line="256" w:lineRule="auto"/>
              <w:ind w:left="57" w:firstLine="35"/>
              <w:rPr>
                <w:lang w:val="en-US"/>
              </w:rPr>
            </w:pPr>
            <w:r>
              <w:rPr>
                <w:lang w:val="en-US"/>
              </w:rPr>
              <w:t>WebSphere Application Server</w:t>
            </w:r>
          </w:p>
        </w:tc>
      </w:tr>
    </w:tbl>
    <w:p w:rsidR="00447F08" w:rsidRPr="00447F08" w:rsidRDefault="00447F08" w:rsidP="00447F08"/>
    <w:p w:rsidR="00447F08" w:rsidRDefault="00447F08" w:rsidP="001276CF">
      <w:pPr>
        <w:pStyle w:val="1"/>
        <w:numPr>
          <w:ilvl w:val="0"/>
          <w:numId w:val="46"/>
        </w:numPr>
      </w:pPr>
      <w:bookmarkStart w:id="6" w:name="_Toc387140491"/>
      <w:r>
        <w:t>Описание дистрибутива</w:t>
      </w:r>
      <w:bookmarkEnd w:id="6"/>
    </w:p>
    <w:p w:rsidR="0073047F" w:rsidRPr="000C4B73" w:rsidRDefault="0073047F" w:rsidP="0073047F">
      <w:pPr>
        <w:rPr>
          <w:b/>
        </w:rPr>
      </w:pPr>
      <w:r w:rsidRPr="0073047F">
        <w:t>Состав</w:t>
      </w:r>
      <w:r w:rsidRPr="000C4B73">
        <w:t xml:space="preserve"> </w:t>
      </w:r>
      <w:r w:rsidRPr="0073047F">
        <w:t>дистрибутива</w:t>
      </w:r>
      <w:r w:rsidRPr="000C4B73">
        <w:t xml:space="preserve"> </w:t>
      </w:r>
      <w:r w:rsidRPr="0073047F">
        <w:t>системы</w:t>
      </w:r>
      <w:r w:rsidR="000C4B73" w:rsidRPr="000C4B73">
        <w:t xml:space="preserve"> </w:t>
      </w:r>
      <w:proofErr w:type="spellStart"/>
      <w:r w:rsidR="000C4B73">
        <w:rPr>
          <w:lang w:val="en-US"/>
        </w:rPr>
        <w:t>Syncserver</w:t>
      </w:r>
      <w:proofErr w:type="spellEnd"/>
      <w:r w:rsidR="000C4B73" w:rsidRPr="000C4B73">
        <w:t xml:space="preserve"> </w:t>
      </w:r>
      <w:r w:rsidR="000C4B73">
        <w:rPr>
          <w:lang w:val="en-US"/>
        </w:rPr>
        <w:t>Configuration</w:t>
      </w:r>
      <w:r w:rsidR="000C4B73" w:rsidRPr="000C4B73">
        <w:t xml:space="preserve"> </w:t>
      </w:r>
      <w:r w:rsidR="000C4B73">
        <w:rPr>
          <w:lang w:val="en-US"/>
        </w:rPr>
        <w:t>Server</w:t>
      </w:r>
      <w:r w:rsidRPr="000C4B73">
        <w:t xml:space="preserve"> </w:t>
      </w:r>
      <w:r w:rsidR="000C4B73" w:rsidRPr="000C4B73">
        <w:t>(</w:t>
      </w:r>
      <w:r w:rsidR="000C4B73">
        <w:t xml:space="preserve">архив </w:t>
      </w:r>
      <w:proofErr w:type="spellStart"/>
      <w:r>
        <w:rPr>
          <w:lang w:val="en-US"/>
        </w:rPr>
        <w:t>confserver</w:t>
      </w:r>
      <w:proofErr w:type="spellEnd"/>
      <w:r w:rsidRPr="000C4B73">
        <w:t>.</w:t>
      </w:r>
      <w:r>
        <w:rPr>
          <w:lang w:val="en-US"/>
        </w:rPr>
        <w:t>zip</w:t>
      </w:r>
      <w:r w:rsidR="000C4B73" w:rsidRPr="000C4B73">
        <w:t>)</w:t>
      </w:r>
      <w:r w:rsidRPr="000C4B73">
        <w:t>:</w:t>
      </w:r>
    </w:p>
    <w:p w:rsidR="00763740" w:rsidRPr="00763740" w:rsidRDefault="000C4B73" w:rsidP="00811EBF">
      <w:pPr>
        <w:pStyle w:val="a3"/>
        <w:numPr>
          <w:ilvl w:val="0"/>
          <w:numId w:val="39"/>
        </w:numPr>
      </w:pPr>
      <w:r>
        <w:rPr>
          <w:b/>
        </w:rPr>
        <w:t>Каталог</w:t>
      </w:r>
      <w:r w:rsidR="0073047F" w:rsidRPr="0073047F">
        <w:rPr>
          <w:b/>
        </w:rPr>
        <w:t xml:space="preserve"> </w:t>
      </w:r>
      <w:r w:rsidR="0073047F" w:rsidRPr="0073047F">
        <w:rPr>
          <w:b/>
          <w:lang w:val="en-US"/>
        </w:rPr>
        <w:t>doc</w:t>
      </w:r>
      <w:r w:rsidR="0073047F" w:rsidRPr="0073047F">
        <w:t xml:space="preserve"> </w:t>
      </w:r>
      <w:r w:rsidR="0073047F">
        <w:t xml:space="preserve">содержит в себе </w:t>
      </w:r>
    </w:p>
    <w:p w:rsidR="00763740" w:rsidRDefault="00763740" w:rsidP="00763740">
      <w:pPr>
        <w:pStyle w:val="a3"/>
        <w:numPr>
          <w:ilvl w:val="1"/>
          <w:numId w:val="39"/>
        </w:numPr>
      </w:pPr>
      <w:r>
        <w:t>руководство</w:t>
      </w:r>
      <w:r w:rsidRPr="00763740">
        <w:t xml:space="preserve"> </w:t>
      </w:r>
      <w:r>
        <w:t>по</w:t>
      </w:r>
      <w:r w:rsidRPr="00763740">
        <w:t xml:space="preserve"> </w:t>
      </w:r>
      <w:r>
        <w:t xml:space="preserve">установке </w:t>
      </w:r>
      <w:proofErr w:type="spellStart"/>
      <w:r>
        <w:rPr>
          <w:lang w:val="en-US"/>
        </w:rPr>
        <w:t>ConfServerSetup</w:t>
      </w:r>
      <w:proofErr w:type="spellEnd"/>
      <w:r w:rsidRPr="00763740">
        <w:t>.</w:t>
      </w:r>
      <w:proofErr w:type="spellStart"/>
      <w:r>
        <w:rPr>
          <w:lang w:val="en-US"/>
        </w:rPr>
        <w:t>docx</w:t>
      </w:r>
      <w:proofErr w:type="spellEnd"/>
    </w:p>
    <w:p w:rsidR="00763740" w:rsidRPr="00763740" w:rsidRDefault="00763740" w:rsidP="00763740">
      <w:pPr>
        <w:pStyle w:val="a3"/>
        <w:numPr>
          <w:ilvl w:val="1"/>
          <w:numId w:val="39"/>
        </w:numPr>
      </w:pPr>
      <w:r>
        <w:t>руководство</w:t>
      </w:r>
      <w:r w:rsidRPr="00763740">
        <w:t xml:space="preserve"> </w:t>
      </w:r>
      <w:r>
        <w:t>по</w:t>
      </w:r>
      <w:r w:rsidRPr="00763740">
        <w:t xml:space="preserve"> </w:t>
      </w:r>
      <w:r>
        <w:t>настройке</w:t>
      </w:r>
      <w:r w:rsidRPr="00763740">
        <w:t xml:space="preserve"> </w:t>
      </w:r>
      <w:r>
        <w:rPr>
          <w:lang w:val="en-US"/>
        </w:rPr>
        <w:t>SSL</w:t>
      </w:r>
      <w:r w:rsidRPr="00763740">
        <w:t xml:space="preserve"> </w:t>
      </w:r>
      <w:proofErr w:type="spellStart"/>
      <w:r w:rsidRPr="00811EBF">
        <w:rPr>
          <w:lang w:val="en-US"/>
        </w:rPr>
        <w:t>SetupSSLForWebSphere</w:t>
      </w:r>
      <w:proofErr w:type="spellEnd"/>
      <w:r w:rsidRPr="00763740">
        <w:t>.</w:t>
      </w:r>
      <w:proofErr w:type="spellStart"/>
      <w:r w:rsidRPr="00811EBF">
        <w:rPr>
          <w:lang w:val="en-US"/>
        </w:rPr>
        <w:t>docx</w:t>
      </w:r>
      <w:proofErr w:type="spellEnd"/>
      <w:r w:rsidRPr="00763740">
        <w:t xml:space="preserve">  </w:t>
      </w:r>
    </w:p>
    <w:p w:rsidR="00763740" w:rsidRDefault="0073047F" w:rsidP="00763740">
      <w:pPr>
        <w:pStyle w:val="a3"/>
        <w:numPr>
          <w:ilvl w:val="1"/>
          <w:numId w:val="39"/>
        </w:numPr>
        <w:rPr>
          <w:lang w:val="en-US"/>
        </w:rPr>
      </w:pPr>
      <w:r>
        <w:t>руководство</w:t>
      </w:r>
      <w:r w:rsidRPr="00763740">
        <w:rPr>
          <w:lang w:val="en-US"/>
        </w:rPr>
        <w:t xml:space="preserve"> </w:t>
      </w:r>
      <w:r>
        <w:t>администратора</w:t>
      </w:r>
      <w:r w:rsidRPr="00763740">
        <w:rPr>
          <w:lang w:val="en-US"/>
        </w:rPr>
        <w:t xml:space="preserve"> </w:t>
      </w:r>
      <w:r>
        <w:rPr>
          <w:lang w:val="en-US"/>
        </w:rPr>
        <w:t>ConfServerAdminGuide</w:t>
      </w:r>
      <w:r w:rsidRPr="00763740">
        <w:rPr>
          <w:lang w:val="en-US"/>
        </w:rPr>
        <w:t>.</w:t>
      </w:r>
      <w:r>
        <w:rPr>
          <w:lang w:val="en-US"/>
        </w:rPr>
        <w:t>docx</w:t>
      </w:r>
      <w:r w:rsidRPr="00763740">
        <w:rPr>
          <w:lang w:val="en-US"/>
        </w:rPr>
        <w:t xml:space="preserve"> </w:t>
      </w:r>
    </w:p>
    <w:p w:rsidR="0073047F" w:rsidRPr="0073047F" w:rsidRDefault="000C4B73" w:rsidP="0073047F">
      <w:pPr>
        <w:pStyle w:val="a3"/>
        <w:numPr>
          <w:ilvl w:val="0"/>
          <w:numId w:val="39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proofErr w:type="spellStart"/>
      <w:r w:rsidR="0073047F" w:rsidRPr="0073047F">
        <w:rPr>
          <w:b/>
          <w:lang w:val="en-US"/>
        </w:rPr>
        <w:t>sql</w:t>
      </w:r>
      <w:proofErr w:type="spellEnd"/>
      <w:r w:rsidR="0073047F" w:rsidRPr="0073047F">
        <w:t xml:space="preserve"> </w:t>
      </w:r>
      <w:r w:rsidR="0073047F">
        <w:t xml:space="preserve">содержит в себе </w:t>
      </w:r>
      <w:proofErr w:type="spellStart"/>
      <w:r w:rsidR="0073047F">
        <w:rPr>
          <w:lang w:val="en-US"/>
        </w:rPr>
        <w:t>sql</w:t>
      </w:r>
      <w:proofErr w:type="spellEnd"/>
      <w:r w:rsidR="0073047F">
        <w:t xml:space="preserve"> скрипт для настройки БД </w:t>
      </w:r>
      <w:r w:rsidR="0073047F">
        <w:rPr>
          <w:lang w:val="en-US"/>
        </w:rPr>
        <w:t>install</w:t>
      </w:r>
      <w:r w:rsidR="0073047F" w:rsidRPr="0073047F">
        <w:t>.</w:t>
      </w:r>
      <w:proofErr w:type="spellStart"/>
      <w:r w:rsidR="0073047F">
        <w:rPr>
          <w:lang w:val="en-US"/>
        </w:rPr>
        <w:t>sql</w:t>
      </w:r>
      <w:proofErr w:type="spellEnd"/>
    </w:p>
    <w:p w:rsidR="0073047F" w:rsidRPr="0073047F" w:rsidRDefault="000C4B73" w:rsidP="0073047F">
      <w:pPr>
        <w:pStyle w:val="a3"/>
        <w:numPr>
          <w:ilvl w:val="0"/>
          <w:numId w:val="39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="0073047F" w:rsidRPr="0073047F">
        <w:rPr>
          <w:b/>
          <w:lang w:val="en-US"/>
        </w:rPr>
        <w:t>web</w:t>
      </w:r>
      <w:r w:rsidR="0073047F" w:rsidRPr="0073047F">
        <w:t xml:space="preserve"> </w:t>
      </w:r>
      <w:r w:rsidR="0073047F">
        <w:t xml:space="preserve">содержит готовый </w:t>
      </w:r>
      <w:r w:rsidR="0073047F">
        <w:rPr>
          <w:lang w:val="en-US"/>
        </w:rPr>
        <w:t>war</w:t>
      </w:r>
      <w:r w:rsidR="0073047F" w:rsidRPr="0073047F">
        <w:t>-</w:t>
      </w:r>
      <w:r w:rsidR="0073047F">
        <w:t>файл</w:t>
      </w:r>
      <w:r w:rsidR="0073047F" w:rsidRPr="0073047F">
        <w:t xml:space="preserve"> </w:t>
      </w:r>
      <w:proofErr w:type="spellStart"/>
      <w:r w:rsidR="0073047F">
        <w:rPr>
          <w:lang w:val="en-US"/>
        </w:rPr>
        <w:t>confserver</w:t>
      </w:r>
      <w:proofErr w:type="spellEnd"/>
      <w:r w:rsidR="0073047F" w:rsidRPr="0073047F">
        <w:t>.</w:t>
      </w:r>
      <w:r w:rsidR="0073047F">
        <w:rPr>
          <w:lang w:val="en-US"/>
        </w:rPr>
        <w:t>war</w:t>
      </w:r>
      <w:r w:rsidR="0073047F">
        <w:t xml:space="preserve"> для установки на сервер приложений </w:t>
      </w:r>
    </w:p>
    <w:p w:rsidR="000C4B73" w:rsidRDefault="004C15FC" w:rsidP="000C4B73">
      <w:pPr>
        <w:pStyle w:val="1"/>
        <w:numPr>
          <w:ilvl w:val="0"/>
          <w:numId w:val="46"/>
        </w:numPr>
      </w:pPr>
      <w:bookmarkStart w:id="7" w:name="_Toc387140492"/>
      <w:r>
        <w:lastRenderedPageBreak/>
        <w:t>Среда установки, ее параметры и настройки</w:t>
      </w:r>
      <w:bookmarkEnd w:id="7"/>
    </w:p>
    <w:p w:rsidR="000C4B73" w:rsidRPr="000C4B73" w:rsidRDefault="000C4B73" w:rsidP="000C4B73">
      <w:pPr>
        <w:pStyle w:val="1"/>
        <w:numPr>
          <w:ilvl w:val="1"/>
          <w:numId w:val="46"/>
        </w:numPr>
        <w:rPr>
          <w:rStyle w:val="21"/>
        </w:rPr>
      </w:pPr>
      <w:bookmarkStart w:id="8" w:name="_Toc387140493"/>
      <w:r w:rsidRPr="000C4B73">
        <w:rPr>
          <w:rStyle w:val="21"/>
        </w:rPr>
        <w:t>Требования к системному программному обеспечению сервера (с указанием номеров версий)</w:t>
      </w:r>
      <w:bookmarkEnd w:id="8"/>
    </w:p>
    <w:p w:rsidR="004C15FC" w:rsidRDefault="00AA00CF" w:rsidP="004C15FC">
      <w:pPr>
        <w:pStyle w:val="a3"/>
        <w:numPr>
          <w:ilvl w:val="0"/>
          <w:numId w:val="41"/>
        </w:numPr>
        <w:rPr>
          <w:lang w:val="en-US"/>
        </w:rPr>
      </w:pPr>
      <w:r>
        <w:t>Сервер</w:t>
      </w:r>
      <w:r w:rsidRPr="00AA00CF">
        <w:rPr>
          <w:lang w:val="en-US"/>
        </w:rPr>
        <w:t xml:space="preserve"> </w:t>
      </w:r>
      <w:r>
        <w:t>приложений</w:t>
      </w:r>
      <w:r w:rsidRPr="00AA00CF">
        <w:rPr>
          <w:lang w:val="en-US"/>
        </w:rPr>
        <w:t xml:space="preserve"> - </w:t>
      </w:r>
      <w:r>
        <w:rPr>
          <w:lang w:val="en-US"/>
        </w:rPr>
        <w:t>IBM WebSphere</w:t>
      </w:r>
      <w:r w:rsidRPr="00AA00CF">
        <w:rPr>
          <w:lang w:val="en-US"/>
        </w:rPr>
        <w:t xml:space="preserve"> </w:t>
      </w:r>
      <w:r>
        <w:rPr>
          <w:lang w:val="en-US"/>
        </w:rPr>
        <w:t xml:space="preserve">Application Server </w:t>
      </w:r>
      <w:r>
        <w:t>версий</w:t>
      </w:r>
      <w:r>
        <w:rPr>
          <w:lang w:val="en-US"/>
        </w:rPr>
        <w:t xml:space="preserve"> </w:t>
      </w:r>
      <w:del w:id="9" w:author="Гордиенко Максим Вячеславович" w:date="2015-03-11T12:42:00Z">
        <w:r w:rsidDel="006E4120">
          <w:rPr>
            <w:lang w:val="en-US"/>
          </w:rPr>
          <w:delText xml:space="preserve">7.0.0.11 , </w:delText>
        </w:r>
        <w:r w:rsidRPr="00AA00CF" w:rsidDel="006E4120">
          <w:rPr>
            <w:lang w:val="en-US"/>
          </w:rPr>
          <w:delText>7.0</w:delText>
        </w:r>
        <w:r w:rsidDel="006E4120">
          <w:rPr>
            <w:lang w:val="en-US"/>
          </w:rPr>
          <w:delText>.0.29,</w:delText>
        </w:r>
      </w:del>
      <w:r>
        <w:rPr>
          <w:lang w:val="en-US"/>
        </w:rPr>
        <w:t xml:space="preserve"> 8.5.5</w:t>
      </w:r>
    </w:p>
    <w:p w:rsidR="00AA00CF" w:rsidRPr="00AA00CF" w:rsidRDefault="00AA00CF" w:rsidP="00AA00CF">
      <w:pPr>
        <w:pStyle w:val="a3"/>
        <w:numPr>
          <w:ilvl w:val="0"/>
          <w:numId w:val="41"/>
        </w:numPr>
        <w:rPr>
          <w:lang w:val="en-US"/>
        </w:rPr>
      </w:pPr>
      <w:r>
        <w:t>СУБД</w:t>
      </w:r>
      <w:r w:rsidRPr="001F2DBA">
        <w:rPr>
          <w:lang w:val="en-US"/>
        </w:rPr>
        <w:t xml:space="preserve"> -</w:t>
      </w:r>
      <w:r w:rsidRPr="00AA00CF">
        <w:rPr>
          <w:lang w:val="en-US"/>
        </w:rPr>
        <w:t>Microsoft SQL Server 2008 R2</w:t>
      </w:r>
    </w:p>
    <w:p w:rsidR="001F2DBA" w:rsidRDefault="001F2DBA" w:rsidP="001276CF">
      <w:pPr>
        <w:pStyle w:val="1"/>
        <w:numPr>
          <w:ilvl w:val="0"/>
          <w:numId w:val="46"/>
        </w:numPr>
        <w:rPr>
          <w:lang w:val="en-US"/>
        </w:rPr>
      </w:pPr>
      <w:bookmarkStart w:id="10" w:name="_Toc387140494"/>
      <w:r>
        <w:t>Требования к аппаратным ресурсам</w:t>
      </w:r>
      <w:bookmarkEnd w:id="10"/>
    </w:p>
    <w:p w:rsidR="002549B1" w:rsidRDefault="002549B1" w:rsidP="009E28D8">
      <w:pPr>
        <w:pStyle w:val="a3"/>
        <w:ind w:left="360" w:firstLine="348"/>
      </w:pPr>
      <w:r>
        <w:t>Требования указаны в соответствующем подразделе раздела 5 документа “</w:t>
      </w:r>
      <w:r>
        <w:rPr>
          <w:rFonts w:asciiTheme="minorHAnsi" w:hAnsiTheme="minorHAnsi" w:cstheme="minorHAnsi"/>
        </w:rPr>
        <w:t>Общее руководство по установке</w:t>
      </w:r>
      <w:r>
        <w:t>”</w:t>
      </w:r>
    </w:p>
    <w:p w:rsidR="001276CF" w:rsidRDefault="001F2DBA" w:rsidP="001276CF">
      <w:pPr>
        <w:pStyle w:val="1"/>
        <w:numPr>
          <w:ilvl w:val="0"/>
          <w:numId w:val="46"/>
        </w:numPr>
      </w:pPr>
      <w:bookmarkStart w:id="11" w:name="_Toc387140496"/>
      <w:r w:rsidRPr="001276CF">
        <w:t>Порядок установки</w:t>
      </w:r>
      <w:r w:rsidR="000C4B73">
        <w:t xml:space="preserve"> серверной части</w:t>
      </w:r>
      <w:bookmarkEnd w:id="11"/>
    </w:p>
    <w:p w:rsidR="00CA4DC1" w:rsidRPr="000C4B73" w:rsidRDefault="00CA4DC1" w:rsidP="001276CF">
      <w:pPr>
        <w:pStyle w:val="1"/>
        <w:numPr>
          <w:ilvl w:val="1"/>
          <w:numId w:val="46"/>
        </w:numPr>
        <w:rPr>
          <w:rStyle w:val="21"/>
        </w:rPr>
      </w:pPr>
      <w:bookmarkStart w:id="12" w:name="_Toc387140497"/>
      <w:r w:rsidRPr="000C4B73">
        <w:rPr>
          <w:rStyle w:val="21"/>
        </w:rPr>
        <w:t>Подготовка к установке</w:t>
      </w:r>
      <w:r w:rsidR="001F2DBA" w:rsidRPr="000C4B73">
        <w:rPr>
          <w:rStyle w:val="21"/>
        </w:rPr>
        <w:t xml:space="preserve"> при обновлении (смене) версии</w:t>
      </w:r>
      <w:bookmarkEnd w:id="12"/>
    </w:p>
    <w:p w:rsidR="00CA4DC1" w:rsidRDefault="00CA4DC1" w:rsidP="00CA4DC1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базы данных. Если нет существующей базы, то создаем базу данных</w:t>
      </w:r>
      <w:r w:rsidRPr="00F00EC2">
        <w:t>.</w:t>
      </w:r>
    </w:p>
    <w:p w:rsidR="00CA4DC1" w:rsidRDefault="00CA4DC1" w:rsidP="00CA4DC1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версии приложения:</w:t>
      </w:r>
    </w:p>
    <w:p w:rsidR="00CA4DC1" w:rsidRPr="00CA4DC1" w:rsidRDefault="00CA4DC1" w:rsidP="00CA4DC1">
      <w:pPr>
        <w:pStyle w:val="a3"/>
        <w:numPr>
          <w:ilvl w:val="1"/>
          <w:numId w:val="31"/>
        </w:numPr>
      </w:pPr>
      <w:r>
        <w:t xml:space="preserve">Для этого заходим в административную консоль </w:t>
      </w:r>
      <w:r>
        <w:rPr>
          <w:lang w:val="en-US"/>
        </w:rPr>
        <w:t>WebSphere</w:t>
      </w:r>
      <w:r w:rsidRPr="00F00EC2">
        <w:t xml:space="preserve">, </w:t>
      </w:r>
      <w:r>
        <w:t xml:space="preserve">выбираем </w:t>
      </w:r>
      <w:r>
        <w:rPr>
          <w:i/>
        </w:rPr>
        <w:t>Приложени</w:t>
      </w:r>
      <w:proofErr w:type="gramStart"/>
      <w:r>
        <w:rPr>
          <w:i/>
        </w:rPr>
        <w:t>я-</w:t>
      </w:r>
      <w:proofErr w:type="gramEnd"/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  <w:r>
        <w:rPr>
          <w:i/>
        </w:rPr>
        <w:t xml:space="preserve">. </w:t>
      </w:r>
    </w:p>
    <w:p w:rsidR="00CA4DC1" w:rsidRPr="00CA4DC1" w:rsidRDefault="00CA4DC1" w:rsidP="00CA4DC1">
      <w:pPr>
        <w:pStyle w:val="a3"/>
        <w:numPr>
          <w:ilvl w:val="1"/>
          <w:numId w:val="31"/>
        </w:numPr>
      </w:pPr>
      <w:r>
        <w:t>На странице выделяем галочкой приложение и нажимаем</w:t>
      </w:r>
      <w:proofErr w:type="gramStart"/>
      <w:r>
        <w:t xml:space="preserve"> </w:t>
      </w:r>
      <w:r>
        <w:rPr>
          <w:i/>
        </w:rPr>
        <w:t>Э</w:t>
      </w:r>
      <w:proofErr w:type="gramEnd"/>
      <w:r>
        <w:rPr>
          <w:i/>
        </w:rPr>
        <w:t xml:space="preserve">кспортировать. </w:t>
      </w:r>
      <w:r>
        <w:t xml:space="preserve">Сохраняем </w:t>
      </w:r>
      <w:proofErr w:type="gramStart"/>
      <w:r>
        <w:t>предложенный</w:t>
      </w:r>
      <w:proofErr w:type="gramEnd"/>
      <w:r>
        <w:t xml:space="preserve"> для скачивания </w:t>
      </w:r>
      <w:r>
        <w:rPr>
          <w:lang w:val="en-US"/>
        </w:rPr>
        <w:t>EAR</w:t>
      </w:r>
      <w:r>
        <w:t>-файл</w:t>
      </w:r>
    </w:p>
    <w:p w:rsidR="00CA4DC1" w:rsidRPr="000C4B73" w:rsidRDefault="00247536" w:rsidP="001276CF">
      <w:pPr>
        <w:pStyle w:val="1"/>
        <w:numPr>
          <w:ilvl w:val="1"/>
          <w:numId w:val="46"/>
        </w:numPr>
        <w:rPr>
          <w:rStyle w:val="21"/>
        </w:rPr>
      </w:pPr>
      <w:bookmarkStart w:id="13" w:name="_Toc387140498"/>
      <w:r>
        <w:rPr>
          <w:rStyle w:val="21"/>
        </w:rPr>
        <w:t>Порядок настройки БД</w:t>
      </w:r>
      <w:bookmarkEnd w:id="13"/>
    </w:p>
    <w:p w:rsidR="00CA4DC1" w:rsidRDefault="00CA4DC1" w:rsidP="00DE11DF">
      <w:pPr>
        <w:pStyle w:val="a3"/>
        <w:numPr>
          <w:ilvl w:val="0"/>
          <w:numId w:val="32"/>
        </w:numPr>
      </w:pPr>
      <w:r>
        <w:t>Создаем базу данных</w:t>
      </w:r>
      <w:r w:rsidRPr="00CA4DC1">
        <w:t xml:space="preserve"> </w:t>
      </w:r>
      <w:proofErr w:type="spellStart"/>
      <w:r w:rsidR="00DE11DF" w:rsidRPr="00DE11DF">
        <w:t>confserver</w:t>
      </w:r>
      <w:proofErr w:type="spellEnd"/>
      <w:r>
        <w:t xml:space="preserve"> . Если база уже создана, то удаляем в ней все ранее созданные объекты (можно просто удалить и создать базу заново) </w:t>
      </w:r>
    </w:p>
    <w:p w:rsidR="007709C6" w:rsidRPr="00663026" w:rsidRDefault="007709C6" w:rsidP="00DE11DF">
      <w:pPr>
        <w:pStyle w:val="a3"/>
        <w:numPr>
          <w:ilvl w:val="0"/>
          <w:numId w:val="32"/>
        </w:numPr>
      </w:pPr>
      <w:r>
        <w:t xml:space="preserve">Распаковать архив дистрибутива во временную папку, например </w:t>
      </w:r>
      <w:r>
        <w:rPr>
          <w:lang w:val="en-US"/>
        </w:rPr>
        <w:t>c</w:t>
      </w:r>
      <w:r w:rsidRPr="00695C01">
        <w:t>:/</w:t>
      </w:r>
      <w:r>
        <w:rPr>
          <w:lang w:val="en-US"/>
        </w:rPr>
        <w:t>TEMP</w:t>
      </w:r>
      <w:r w:rsidRPr="00695C01">
        <w:t>/</w:t>
      </w:r>
      <w:proofErr w:type="spellStart"/>
      <w:r>
        <w:rPr>
          <w:lang w:val="en-US"/>
        </w:rPr>
        <w:t>confserver</w:t>
      </w:r>
      <w:proofErr w:type="spellEnd"/>
    </w:p>
    <w:p w:rsidR="000368B7" w:rsidRPr="00DB762C" w:rsidRDefault="000368B7" w:rsidP="00FF1E41">
      <w:pPr>
        <w:pStyle w:val="a3"/>
        <w:numPr>
          <w:ilvl w:val="0"/>
          <w:numId w:val="32"/>
        </w:numPr>
      </w:pPr>
      <w:r>
        <w:t>Выполняем</w:t>
      </w:r>
      <w:r w:rsidRPr="00DB762C">
        <w:t xml:space="preserve"> </w:t>
      </w:r>
      <w:r>
        <w:t>скрипты</w:t>
      </w:r>
      <w:r w:rsidRPr="00DB762C">
        <w:t xml:space="preserve"> </w:t>
      </w:r>
      <w:r>
        <w:t>для</w:t>
      </w:r>
      <w:r w:rsidRPr="00DB762C">
        <w:t xml:space="preserve"> </w:t>
      </w:r>
      <w:r>
        <w:t>базы</w:t>
      </w:r>
      <w:r w:rsidRPr="00DB762C">
        <w:t xml:space="preserve"> </w:t>
      </w:r>
      <w:r>
        <w:t>данных</w:t>
      </w:r>
      <w:r w:rsidRPr="00DB762C">
        <w:t xml:space="preserve"> </w:t>
      </w:r>
      <w:r>
        <w:rPr>
          <w:lang w:val="en-US"/>
        </w:rPr>
        <w:t>c</w:t>
      </w:r>
      <w:r w:rsidRPr="00DB762C">
        <w:t>:/</w:t>
      </w:r>
      <w:r>
        <w:rPr>
          <w:lang w:val="en-US"/>
        </w:rPr>
        <w:t>TEMP</w:t>
      </w:r>
      <w:r w:rsidRPr="00DB762C">
        <w:t>/</w:t>
      </w:r>
      <w:proofErr w:type="spellStart"/>
      <w:r w:rsidRPr="00D9253E">
        <w:rPr>
          <w:lang w:val="en-US"/>
        </w:rPr>
        <w:t>confserver</w:t>
      </w:r>
      <w:proofErr w:type="spellEnd"/>
      <w:r w:rsidRPr="00DB762C">
        <w:t>/</w:t>
      </w:r>
      <w:proofErr w:type="spellStart"/>
      <w:r>
        <w:rPr>
          <w:lang w:val="en-US"/>
        </w:rPr>
        <w:t>sql</w:t>
      </w:r>
      <w:proofErr w:type="spellEnd"/>
      <w:r w:rsidRPr="00DB762C">
        <w:t>/</w:t>
      </w:r>
      <w:r w:rsidR="00FA64D9">
        <w:rPr>
          <w:lang w:val="en-US"/>
        </w:rPr>
        <w:t>install</w:t>
      </w:r>
      <w:r w:rsidRPr="00DB762C">
        <w:t>.</w:t>
      </w:r>
      <w:proofErr w:type="spellStart"/>
      <w:r>
        <w:rPr>
          <w:lang w:val="en-US"/>
        </w:rPr>
        <w:t>sql</w:t>
      </w:r>
      <w:proofErr w:type="spellEnd"/>
      <w:ins w:id="14" w:author="Гордиенко Максим Вячеславович" w:date="2015-03-11T12:46:00Z">
        <w:r w:rsidR="00FF1E41" w:rsidRPr="00FF1E41">
          <w:t xml:space="preserve">, </w:t>
        </w:r>
        <w:r w:rsidR="00FF1E41">
          <w:rPr>
            <w:lang w:val="en-US"/>
          </w:rPr>
          <w:t>c</w:t>
        </w:r>
        <w:r w:rsidR="00FF1E41" w:rsidRPr="00DB762C">
          <w:t>:/</w:t>
        </w:r>
        <w:r w:rsidR="00FF1E41">
          <w:rPr>
            <w:lang w:val="en-US"/>
          </w:rPr>
          <w:t>TEMP</w:t>
        </w:r>
        <w:r w:rsidR="00FF1E41" w:rsidRPr="00DB762C">
          <w:t>/</w:t>
        </w:r>
        <w:proofErr w:type="spellStart"/>
        <w:r w:rsidR="00FF1E41" w:rsidRPr="00D9253E">
          <w:rPr>
            <w:lang w:val="en-US"/>
          </w:rPr>
          <w:t>confserver</w:t>
        </w:r>
        <w:proofErr w:type="spellEnd"/>
        <w:r w:rsidR="00FF1E41" w:rsidRPr="00DB762C">
          <w:t>/</w:t>
        </w:r>
        <w:proofErr w:type="spellStart"/>
        <w:r w:rsidR="00FF1E41">
          <w:rPr>
            <w:lang w:val="en-US"/>
          </w:rPr>
          <w:t>sql</w:t>
        </w:r>
        <w:proofErr w:type="spellEnd"/>
        <w:r w:rsidR="00FF1E41" w:rsidRPr="00DB762C">
          <w:t>/</w:t>
        </w:r>
        <w:proofErr w:type="spellStart"/>
        <w:r w:rsidR="00FF1E41" w:rsidRPr="00FF1E41">
          <w:t>mobile-log.sql</w:t>
        </w:r>
      </w:ins>
      <w:proofErr w:type="spellEnd"/>
    </w:p>
    <w:p w:rsidR="00CA4DC1" w:rsidRDefault="00CA4DC1" w:rsidP="0083071F">
      <w:pPr>
        <w:pStyle w:val="a3"/>
        <w:numPr>
          <w:ilvl w:val="0"/>
          <w:numId w:val="32"/>
        </w:numPr>
      </w:pPr>
      <w:r>
        <w:t>В случае ошибок выпол</w:t>
      </w:r>
      <w:bookmarkStart w:id="15" w:name="_GoBack"/>
      <w:bookmarkEnd w:id="15"/>
      <w:r>
        <w:t xml:space="preserve">нения скриптов, необходимо сообщить </w:t>
      </w:r>
      <w:r w:rsidR="004B5571">
        <w:t xml:space="preserve">команде поддержки </w:t>
      </w:r>
      <w:r w:rsidR="0062326B">
        <w:rPr>
          <w:lang w:val="en-US"/>
        </w:rPr>
        <w:t>SL</w:t>
      </w:r>
      <w:r w:rsidR="004B5571" w:rsidRPr="00C67BC9">
        <w:t>3</w:t>
      </w:r>
    </w:p>
    <w:p w:rsidR="00C67BC9" w:rsidRDefault="00C67BC9" w:rsidP="00C67BC9">
      <w:pPr>
        <w:pStyle w:val="a3"/>
        <w:ind w:left="644"/>
      </w:pPr>
      <w:r>
        <w:t xml:space="preserve"> и передать </w:t>
      </w:r>
      <w:proofErr w:type="spellStart"/>
      <w:r>
        <w:t>логи</w:t>
      </w:r>
      <w:proofErr w:type="spellEnd"/>
      <w:r>
        <w:t xml:space="preserve"> выполнения скриптов и</w:t>
      </w:r>
      <w:proofErr w:type="gramStart"/>
      <w:r>
        <w:t xml:space="preserve"> В</w:t>
      </w:r>
      <w:proofErr w:type="gramEnd"/>
      <w:r>
        <w:t>ыполняем «План отката». Иначе переходим к п.4</w:t>
      </w:r>
    </w:p>
    <w:p w:rsidR="00247536" w:rsidRPr="00247536" w:rsidRDefault="00247536" w:rsidP="00247536">
      <w:pPr>
        <w:pStyle w:val="1"/>
        <w:numPr>
          <w:ilvl w:val="1"/>
          <w:numId w:val="46"/>
        </w:numPr>
        <w:rPr>
          <w:b w:val="0"/>
          <w:bCs w:val="0"/>
          <w:i/>
          <w:iCs/>
          <w:sz w:val="28"/>
          <w:szCs w:val="28"/>
        </w:rPr>
      </w:pPr>
      <w:bookmarkStart w:id="16" w:name="_Toc387140499"/>
      <w:r>
        <w:rPr>
          <w:rStyle w:val="21"/>
        </w:rPr>
        <w:t>Порядок настройки сервера приложений</w:t>
      </w:r>
      <w:bookmarkEnd w:id="16"/>
    </w:p>
    <w:p w:rsidR="00DB762C" w:rsidRDefault="00DB762C" w:rsidP="00DB762C">
      <w:pPr>
        <w:pStyle w:val="a3"/>
        <w:numPr>
          <w:ilvl w:val="0"/>
          <w:numId w:val="47"/>
        </w:numPr>
      </w:pPr>
      <w:r>
        <w:t xml:space="preserve">Создать источник данных </w:t>
      </w:r>
      <w:r w:rsidRPr="00DB762C">
        <w:t>CONFSERVER_DB</w:t>
      </w:r>
    </w:p>
    <w:p w:rsidR="00DB762C" w:rsidRPr="00EA6911" w:rsidRDefault="00DB762C" w:rsidP="00DB762C">
      <w:pPr>
        <w:pStyle w:val="a3"/>
        <w:numPr>
          <w:ilvl w:val="1"/>
          <w:numId w:val="47"/>
        </w:numPr>
      </w:pPr>
      <w:r>
        <w:t>Зайти на страницу Ресурсы-</w:t>
      </w:r>
      <w:r w:rsidRPr="008F0624">
        <w:t>&gt;</w:t>
      </w:r>
      <w:r w:rsidRPr="008F0624">
        <w:rPr>
          <w:i/>
          <w:lang w:val="en-US"/>
        </w:rPr>
        <w:t>JDBC</w:t>
      </w:r>
      <w:r w:rsidRPr="008F0624">
        <w:rPr>
          <w:i/>
        </w:rPr>
        <w:t>-&gt;</w:t>
      </w:r>
      <w:r>
        <w:rPr>
          <w:i/>
        </w:rPr>
        <w:t xml:space="preserve">Комплексы связи </w:t>
      </w:r>
      <w:r>
        <w:rPr>
          <w:i/>
          <w:lang w:val="en-US"/>
        </w:rPr>
        <w:t>JDBC</w:t>
      </w:r>
    </w:p>
    <w:p w:rsidR="00DB762C" w:rsidRPr="00EA6911" w:rsidRDefault="00DB762C" w:rsidP="00DB762C">
      <w:pPr>
        <w:pStyle w:val="a3"/>
        <w:numPr>
          <w:ilvl w:val="2"/>
          <w:numId w:val="47"/>
        </w:numPr>
        <w:rPr>
          <w:rStyle w:val="ae"/>
          <w:iCs w:val="0"/>
          <w:u w:val="none"/>
        </w:rPr>
      </w:pPr>
      <w:r w:rsidRPr="00EA6911">
        <w:t xml:space="preserve">Выбрать в выпадающем списке область (узел </w:t>
      </w:r>
      <w:r w:rsidRPr="00EA6911">
        <w:rPr>
          <w:i/>
        </w:rPr>
        <w:t>типа Узел=OWNEROR-AHVAQA0Node01,Сервер=server1</w:t>
      </w:r>
      <w:r w:rsidRPr="00EA6911">
        <w:t>), нажать кнопка</w:t>
      </w:r>
      <w:proofErr w:type="gramStart"/>
      <w:r>
        <w:rPr>
          <w:i/>
        </w:rPr>
        <w:t xml:space="preserve"> </w:t>
      </w:r>
      <w:r w:rsidRPr="00EA6911">
        <w:rPr>
          <w:rStyle w:val="ae"/>
          <w:i w:val="0"/>
        </w:rPr>
        <w:t>С</w:t>
      </w:r>
      <w:proofErr w:type="gramEnd"/>
      <w:r w:rsidRPr="00EA6911">
        <w:rPr>
          <w:rStyle w:val="ae"/>
          <w:i w:val="0"/>
        </w:rPr>
        <w:t>оздать</w:t>
      </w:r>
    </w:p>
    <w:p w:rsidR="00DB762C" w:rsidRPr="00EA6911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t xml:space="preserve">Указать тип базы данных </w:t>
      </w:r>
      <w:r>
        <w:rPr>
          <w:iCs/>
          <w:lang w:val="en-US"/>
        </w:rPr>
        <w:t>SQL</w:t>
      </w:r>
      <w:r>
        <w:rPr>
          <w:iCs/>
        </w:rPr>
        <w:t xml:space="preserve"> </w:t>
      </w:r>
      <w:r>
        <w:rPr>
          <w:iCs/>
          <w:lang w:val="en-US"/>
        </w:rPr>
        <w:t>Server</w:t>
      </w:r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t xml:space="preserve">Указать тип комплекса связи </w:t>
      </w:r>
      <w:r>
        <w:rPr>
          <w:iCs/>
          <w:lang w:val="en-US"/>
        </w:rPr>
        <w:t>Microsoft</w:t>
      </w:r>
      <w:r w:rsidRPr="00D407BA">
        <w:rPr>
          <w:iCs/>
        </w:rPr>
        <w:t xml:space="preserve"> </w:t>
      </w:r>
      <w:r>
        <w:rPr>
          <w:iCs/>
          <w:lang w:val="en-US"/>
        </w:rPr>
        <w:t>SQL</w:t>
      </w:r>
      <w:r w:rsidRPr="00D407BA">
        <w:rPr>
          <w:iCs/>
        </w:rPr>
        <w:t xml:space="preserve"> </w:t>
      </w:r>
      <w:r>
        <w:rPr>
          <w:iCs/>
          <w:lang w:val="en-US"/>
        </w:rPr>
        <w:t>Server</w:t>
      </w:r>
      <w:r w:rsidRPr="00D407BA">
        <w:rPr>
          <w:iCs/>
        </w:rPr>
        <w:t xml:space="preserve"> </w:t>
      </w:r>
      <w:r>
        <w:rPr>
          <w:iCs/>
          <w:lang w:val="en-US"/>
        </w:rPr>
        <w:t>JDBC</w:t>
      </w:r>
      <w:r w:rsidRPr="00D407BA">
        <w:rPr>
          <w:iCs/>
        </w:rPr>
        <w:t xml:space="preserve"> </w:t>
      </w:r>
      <w:r>
        <w:rPr>
          <w:iCs/>
          <w:lang w:val="en-US"/>
        </w:rPr>
        <w:t>Driver</w:t>
      </w:r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t>Указать тип реализации Источник данных пула соединений</w:t>
      </w:r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  <w:lang w:val="en-US"/>
        </w:rPr>
      </w:pPr>
      <w:r>
        <w:rPr>
          <w:iCs/>
        </w:rPr>
        <w:t>Указать</w:t>
      </w:r>
      <w:r w:rsidRPr="00D407BA">
        <w:rPr>
          <w:iCs/>
          <w:lang w:val="en-US"/>
        </w:rPr>
        <w:t xml:space="preserve"> </w:t>
      </w:r>
      <w:r>
        <w:rPr>
          <w:iCs/>
        </w:rPr>
        <w:t>имя</w:t>
      </w:r>
      <w:r w:rsidRPr="00D407BA">
        <w:rPr>
          <w:iCs/>
          <w:lang w:val="en-US"/>
        </w:rPr>
        <w:t xml:space="preserve"> Microsoft SQL Server JDBC Driver</w:t>
      </w:r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  <w:lang w:val="en-US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  <w:iCs w:val="0"/>
        </w:rPr>
        <w:t>Д</w:t>
      </w:r>
      <w:proofErr w:type="gramEnd"/>
      <w:r w:rsidRPr="00D407BA">
        <w:rPr>
          <w:rStyle w:val="ae"/>
          <w:iCs w:val="0"/>
        </w:rPr>
        <w:t>алее</w:t>
      </w:r>
    </w:p>
    <w:p w:rsidR="00DB762C" w:rsidRPr="00D407BA" w:rsidRDefault="00DB762C" w:rsidP="00A40524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lastRenderedPageBreak/>
        <w:t xml:space="preserve">Указать расположение каталога для драйверов базы данных, скопировать туда файл </w:t>
      </w:r>
      <w:del w:id="17" w:author="Гордиенко Максим Вячеславович" w:date="2014-08-06T16:44:00Z">
        <w:r w:rsidRPr="00A40524" w:rsidDel="00A40524">
          <w:rPr>
            <w:b/>
            <w:iCs/>
            <w:rPrChange w:id="18" w:author="Гордиенко Максим Вячеславович" w:date="2014-08-06T16:44:00Z">
              <w:rPr>
                <w:b/>
                <w:iCs/>
              </w:rPr>
            </w:rPrChange>
          </w:rPr>
          <w:object w:dxaOrig="1531" w:dyaOrig="9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5pt;height:49.5pt" o:ole="">
              <v:imagedata r:id="rId9" o:title=""/>
            </v:shape>
            <o:OLEObject Type="Embed" ProgID="Package" ShapeID="_x0000_i1025" DrawAspect="Icon" ObjectID="_1487583152" r:id="rId10"/>
          </w:object>
        </w:r>
      </w:del>
      <w:ins w:id="19" w:author="Гордиенко Максим Вячеславович" w:date="2014-08-06T16:44:00Z">
        <w:r w:rsidR="00A40524" w:rsidRPr="00A40524">
          <w:rPr>
            <w:b/>
            <w:iCs/>
            <w:rPrChange w:id="20" w:author="Гордиенко Максим Вячеславович" w:date="2014-08-06T16:44:00Z">
              <w:rPr>
                <w:iCs/>
              </w:rPr>
            </w:rPrChange>
          </w:rPr>
          <w:t>sqljdbc.jar</w:t>
        </w:r>
      </w:ins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DB762C" w:rsidRPr="002C4D4A" w:rsidRDefault="00DB762C" w:rsidP="00DB762C">
      <w:pPr>
        <w:pStyle w:val="a3"/>
        <w:numPr>
          <w:ilvl w:val="2"/>
          <w:numId w:val="47"/>
        </w:numPr>
      </w:pPr>
      <w:r w:rsidRPr="002C4D4A">
        <w:t>Сохраните изменения</w:t>
      </w:r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t xml:space="preserve">Перейти на страницу </w:t>
      </w:r>
      <w:r>
        <w:t>Ресурсы-</w:t>
      </w:r>
      <w:r w:rsidRPr="008F0624">
        <w:t>&gt;</w:t>
      </w:r>
      <w:r w:rsidRPr="008F0624">
        <w:rPr>
          <w:i/>
          <w:lang w:val="en-US"/>
        </w:rPr>
        <w:t>JDBC</w:t>
      </w:r>
      <w:r>
        <w:rPr>
          <w:i/>
        </w:rPr>
        <w:t>-</w:t>
      </w:r>
      <w:r w:rsidRPr="00D407BA">
        <w:rPr>
          <w:i/>
        </w:rPr>
        <w:t>&gt;</w:t>
      </w:r>
      <w:r>
        <w:rPr>
          <w:i/>
        </w:rPr>
        <w:t>Источники данных</w:t>
      </w:r>
    </w:p>
    <w:p w:rsidR="00DB762C" w:rsidRPr="00EA6911" w:rsidRDefault="00DB762C" w:rsidP="00DB762C">
      <w:pPr>
        <w:pStyle w:val="a3"/>
        <w:numPr>
          <w:ilvl w:val="2"/>
          <w:numId w:val="47"/>
        </w:numPr>
        <w:rPr>
          <w:rStyle w:val="ae"/>
          <w:iCs w:val="0"/>
          <w:u w:val="none"/>
        </w:rPr>
      </w:pPr>
      <w:r w:rsidRPr="00EA6911">
        <w:t xml:space="preserve">Выбрать в выпадающем списке область (узел </w:t>
      </w:r>
      <w:r w:rsidRPr="00EA6911">
        <w:rPr>
          <w:i/>
        </w:rPr>
        <w:t>типа Узел=OWNEROR-AHVAQA0Node01,Сервер=server1</w:t>
      </w:r>
      <w:r w:rsidRPr="00EA6911">
        <w:t>), нажать кнопка</w:t>
      </w:r>
      <w:proofErr w:type="gramStart"/>
      <w:r>
        <w:rPr>
          <w:i/>
        </w:rPr>
        <w:t xml:space="preserve"> </w:t>
      </w:r>
      <w:r w:rsidRPr="00EA6911">
        <w:rPr>
          <w:rStyle w:val="ae"/>
          <w:i w:val="0"/>
        </w:rPr>
        <w:t>С</w:t>
      </w:r>
      <w:proofErr w:type="gramEnd"/>
      <w:r w:rsidRPr="00EA6911">
        <w:rPr>
          <w:rStyle w:val="ae"/>
          <w:i w:val="0"/>
        </w:rPr>
        <w:t>оздать</w:t>
      </w:r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t xml:space="preserve">Указать имя источника </w:t>
      </w:r>
      <w:r w:rsidRPr="00DB762C">
        <w:t>CONFSERVER_DB</w:t>
      </w:r>
    </w:p>
    <w:p w:rsidR="00DB762C" w:rsidRPr="00791A40" w:rsidRDefault="00DB762C" w:rsidP="00DB762C">
      <w:pPr>
        <w:pStyle w:val="a3"/>
        <w:numPr>
          <w:ilvl w:val="2"/>
          <w:numId w:val="47"/>
        </w:numPr>
        <w:rPr>
          <w:i/>
          <w:lang w:val="en-US"/>
        </w:rPr>
      </w:pPr>
      <w:r>
        <w:t>Указать</w:t>
      </w:r>
      <w:r w:rsidRPr="00D407BA">
        <w:rPr>
          <w:lang w:val="en-US"/>
        </w:rPr>
        <w:t xml:space="preserve"> </w:t>
      </w:r>
      <w:proofErr w:type="spellStart"/>
      <w:r>
        <w:rPr>
          <w:lang w:val="en-US"/>
        </w:rPr>
        <w:t>jndi</w:t>
      </w:r>
      <w:proofErr w:type="spellEnd"/>
      <w:r>
        <w:rPr>
          <w:lang w:val="en-US"/>
        </w:rPr>
        <w:t>-</w:t>
      </w:r>
      <w:r>
        <w:t>имя</w:t>
      </w:r>
      <w:r w:rsidRPr="00D407BA">
        <w:rPr>
          <w:lang w:val="en-US"/>
        </w:rPr>
        <w:t xml:space="preserve"> </w:t>
      </w:r>
      <w:proofErr w:type="spellStart"/>
      <w:r w:rsidRPr="00DB762C">
        <w:rPr>
          <w:lang w:val="en-US"/>
        </w:rPr>
        <w:t>jdbc</w:t>
      </w:r>
      <w:proofErr w:type="spellEnd"/>
      <w:r w:rsidRPr="00DB762C">
        <w:rPr>
          <w:lang w:val="en-US"/>
        </w:rPr>
        <w:t>/CONFSERVER_DB</w:t>
      </w:r>
    </w:p>
    <w:p w:rsidR="00DB762C" w:rsidRPr="00791A40" w:rsidRDefault="00DB762C" w:rsidP="00DB762C">
      <w:pPr>
        <w:pStyle w:val="a3"/>
        <w:numPr>
          <w:ilvl w:val="2"/>
          <w:numId w:val="47"/>
        </w:numPr>
        <w:rPr>
          <w:rStyle w:val="ae"/>
          <w:iCs w:val="0"/>
          <w:u w:val="none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DB762C" w:rsidRPr="00791A40" w:rsidRDefault="00DB762C" w:rsidP="00DB762C">
      <w:pPr>
        <w:pStyle w:val="a3"/>
        <w:numPr>
          <w:ilvl w:val="2"/>
          <w:numId w:val="47"/>
        </w:numPr>
      </w:pPr>
      <w:r w:rsidRPr="00791A40">
        <w:t>Выбрать</w:t>
      </w:r>
      <w:r>
        <w:t xml:space="preserve"> существующий комплекс </w:t>
      </w:r>
      <w:r>
        <w:rPr>
          <w:lang w:val="en-US"/>
        </w:rPr>
        <w:t>JDBC</w:t>
      </w:r>
      <w:r w:rsidRPr="00791A40">
        <w:t xml:space="preserve"> </w:t>
      </w:r>
      <w:r w:rsidRPr="00D407BA">
        <w:rPr>
          <w:iCs/>
          <w:lang w:val="en-US"/>
        </w:rPr>
        <w:t>Microsoft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SQL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Server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JDBC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Driver</w:t>
      </w:r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>Укажите имя базы данных, порт и имя сервера</w:t>
      </w:r>
    </w:p>
    <w:p w:rsidR="00DB762C" w:rsidRPr="002C4D4A" w:rsidRDefault="00DB762C" w:rsidP="00DB762C">
      <w:pPr>
        <w:pStyle w:val="a3"/>
        <w:numPr>
          <w:ilvl w:val="2"/>
          <w:numId w:val="47"/>
        </w:numPr>
        <w:rPr>
          <w:rStyle w:val="ae"/>
          <w:iCs w:val="0"/>
          <w:u w:val="none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DB762C" w:rsidRPr="002C4D4A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DB762C" w:rsidRPr="00D407BA" w:rsidRDefault="00DB762C" w:rsidP="00DB762C">
      <w:pPr>
        <w:pStyle w:val="a3"/>
        <w:numPr>
          <w:ilvl w:val="2"/>
          <w:numId w:val="47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>Сохраните изменения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Pr="00DB762C">
        <w:t>CONFSERVER</w:t>
      </w:r>
      <w:r w:rsidRPr="002C4D4A">
        <w:t xml:space="preserve"> _DB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>Зайдите по ссылке «</w:t>
      </w:r>
      <w:r w:rsidRPr="002C4D4A">
        <w:t>JAAS - идентификационные данные J2C</w:t>
      </w:r>
      <w:r>
        <w:t>»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>Нажмите</w:t>
      </w:r>
      <w:proofErr w:type="gramStart"/>
      <w:r>
        <w:t xml:space="preserve"> С</w:t>
      </w:r>
      <w:proofErr w:type="gramEnd"/>
      <w:r>
        <w:t>оздать</w:t>
      </w:r>
    </w:p>
    <w:p w:rsidR="00DB762C" w:rsidRPr="002C4D4A" w:rsidRDefault="00DB762C" w:rsidP="00DB762C">
      <w:pPr>
        <w:pStyle w:val="a3"/>
        <w:numPr>
          <w:ilvl w:val="2"/>
          <w:numId w:val="47"/>
        </w:numPr>
      </w:pPr>
      <w:r>
        <w:t xml:space="preserve">Укажите псевдоним, например </w:t>
      </w:r>
      <w:r w:rsidRPr="00DB762C">
        <w:t>CONFSERVER_DB</w:t>
      </w:r>
      <w:r>
        <w:t>_</w:t>
      </w:r>
      <w:r>
        <w:rPr>
          <w:lang w:val="en-US"/>
        </w:rPr>
        <w:t>AUTH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>Введите пользователя и пароля для коннекта к базе данных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 xml:space="preserve">Нажмите </w:t>
      </w:r>
      <w:proofErr w:type="gramStart"/>
      <w:r>
        <w:t>ОК</w:t>
      </w:r>
      <w:proofErr w:type="gramEnd"/>
    </w:p>
    <w:p w:rsidR="00DB762C" w:rsidRDefault="00DB762C" w:rsidP="00DB762C">
      <w:pPr>
        <w:pStyle w:val="a3"/>
        <w:numPr>
          <w:ilvl w:val="2"/>
          <w:numId w:val="47"/>
        </w:numPr>
      </w:pPr>
      <w:r>
        <w:t>Сохраните изменения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Pr="00DB762C">
        <w:t>CONFSERVER</w:t>
      </w:r>
      <w:r w:rsidRPr="002C4D4A">
        <w:t>_DB</w:t>
      </w:r>
    </w:p>
    <w:p w:rsidR="00DB762C" w:rsidRPr="002C4D4A" w:rsidRDefault="00DB762C" w:rsidP="00DB762C">
      <w:pPr>
        <w:pStyle w:val="a3"/>
        <w:numPr>
          <w:ilvl w:val="2"/>
          <w:numId w:val="47"/>
        </w:numPr>
      </w:pPr>
      <w:r>
        <w:t xml:space="preserve">Укажите </w:t>
      </w:r>
      <w:r w:rsidRPr="002C4D4A">
        <w:t>Псевдоним идентификации, управляемой компонентом</w:t>
      </w:r>
      <w:r>
        <w:t xml:space="preserve"> </w:t>
      </w:r>
      <w:r w:rsidRPr="00DB762C">
        <w:t>CONFSERVER_DB</w:t>
      </w:r>
      <w:r>
        <w:t>_</w:t>
      </w:r>
      <w:r>
        <w:rPr>
          <w:lang w:val="en-US"/>
        </w:rPr>
        <w:t>AUTH</w:t>
      </w:r>
    </w:p>
    <w:p w:rsidR="00DB762C" w:rsidRPr="002C4D4A" w:rsidRDefault="00DB762C" w:rsidP="00DB762C">
      <w:pPr>
        <w:pStyle w:val="a3"/>
        <w:numPr>
          <w:ilvl w:val="2"/>
          <w:numId w:val="47"/>
        </w:numPr>
      </w:pPr>
      <w:r>
        <w:t xml:space="preserve">Укажите </w:t>
      </w:r>
      <w:r w:rsidRPr="002C4D4A">
        <w:t>Псевдоним идентификации, управляемой контейнером</w:t>
      </w:r>
      <w:r>
        <w:t xml:space="preserve"> </w:t>
      </w:r>
      <w:r w:rsidRPr="00DB762C">
        <w:t>CONFSERVER_DB</w:t>
      </w:r>
      <w:r>
        <w:t>_</w:t>
      </w:r>
      <w:r>
        <w:rPr>
          <w:lang w:val="en-US"/>
        </w:rPr>
        <w:t>AUTH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>Нажмите</w:t>
      </w:r>
      <w:proofErr w:type="gramStart"/>
      <w:r>
        <w:t xml:space="preserve"> П</w:t>
      </w:r>
      <w:proofErr w:type="gramEnd"/>
      <w:r>
        <w:t>рименить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>Сохраните изменения</w:t>
      </w:r>
    </w:p>
    <w:p w:rsidR="00DB762C" w:rsidRDefault="00DB762C" w:rsidP="00DB762C">
      <w:pPr>
        <w:pStyle w:val="a3"/>
        <w:numPr>
          <w:ilvl w:val="2"/>
          <w:numId w:val="47"/>
        </w:numPr>
      </w:pPr>
      <w:r>
        <w:t>Нажмите проверить соединение</w:t>
      </w:r>
    </w:p>
    <w:p w:rsidR="00DB762C" w:rsidRPr="00791A40" w:rsidRDefault="00DB762C" w:rsidP="00DB762C">
      <w:pPr>
        <w:pStyle w:val="a3"/>
        <w:numPr>
          <w:ilvl w:val="2"/>
          <w:numId w:val="47"/>
        </w:numPr>
      </w:pPr>
      <w:r>
        <w:t xml:space="preserve">В случае возникновения ошибок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проверки</w:t>
      </w:r>
      <w:proofErr w:type="gramEnd"/>
      <w:r>
        <w:t xml:space="preserve"> соединения и невозможности их самостоятельно исправить обратитесь в команду</w:t>
      </w:r>
      <w:r w:rsidR="00616A39" w:rsidRPr="00616A39">
        <w:t xml:space="preserve"> </w:t>
      </w:r>
      <w:r w:rsidR="00616A39">
        <w:t xml:space="preserve">поддержки </w:t>
      </w:r>
    </w:p>
    <w:p w:rsidR="00DB762C" w:rsidRDefault="00DB762C" w:rsidP="00DB762C">
      <w:pPr>
        <w:pStyle w:val="a3"/>
        <w:ind w:left="644"/>
      </w:pPr>
    </w:p>
    <w:p w:rsidR="0083071F" w:rsidRDefault="0083071F" w:rsidP="00247536">
      <w:pPr>
        <w:pStyle w:val="a3"/>
        <w:numPr>
          <w:ilvl w:val="0"/>
          <w:numId w:val="47"/>
        </w:numPr>
      </w:pPr>
      <w:r>
        <w:t xml:space="preserve">Необходимо установить </w:t>
      </w:r>
      <w:r>
        <w:rPr>
          <w:lang w:val="en-US"/>
        </w:rPr>
        <w:t>war</w:t>
      </w:r>
      <w:r w:rsidRPr="00A122FA">
        <w:t>-</w:t>
      </w:r>
      <w:r>
        <w:t xml:space="preserve">файл приложения </w:t>
      </w:r>
      <w:r>
        <w:rPr>
          <w:lang w:val="en-US"/>
        </w:rPr>
        <w:t>c</w:t>
      </w:r>
      <w:r w:rsidRPr="00695C01">
        <w:t>:/</w:t>
      </w:r>
      <w:r>
        <w:rPr>
          <w:lang w:val="en-US"/>
        </w:rPr>
        <w:t>TEMP</w:t>
      </w:r>
      <w:r w:rsidRPr="00695C01">
        <w:t>/</w:t>
      </w:r>
      <w:proofErr w:type="spellStart"/>
      <w:r>
        <w:rPr>
          <w:lang w:val="en-US"/>
        </w:rPr>
        <w:t>confserver</w:t>
      </w:r>
      <w:proofErr w:type="spellEnd"/>
      <w:r w:rsidRPr="00A122FA">
        <w:t>/</w:t>
      </w:r>
      <w:r>
        <w:rPr>
          <w:lang w:val="en-US"/>
        </w:rPr>
        <w:t>web</w:t>
      </w:r>
      <w:r w:rsidRPr="0083071F">
        <w:t>/</w:t>
      </w:r>
      <w:proofErr w:type="spellStart"/>
      <w:r>
        <w:rPr>
          <w:lang w:val="en-US"/>
        </w:rPr>
        <w:t>confserver</w:t>
      </w:r>
      <w:proofErr w:type="spellEnd"/>
      <w:r w:rsidRPr="0083071F">
        <w:t>.</w:t>
      </w:r>
      <w:r>
        <w:rPr>
          <w:lang w:val="en-US"/>
        </w:rPr>
        <w:t>war</w:t>
      </w:r>
    </w:p>
    <w:p w:rsidR="0083071F" w:rsidRPr="0083071F" w:rsidRDefault="0083071F" w:rsidP="00247536">
      <w:pPr>
        <w:pStyle w:val="a3"/>
        <w:numPr>
          <w:ilvl w:val="1"/>
          <w:numId w:val="47"/>
        </w:numPr>
      </w:pPr>
      <w:r>
        <w:t xml:space="preserve">Для этого заходим на страницу </w:t>
      </w:r>
      <w:r>
        <w:rPr>
          <w:i/>
        </w:rPr>
        <w:t>Приложени</w:t>
      </w:r>
      <w:proofErr w:type="gramStart"/>
      <w:r>
        <w:rPr>
          <w:i/>
        </w:rPr>
        <w:t>я-</w:t>
      </w:r>
      <w:proofErr w:type="gramEnd"/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</w:p>
    <w:p w:rsidR="0083071F" w:rsidRPr="0083071F" w:rsidRDefault="0083071F" w:rsidP="00247536">
      <w:pPr>
        <w:pStyle w:val="a3"/>
        <w:numPr>
          <w:ilvl w:val="1"/>
          <w:numId w:val="47"/>
        </w:numPr>
      </w:pPr>
      <w:r>
        <w:t>В случае обновления приложения выделяем приложение галкой и нажимаем</w:t>
      </w:r>
      <w:proofErr w:type="gramStart"/>
      <w:r>
        <w:t xml:space="preserve"> </w:t>
      </w:r>
      <w:r>
        <w:rPr>
          <w:i/>
        </w:rPr>
        <w:t>О</w:t>
      </w:r>
      <w:proofErr w:type="gramEnd"/>
      <w:r>
        <w:rPr>
          <w:i/>
        </w:rPr>
        <w:t>бновить.</w:t>
      </w:r>
      <w:r w:rsidRPr="0083071F">
        <w:rPr>
          <w:i/>
        </w:rPr>
        <w:t xml:space="preserve"> </w:t>
      </w:r>
    </w:p>
    <w:p w:rsidR="0083071F" w:rsidRPr="0083071F" w:rsidRDefault="0083071F" w:rsidP="00247536">
      <w:pPr>
        <w:pStyle w:val="a3"/>
        <w:numPr>
          <w:ilvl w:val="2"/>
          <w:numId w:val="47"/>
        </w:numPr>
      </w:pPr>
      <w:r w:rsidRPr="0083071F">
        <w:t xml:space="preserve">Укажите Путь до </w:t>
      </w:r>
      <w:r w:rsidRPr="0083071F">
        <w:rPr>
          <w:lang w:val="en-US"/>
        </w:rPr>
        <w:t>war</w:t>
      </w:r>
      <w:r w:rsidRPr="0083071F">
        <w:t>-файла приложения. Нажимаем</w:t>
      </w:r>
      <w:proofErr w:type="gramStart"/>
      <w:r>
        <w:rPr>
          <w:i/>
        </w:rPr>
        <w:t xml:space="preserve"> Д</w:t>
      </w:r>
      <w:proofErr w:type="gramEnd"/>
      <w:r>
        <w:rPr>
          <w:i/>
        </w:rPr>
        <w:t>алее</w:t>
      </w:r>
    </w:p>
    <w:p w:rsidR="0083071F" w:rsidRPr="0083071F" w:rsidRDefault="0083071F" w:rsidP="00247536">
      <w:pPr>
        <w:pStyle w:val="a3"/>
        <w:numPr>
          <w:ilvl w:val="2"/>
          <w:numId w:val="47"/>
        </w:numPr>
      </w:pPr>
      <w:r>
        <w:lastRenderedPageBreak/>
        <w:t xml:space="preserve">Выбираем </w:t>
      </w:r>
      <w:r>
        <w:rPr>
          <w:i/>
        </w:rPr>
        <w:t>Быстрый путь</w:t>
      </w:r>
    </w:p>
    <w:p w:rsidR="0083071F" w:rsidRPr="0083071F" w:rsidRDefault="0083071F" w:rsidP="00247536">
      <w:pPr>
        <w:pStyle w:val="a3"/>
        <w:numPr>
          <w:ilvl w:val="2"/>
          <w:numId w:val="47"/>
        </w:numPr>
      </w:pPr>
      <w:r w:rsidRPr="0083071F">
        <w:t>Проходим мастер установки без внесения изменений</w:t>
      </w:r>
    </w:p>
    <w:p w:rsidR="0083071F" w:rsidRPr="0083071F" w:rsidRDefault="0083071F" w:rsidP="00247536">
      <w:pPr>
        <w:pStyle w:val="a3"/>
        <w:numPr>
          <w:ilvl w:val="2"/>
          <w:numId w:val="47"/>
        </w:numPr>
      </w:pPr>
      <w:r w:rsidRPr="0083071F">
        <w:t>Сохра</w:t>
      </w:r>
      <w:r>
        <w:t>няем изменения</w:t>
      </w:r>
    </w:p>
    <w:p w:rsidR="0083071F" w:rsidRPr="0083071F" w:rsidRDefault="0083071F" w:rsidP="00247536">
      <w:pPr>
        <w:pStyle w:val="a3"/>
        <w:numPr>
          <w:ilvl w:val="1"/>
          <w:numId w:val="47"/>
        </w:numPr>
      </w:pPr>
      <w:r>
        <w:t>В случае первичной установки нажимаем</w:t>
      </w:r>
      <w:proofErr w:type="gramStart"/>
      <w:r>
        <w:t xml:space="preserve"> </w:t>
      </w:r>
      <w:r w:rsidRPr="009C10A7">
        <w:rPr>
          <w:i/>
        </w:rPr>
        <w:t>У</w:t>
      </w:r>
      <w:proofErr w:type="gramEnd"/>
      <w:r w:rsidRPr="009C10A7">
        <w:rPr>
          <w:i/>
        </w:rPr>
        <w:t>становить</w:t>
      </w:r>
      <w:r>
        <w:rPr>
          <w:i/>
        </w:rPr>
        <w:t xml:space="preserve">. </w:t>
      </w:r>
    </w:p>
    <w:p w:rsidR="0083071F" w:rsidRDefault="0083071F" w:rsidP="00247536">
      <w:pPr>
        <w:pStyle w:val="a3"/>
        <w:numPr>
          <w:ilvl w:val="2"/>
          <w:numId w:val="47"/>
        </w:numPr>
      </w:pPr>
      <w:r>
        <w:t xml:space="preserve">Укажите путь </w:t>
      </w:r>
      <w:r w:rsidRPr="0083071F">
        <w:t xml:space="preserve">до </w:t>
      </w:r>
      <w:r w:rsidRPr="0083071F">
        <w:rPr>
          <w:lang w:val="en-US"/>
        </w:rPr>
        <w:t>war</w:t>
      </w:r>
      <w:r w:rsidRPr="0083071F">
        <w:t>-файла приложения</w:t>
      </w:r>
      <w:r>
        <w:t>. Нажмите</w:t>
      </w:r>
      <w:proofErr w:type="gramStart"/>
      <w:r>
        <w:t xml:space="preserve"> </w:t>
      </w:r>
      <w:r w:rsidRPr="00F52356">
        <w:rPr>
          <w:rStyle w:val="ae"/>
        </w:rPr>
        <w:t>Д</w:t>
      </w:r>
      <w:proofErr w:type="gramEnd"/>
      <w:r w:rsidRPr="00F52356">
        <w:rPr>
          <w:rStyle w:val="ae"/>
        </w:rPr>
        <w:t>алее</w:t>
      </w:r>
      <w:r>
        <w:t>.</w:t>
      </w:r>
    </w:p>
    <w:p w:rsidR="0083071F" w:rsidRDefault="0083071F" w:rsidP="00247536">
      <w:pPr>
        <w:pStyle w:val="a3"/>
        <w:numPr>
          <w:ilvl w:val="2"/>
          <w:numId w:val="47"/>
        </w:numPr>
      </w:pPr>
      <w:r>
        <w:t>Выберите Быстрый путь и нажмите. Далее.</w:t>
      </w:r>
    </w:p>
    <w:p w:rsidR="0083071F" w:rsidRDefault="0083071F" w:rsidP="00247536">
      <w:pPr>
        <w:pStyle w:val="a3"/>
        <w:numPr>
          <w:ilvl w:val="2"/>
          <w:numId w:val="47"/>
        </w:numPr>
      </w:pPr>
      <w:r>
        <w:t>Нажмите далее на четырех следующих страницах.</w:t>
      </w:r>
    </w:p>
    <w:p w:rsidR="0083071F" w:rsidRDefault="0083071F" w:rsidP="00247536">
      <w:pPr>
        <w:pStyle w:val="a3"/>
        <w:numPr>
          <w:ilvl w:val="2"/>
          <w:numId w:val="47"/>
        </w:numPr>
      </w:pPr>
      <w:r>
        <w:t>Укажите корневой конте</w:t>
      </w:r>
      <w:proofErr w:type="gramStart"/>
      <w:r>
        <w:t>кст дл</w:t>
      </w:r>
      <w:proofErr w:type="gramEnd"/>
      <w:r>
        <w:t>я приложения</w:t>
      </w:r>
    </w:p>
    <w:p w:rsidR="0083071F" w:rsidRPr="0083071F" w:rsidRDefault="0083071F" w:rsidP="0083071F">
      <w:pPr>
        <w:pStyle w:val="a3"/>
        <w:ind w:left="1080"/>
        <w:rPr>
          <w:lang w:val="en-US"/>
        </w:rPr>
      </w:pPr>
      <w:r>
        <w:t>/</w:t>
      </w:r>
      <w:proofErr w:type="spellStart"/>
      <w:r>
        <w:rPr>
          <w:lang w:val="en-US"/>
        </w:rPr>
        <w:t>confserver</w:t>
      </w:r>
      <w:proofErr w:type="spellEnd"/>
    </w:p>
    <w:p w:rsidR="0083071F" w:rsidRDefault="0083071F" w:rsidP="00247536">
      <w:pPr>
        <w:pStyle w:val="a3"/>
        <w:numPr>
          <w:ilvl w:val="2"/>
          <w:numId w:val="47"/>
        </w:numPr>
      </w:pPr>
      <w:r>
        <w:t>Нажмите</w:t>
      </w:r>
      <w:proofErr w:type="gramStart"/>
      <w:r>
        <w:t xml:space="preserve"> Д</w:t>
      </w:r>
      <w:proofErr w:type="gramEnd"/>
      <w:r>
        <w:t>алее.</w:t>
      </w:r>
    </w:p>
    <w:p w:rsidR="0083071F" w:rsidRDefault="0083071F" w:rsidP="00247536">
      <w:pPr>
        <w:pStyle w:val="a3"/>
        <w:numPr>
          <w:ilvl w:val="2"/>
          <w:numId w:val="47"/>
        </w:numPr>
      </w:pPr>
      <w:r>
        <w:t>Нажмите Готово на последней странице.</w:t>
      </w:r>
    </w:p>
    <w:p w:rsidR="0083071F" w:rsidRDefault="0083071F" w:rsidP="00247536">
      <w:pPr>
        <w:pStyle w:val="a3"/>
        <w:numPr>
          <w:ilvl w:val="2"/>
          <w:numId w:val="47"/>
        </w:numPr>
      </w:pPr>
      <w:r>
        <w:t>Нажмите</w:t>
      </w:r>
      <w:proofErr w:type="gramStart"/>
      <w:r>
        <w:t xml:space="preserve"> С</w:t>
      </w:r>
      <w:proofErr w:type="gramEnd"/>
      <w:r>
        <w:t>охранить.</w:t>
      </w:r>
    </w:p>
    <w:p w:rsidR="003E321B" w:rsidRDefault="003E321B" w:rsidP="00247536">
      <w:pPr>
        <w:pStyle w:val="a3"/>
        <w:numPr>
          <w:ilvl w:val="1"/>
          <w:numId w:val="47"/>
        </w:numPr>
      </w:pPr>
      <w:r>
        <w:t>Запускаем приложение</w:t>
      </w:r>
    </w:p>
    <w:p w:rsidR="0083071F" w:rsidRDefault="003E321B" w:rsidP="00247536">
      <w:pPr>
        <w:pStyle w:val="a3"/>
        <w:numPr>
          <w:ilvl w:val="0"/>
          <w:numId w:val="47"/>
        </w:numPr>
      </w:pPr>
      <w:r>
        <w:t xml:space="preserve">Проводим настройку </w:t>
      </w:r>
      <w:r>
        <w:rPr>
          <w:lang w:val="en-US"/>
        </w:rPr>
        <w:t>SSL</w:t>
      </w:r>
      <w:r w:rsidRPr="003E321B">
        <w:t xml:space="preserve"> </w:t>
      </w:r>
      <w:r>
        <w:t xml:space="preserve">согласно инструкции </w:t>
      </w:r>
      <w:r w:rsidRPr="003E321B">
        <w:t>SetupSSLForWebSphere.docx</w:t>
      </w:r>
    </w:p>
    <w:p w:rsidR="003E321B" w:rsidRDefault="003E321B" w:rsidP="00247536">
      <w:pPr>
        <w:pStyle w:val="a3"/>
        <w:numPr>
          <w:ilvl w:val="0"/>
          <w:numId w:val="47"/>
        </w:numPr>
      </w:pPr>
      <w:r>
        <w:t xml:space="preserve">В случае возникновения вопросов связываемся с командой </w:t>
      </w:r>
      <w:r w:rsidR="00A2690A">
        <w:t xml:space="preserve">поддержки </w:t>
      </w:r>
      <w:r w:rsidR="00A2690A">
        <w:rPr>
          <w:lang w:val="en-US"/>
        </w:rPr>
        <w:t>SL</w:t>
      </w:r>
      <w:r w:rsidR="00A2690A" w:rsidRPr="00A2690A">
        <w:t>3</w:t>
      </w:r>
    </w:p>
    <w:p w:rsidR="00B7473F" w:rsidRPr="0083071F" w:rsidRDefault="003E321B" w:rsidP="00247536">
      <w:pPr>
        <w:pStyle w:val="a3"/>
        <w:numPr>
          <w:ilvl w:val="0"/>
          <w:numId w:val="47"/>
        </w:numPr>
      </w:pPr>
      <w:r>
        <w:t xml:space="preserve">Если приложение не запустилось, то сохраняем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Web</w:t>
      </w:r>
      <w:r w:rsidRPr="003E321B">
        <w:t>-</w:t>
      </w:r>
      <w:proofErr w:type="spellStart"/>
      <w:r>
        <w:rPr>
          <w:lang w:val="en-US"/>
        </w:rPr>
        <w:t>Shpere</w:t>
      </w:r>
      <w:proofErr w:type="spellEnd"/>
      <w:r w:rsidRPr="003E321B">
        <w:t xml:space="preserve"> </w:t>
      </w:r>
      <w:r>
        <w:t xml:space="preserve">и выполняем План отката. Связываемся с командой СБТ и передаем </w:t>
      </w:r>
      <w:proofErr w:type="spellStart"/>
      <w:r>
        <w:t>логи</w:t>
      </w:r>
      <w:proofErr w:type="spellEnd"/>
      <w:r>
        <w:t xml:space="preserve"> </w:t>
      </w:r>
      <w:r w:rsidR="00A2690A">
        <w:t xml:space="preserve">команде поддержки </w:t>
      </w:r>
      <w:r w:rsidR="00A2690A">
        <w:rPr>
          <w:lang w:val="en-US"/>
        </w:rPr>
        <w:t>SL</w:t>
      </w:r>
      <w:r w:rsidR="00A2690A" w:rsidRPr="00A2690A">
        <w:t>3</w:t>
      </w:r>
    </w:p>
    <w:p w:rsidR="00B7473F" w:rsidRPr="00247536" w:rsidRDefault="00B7473F" w:rsidP="001276CF">
      <w:pPr>
        <w:pStyle w:val="1"/>
        <w:numPr>
          <w:ilvl w:val="1"/>
          <w:numId w:val="46"/>
        </w:numPr>
        <w:rPr>
          <w:rStyle w:val="21"/>
        </w:rPr>
      </w:pPr>
      <w:bookmarkStart w:id="21" w:name="_Toc387140500"/>
      <w:r w:rsidRPr="00247536">
        <w:rPr>
          <w:rStyle w:val="21"/>
        </w:rPr>
        <w:t>План проверки</w:t>
      </w:r>
      <w:bookmarkEnd w:id="21"/>
    </w:p>
    <w:p w:rsidR="003E321B" w:rsidRPr="003E321B" w:rsidRDefault="003E321B" w:rsidP="003E321B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11" w:history="1">
        <w:r w:rsidRPr="005C5D5A">
          <w:rPr>
            <w:rStyle w:val="a5"/>
            <w:lang w:val="en-US"/>
          </w:rPr>
          <w:t>https</w:t>
        </w:r>
        <w:r w:rsidRPr="005C5D5A">
          <w:rPr>
            <w:rStyle w:val="a5"/>
          </w:rPr>
          <w:t>://</w:t>
        </w:r>
        <w:r w:rsidRPr="005C5D5A">
          <w:rPr>
            <w:rStyle w:val="a5"/>
            <w:lang w:val="en-US"/>
          </w:rPr>
          <w:t>host</w:t>
        </w:r>
        <w:r w:rsidRPr="005C5D5A">
          <w:rPr>
            <w:rStyle w:val="a5"/>
          </w:rPr>
          <w:t>:</w:t>
        </w:r>
        <w:proofErr w:type="spellStart"/>
        <w:r w:rsidRPr="005C5D5A">
          <w:rPr>
            <w:rStyle w:val="a5"/>
            <w:lang w:val="en-US"/>
          </w:rPr>
          <w:t>sslport</w:t>
        </w:r>
        <w:proofErr w:type="spellEnd"/>
        <w:r w:rsidRPr="005C5D5A">
          <w:rPr>
            <w:rStyle w:val="a5"/>
          </w:rPr>
          <w:t>/</w:t>
        </w:r>
        <w:proofErr w:type="spellStart"/>
        <w:r w:rsidRPr="005C5D5A">
          <w:rPr>
            <w:rStyle w:val="a5"/>
            <w:lang w:val="en-US"/>
          </w:rPr>
          <w:t>confserver</w:t>
        </w:r>
        <w:proofErr w:type="spellEnd"/>
        <w:r w:rsidRPr="003E321B">
          <w:rPr>
            <w:rStyle w:val="a5"/>
          </w:rPr>
          <w:t>/</w:t>
        </w:r>
        <w:r w:rsidRPr="005C5D5A">
          <w:rPr>
            <w:rStyle w:val="a5"/>
            <w:lang w:val="en-US"/>
          </w:rPr>
          <w:t>admin</w:t>
        </w:r>
        <w:r w:rsidRPr="003E321B">
          <w:rPr>
            <w:rStyle w:val="a5"/>
          </w:rPr>
          <w:t>/</w:t>
        </w:r>
        <w:r w:rsidRPr="005C5D5A">
          <w:rPr>
            <w:rStyle w:val="a5"/>
            <w:lang w:val="en-US"/>
          </w:rPr>
          <w:t>ping</w:t>
        </w:r>
        <w:r w:rsidRPr="003E321B">
          <w:rPr>
            <w:rStyle w:val="a5"/>
          </w:rPr>
          <w:t>.</w:t>
        </w:r>
        <w:r w:rsidRPr="005C5D5A">
          <w:rPr>
            <w:rStyle w:val="a5"/>
            <w:lang w:val="en-US"/>
          </w:rPr>
          <w:t>do</w:t>
        </w:r>
      </w:hyperlink>
      <w:r w:rsidRPr="003E321B">
        <w:t xml:space="preserve"> </w:t>
      </w:r>
    </w:p>
    <w:p w:rsidR="003E321B" w:rsidRDefault="003E321B" w:rsidP="003E321B">
      <w:pPr>
        <w:pStyle w:val="a3"/>
        <w:ind w:left="644"/>
      </w:pPr>
      <w:r>
        <w:t xml:space="preserve">Где </w:t>
      </w:r>
    </w:p>
    <w:p w:rsidR="003E321B" w:rsidRDefault="003E321B" w:rsidP="003E321B">
      <w:pPr>
        <w:pStyle w:val="a3"/>
        <w:ind w:left="644"/>
      </w:pPr>
      <w:proofErr w:type="gramStart"/>
      <w:r>
        <w:rPr>
          <w:lang w:val="en-US"/>
        </w:rPr>
        <w:t>host</w:t>
      </w:r>
      <w:proofErr w:type="gramEnd"/>
      <w:r w:rsidRPr="003E321B">
        <w:t xml:space="preserve"> – </w:t>
      </w:r>
      <w:r>
        <w:t>сервер на котором производилась установка</w:t>
      </w:r>
    </w:p>
    <w:p w:rsidR="003E321B" w:rsidRPr="003E321B" w:rsidRDefault="003E321B" w:rsidP="003E321B">
      <w:pPr>
        <w:pStyle w:val="a3"/>
        <w:ind w:left="644"/>
      </w:pPr>
      <w:proofErr w:type="spellStart"/>
      <w:proofErr w:type="gramStart"/>
      <w:r>
        <w:rPr>
          <w:lang w:val="en-US"/>
        </w:rPr>
        <w:t>sslport</w:t>
      </w:r>
      <w:proofErr w:type="spellEnd"/>
      <w:proofErr w:type="gramEnd"/>
      <w:r w:rsidRPr="003E321B">
        <w:t xml:space="preserve"> – </w:t>
      </w:r>
      <w:proofErr w:type="spellStart"/>
      <w:r>
        <w:rPr>
          <w:lang w:val="en-US"/>
        </w:rPr>
        <w:t>ssl</w:t>
      </w:r>
      <w:proofErr w:type="spellEnd"/>
      <w:r w:rsidRPr="003E321B">
        <w:t xml:space="preserve"> </w:t>
      </w:r>
      <w:r>
        <w:t xml:space="preserve">порт </w:t>
      </w:r>
      <w:r>
        <w:rPr>
          <w:lang w:val="en-US"/>
        </w:rPr>
        <w:t>WebSphere</w:t>
      </w:r>
      <w:r w:rsidRPr="003E321B">
        <w:t xml:space="preserve">, </w:t>
      </w:r>
      <w:r>
        <w:t>по умолчанию 9443</w:t>
      </w:r>
    </w:p>
    <w:p w:rsidR="003E321B" w:rsidRPr="00577546" w:rsidRDefault="003E321B" w:rsidP="00577546">
      <w:pPr>
        <w:pStyle w:val="a3"/>
        <w:ind w:left="644"/>
      </w:pPr>
      <w:r>
        <w:t xml:space="preserve">На странице должно отображаться </w:t>
      </w:r>
      <w:r>
        <w:rPr>
          <w:lang w:val="en-US"/>
        </w:rPr>
        <w:t>PONG</w:t>
      </w:r>
    </w:p>
    <w:p w:rsidR="00577546" w:rsidRDefault="00577546" w:rsidP="00577546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12" w:history="1">
        <w:r w:rsidRPr="000D65B8">
          <w:rPr>
            <w:rStyle w:val="a5"/>
            <w:lang w:val="en-US"/>
          </w:rPr>
          <w:t>https</w:t>
        </w:r>
        <w:r w:rsidRPr="000D65B8">
          <w:rPr>
            <w:rStyle w:val="a5"/>
          </w:rPr>
          <w:t>://</w:t>
        </w:r>
        <w:r w:rsidRPr="000D65B8">
          <w:rPr>
            <w:rStyle w:val="a5"/>
            <w:lang w:val="en-US"/>
          </w:rPr>
          <w:t>host</w:t>
        </w:r>
        <w:r w:rsidRPr="000D65B8">
          <w:rPr>
            <w:rStyle w:val="a5"/>
          </w:rPr>
          <w:t>:</w:t>
        </w:r>
        <w:proofErr w:type="spellStart"/>
        <w:r w:rsidRPr="000D65B8">
          <w:rPr>
            <w:rStyle w:val="a5"/>
            <w:lang w:val="en-US"/>
          </w:rPr>
          <w:t>sslport</w:t>
        </w:r>
        <w:proofErr w:type="spellEnd"/>
        <w:r w:rsidRPr="000D65B8">
          <w:rPr>
            <w:rStyle w:val="a5"/>
          </w:rPr>
          <w:t>/</w:t>
        </w:r>
        <w:proofErr w:type="spellStart"/>
        <w:r w:rsidRPr="000D65B8">
          <w:rPr>
            <w:rStyle w:val="a5"/>
            <w:lang w:val="en-US"/>
          </w:rPr>
          <w:t>confserver</w:t>
        </w:r>
        <w:proofErr w:type="spellEnd"/>
        <w:r w:rsidRPr="000D65B8">
          <w:rPr>
            <w:rStyle w:val="a5"/>
          </w:rPr>
          <w:t>/</w:t>
        </w:r>
      </w:hyperlink>
      <w:proofErr w:type="spellStart"/>
      <w:r w:rsidRPr="00577546">
        <w:rPr>
          <w:rStyle w:val="a5"/>
          <w:lang w:val="en-US"/>
        </w:rPr>
        <w:t>gui</w:t>
      </w:r>
      <w:proofErr w:type="spellEnd"/>
      <w:r w:rsidRPr="00577546">
        <w:rPr>
          <w:rStyle w:val="a5"/>
        </w:rPr>
        <w:t>/</w:t>
      </w:r>
      <w:r w:rsidRPr="00577546">
        <w:rPr>
          <w:rStyle w:val="a5"/>
          <w:lang w:val="en-US"/>
        </w:rPr>
        <w:t>welcome</w:t>
      </w:r>
      <w:r w:rsidRPr="00577546">
        <w:rPr>
          <w:rStyle w:val="a5"/>
        </w:rPr>
        <w:t>.</w:t>
      </w:r>
      <w:r w:rsidRPr="00577546">
        <w:rPr>
          <w:rStyle w:val="a5"/>
          <w:lang w:val="en-US"/>
        </w:rPr>
        <w:t>public</w:t>
      </w:r>
      <w:r w:rsidRPr="00577546">
        <w:rPr>
          <w:rStyle w:val="a5"/>
        </w:rPr>
        <w:t>.</w:t>
      </w:r>
      <w:proofErr w:type="spellStart"/>
      <w:r w:rsidRPr="00577546">
        <w:rPr>
          <w:rStyle w:val="a5"/>
          <w:lang w:val="en-US"/>
        </w:rPr>
        <w:t>gui</w:t>
      </w:r>
      <w:proofErr w:type="spellEnd"/>
      <w:r w:rsidRPr="003E321B">
        <w:t xml:space="preserve"> </w:t>
      </w:r>
    </w:p>
    <w:p w:rsidR="00577546" w:rsidRDefault="00577546" w:rsidP="00577546">
      <w:pPr>
        <w:pStyle w:val="a3"/>
        <w:ind w:left="644"/>
      </w:pPr>
      <w:r>
        <w:t xml:space="preserve">На странице должна отобразиться </w:t>
      </w:r>
      <w:proofErr w:type="spellStart"/>
      <w:r>
        <w:t>админская</w:t>
      </w:r>
      <w:proofErr w:type="spellEnd"/>
      <w:r>
        <w:t xml:space="preserve"> консоль приложения. </w:t>
      </w:r>
    </w:p>
    <w:p w:rsidR="00577546" w:rsidRPr="0054670B" w:rsidRDefault="00577546" w:rsidP="00577546">
      <w:pPr>
        <w:pStyle w:val="a3"/>
        <w:ind w:left="644"/>
      </w:pPr>
      <w:r>
        <w:t xml:space="preserve">Пользователь и пароль по умолчанию </w:t>
      </w:r>
      <w:r>
        <w:rPr>
          <w:lang w:val="en-US"/>
        </w:rPr>
        <w:t>admin</w:t>
      </w:r>
      <w:r w:rsidRPr="0054670B">
        <w:t>/123456</w:t>
      </w:r>
    </w:p>
    <w:p w:rsidR="00B7473F" w:rsidRPr="003F0171" w:rsidRDefault="003E321B" w:rsidP="00B7473F">
      <w:pPr>
        <w:pStyle w:val="a3"/>
        <w:numPr>
          <w:ilvl w:val="0"/>
          <w:numId w:val="33"/>
        </w:numPr>
      </w:pPr>
      <w:r>
        <w:t xml:space="preserve">Если </w:t>
      </w:r>
      <w:proofErr w:type="gramStart"/>
      <w:r w:rsidR="0054670B">
        <w:t>какая-либо</w:t>
      </w:r>
      <w:proofErr w:type="gramEnd"/>
      <w:r w:rsidR="0054670B">
        <w:t xml:space="preserve"> из страниц</w:t>
      </w:r>
      <w:r>
        <w:t xml:space="preserve"> не отображается, то связываемся с</w:t>
      </w:r>
      <w:r w:rsidR="00A2690A">
        <w:t xml:space="preserve"> командой поддержки </w:t>
      </w:r>
      <w:r w:rsidR="00A2690A">
        <w:rPr>
          <w:lang w:val="en-US"/>
        </w:rPr>
        <w:t>SL</w:t>
      </w:r>
      <w:r w:rsidR="00A2690A" w:rsidRPr="00A2690A">
        <w:t>3</w:t>
      </w:r>
    </w:p>
    <w:p w:rsidR="003F0171" w:rsidRPr="003F0171" w:rsidRDefault="003F0171" w:rsidP="003F0171">
      <w:pPr>
        <w:pStyle w:val="a3"/>
        <w:numPr>
          <w:ilvl w:val="0"/>
          <w:numId w:val="33"/>
        </w:numPr>
      </w:pPr>
      <w:r>
        <w:t>Более детальная проверка функциональности будет проведена командой СБТ</w:t>
      </w:r>
    </w:p>
    <w:p w:rsidR="00B7473F" w:rsidRPr="00247536" w:rsidRDefault="00B7473F" w:rsidP="001276CF">
      <w:pPr>
        <w:pStyle w:val="1"/>
        <w:numPr>
          <w:ilvl w:val="1"/>
          <w:numId w:val="46"/>
        </w:numPr>
        <w:rPr>
          <w:rStyle w:val="21"/>
        </w:rPr>
      </w:pPr>
      <w:bookmarkStart w:id="22" w:name="_Toc387140501"/>
      <w:r w:rsidRPr="00247536">
        <w:rPr>
          <w:rStyle w:val="21"/>
        </w:rPr>
        <w:t>План отката</w:t>
      </w:r>
      <w:r w:rsidR="001276CF" w:rsidRPr="00247536">
        <w:rPr>
          <w:rStyle w:val="21"/>
        </w:rPr>
        <w:t xml:space="preserve"> при обновлении системы</w:t>
      </w:r>
      <w:bookmarkEnd w:id="22"/>
    </w:p>
    <w:p w:rsidR="00B7473F" w:rsidRDefault="008C3AC3" w:rsidP="008C3AC3">
      <w:pPr>
        <w:pStyle w:val="a3"/>
        <w:numPr>
          <w:ilvl w:val="0"/>
          <w:numId w:val="34"/>
        </w:numPr>
      </w:pPr>
      <w:r>
        <w:t xml:space="preserve">Восстанавливаем базу данных из </w:t>
      </w:r>
      <w:proofErr w:type="spellStart"/>
      <w:r>
        <w:t>бэкапа</w:t>
      </w:r>
      <w:proofErr w:type="spellEnd"/>
    </w:p>
    <w:p w:rsidR="008C3AC3" w:rsidRDefault="008C3AC3" w:rsidP="008C3AC3">
      <w:pPr>
        <w:pStyle w:val="a3"/>
        <w:numPr>
          <w:ilvl w:val="0"/>
          <w:numId w:val="34"/>
        </w:numPr>
      </w:pPr>
      <w:r>
        <w:t xml:space="preserve">Восстанавливаем </w:t>
      </w:r>
      <w:r>
        <w:rPr>
          <w:lang w:val="en-US"/>
        </w:rPr>
        <w:t>ear-</w:t>
      </w:r>
      <w:r>
        <w:t>файл приложения</w:t>
      </w:r>
    </w:p>
    <w:p w:rsidR="008C3AC3" w:rsidRDefault="008C3AC3" w:rsidP="008C3AC3">
      <w:pPr>
        <w:pStyle w:val="a3"/>
        <w:numPr>
          <w:ilvl w:val="0"/>
          <w:numId w:val="34"/>
        </w:numPr>
      </w:pPr>
      <w:r>
        <w:t xml:space="preserve">В случае неработоспособности восстановленного приложения связываемся </w:t>
      </w:r>
      <w:r w:rsidR="00A2690A">
        <w:t xml:space="preserve"> с командой поддержки </w:t>
      </w:r>
      <w:r w:rsidR="00A2690A">
        <w:rPr>
          <w:lang w:val="en-US"/>
        </w:rPr>
        <w:t>SL</w:t>
      </w:r>
      <w:r w:rsidR="00A2690A" w:rsidRPr="00A2690A">
        <w:t>3</w:t>
      </w:r>
    </w:p>
    <w:p w:rsidR="00247536" w:rsidRPr="00247536" w:rsidRDefault="001276CF" w:rsidP="00247536">
      <w:pPr>
        <w:pStyle w:val="1"/>
        <w:numPr>
          <w:ilvl w:val="0"/>
          <w:numId w:val="46"/>
        </w:numPr>
      </w:pPr>
      <w:bookmarkStart w:id="23" w:name="_Toc387140502"/>
      <w:r w:rsidRPr="001276CF">
        <w:t>Перечень возможных аварийных сообщений и описание действий по ним</w:t>
      </w:r>
      <w:bookmarkEnd w:id="23"/>
    </w:p>
    <w:p w:rsidR="00247536" w:rsidRPr="00AD5CF8" w:rsidRDefault="00247536" w:rsidP="001276CF">
      <w:r>
        <w:t>Для проверки наличия ошибок в работе системе необходимо просмотреть лог файлы системы на предмет наличия сообщений об ошибках</w:t>
      </w:r>
      <w:r w:rsidR="00AD5CF8" w:rsidRPr="00AD5CF8">
        <w:t xml:space="preserve"> (</w:t>
      </w:r>
      <w:r w:rsidR="00AD5CF8">
        <w:t xml:space="preserve">расположены в папке </w:t>
      </w:r>
      <w:r w:rsidR="00AD5CF8">
        <w:rPr>
          <w:lang w:val="en-US"/>
        </w:rPr>
        <w:t>logs</w:t>
      </w:r>
      <w:r w:rsidR="00AD5CF8" w:rsidRPr="00AD5CF8">
        <w:t xml:space="preserve"> </w:t>
      </w:r>
      <w:r w:rsidR="00AD5CF8">
        <w:rPr>
          <w:lang w:val="en-US"/>
        </w:rPr>
        <w:t>WAS</w:t>
      </w:r>
      <w:r w:rsidR="00AD5CF8" w:rsidRPr="00AD5CF8">
        <w:t>)</w:t>
      </w:r>
    </w:p>
    <w:p w:rsidR="001276CF" w:rsidRDefault="00A84E75" w:rsidP="00247536">
      <w:pPr>
        <w:pStyle w:val="a3"/>
        <w:numPr>
          <w:ilvl w:val="0"/>
          <w:numId w:val="49"/>
        </w:numPr>
      </w:pPr>
      <w:proofErr w:type="spellStart"/>
      <w:r>
        <w:rPr>
          <w:lang w:val="en-US"/>
        </w:rPr>
        <w:t>confserver</w:t>
      </w:r>
      <w:proofErr w:type="spellEnd"/>
      <w:r w:rsidR="00247536" w:rsidRPr="00247536">
        <w:t>_info.log</w:t>
      </w:r>
      <w:r w:rsidR="00247536">
        <w:t xml:space="preserve"> – содержит сообщения с уровнем </w:t>
      </w:r>
      <w:proofErr w:type="spellStart"/>
      <w:r w:rsidR="00247536">
        <w:t>логирования</w:t>
      </w:r>
      <w:proofErr w:type="spellEnd"/>
      <w:r w:rsidR="00247536">
        <w:t xml:space="preserve"> не менее </w:t>
      </w:r>
      <w:r w:rsidR="00247536">
        <w:rPr>
          <w:lang w:val="en-US"/>
        </w:rPr>
        <w:t>INFO</w:t>
      </w:r>
    </w:p>
    <w:p w:rsidR="00247536" w:rsidRDefault="00A84E75" w:rsidP="00247536">
      <w:pPr>
        <w:pStyle w:val="a3"/>
        <w:numPr>
          <w:ilvl w:val="0"/>
          <w:numId w:val="49"/>
        </w:numPr>
      </w:pPr>
      <w:proofErr w:type="spellStart"/>
      <w:r>
        <w:rPr>
          <w:lang w:val="en-US"/>
        </w:rPr>
        <w:t>confserver</w:t>
      </w:r>
      <w:proofErr w:type="spellEnd"/>
      <w:r w:rsidR="00247536" w:rsidRPr="00247536">
        <w:t>_debug.log</w:t>
      </w:r>
      <w:r w:rsidR="00247536">
        <w:t xml:space="preserve"> – содержит сообщения с уровнем </w:t>
      </w:r>
      <w:proofErr w:type="spellStart"/>
      <w:r w:rsidR="00247536">
        <w:t>логирование</w:t>
      </w:r>
      <w:proofErr w:type="spellEnd"/>
      <w:r w:rsidR="00247536">
        <w:t xml:space="preserve"> не менее </w:t>
      </w:r>
      <w:r w:rsidR="00247536">
        <w:rPr>
          <w:lang w:val="en-US"/>
        </w:rPr>
        <w:t>DEBUG</w:t>
      </w:r>
      <w:r w:rsidR="00247536" w:rsidRPr="00247536">
        <w:t xml:space="preserve"> (</w:t>
      </w:r>
      <w:r w:rsidR="00247536">
        <w:t>если включен режим отладки в дистрибутиве)</w:t>
      </w:r>
    </w:p>
    <w:p w:rsidR="00247536" w:rsidRDefault="00A84E75" w:rsidP="00247536">
      <w:pPr>
        <w:pStyle w:val="a3"/>
        <w:numPr>
          <w:ilvl w:val="0"/>
          <w:numId w:val="49"/>
        </w:numPr>
      </w:pPr>
      <w:proofErr w:type="spellStart"/>
      <w:r>
        <w:rPr>
          <w:lang w:val="en-US"/>
        </w:rPr>
        <w:lastRenderedPageBreak/>
        <w:t>confserver</w:t>
      </w:r>
      <w:proofErr w:type="spellEnd"/>
      <w:r w:rsidR="00247536" w:rsidRPr="00247536">
        <w:t>_spring.log</w:t>
      </w:r>
      <w:r w:rsidR="00247536">
        <w:t xml:space="preserve"> – содержит сообщения с уровнем </w:t>
      </w:r>
      <w:proofErr w:type="spellStart"/>
      <w:r w:rsidR="00247536">
        <w:t>логирования</w:t>
      </w:r>
      <w:proofErr w:type="spellEnd"/>
      <w:r w:rsidR="00247536">
        <w:t xml:space="preserve"> не менее </w:t>
      </w:r>
      <w:r w:rsidR="00247536">
        <w:rPr>
          <w:lang w:val="en-US"/>
        </w:rPr>
        <w:t>DEBUG</w:t>
      </w:r>
      <w:r w:rsidR="00247536" w:rsidRPr="00247536">
        <w:t xml:space="preserve"> </w:t>
      </w:r>
      <w:r w:rsidR="00247536">
        <w:t>(если включен режим отладки в дистрибутиве)</w:t>
      </w:r>
    </w:p>
    <w:p w:rsidR="00247536" w:rsidRDefault="00247536" w:rsidP="00247536">
      <w:pPr>
        <w:pStyle w:val="a3"/>
        <w:numPr>
          <w:ilvl w:val="0"/>
          <w:numId w:val="49"/>
        </w:numPr>
      </w:pPr>
      <w:r>
        <w:t xml:space="preserve">лог файлы </w:t>
      </w:r>
      <w:r>
        <w:rPr>
          <w:lang w:val="en-US"/>
        </w:rPr>
        <w:t>WebSphere</w:t>
      </w:r>
      <w:r w:rsidRPr="00247536">
        <w:t xml:space="preserve"> </w:t>
      </w:r>
      <w:r>
        <w:rPr>
          <w:lang w:val="en-US"/>
        </w:rPr>
        <w:t>AS</w:t>
      </w:r>
      <w:r w:rsidRPr="00247536">
        <w:t xml:space="preserve">, </w:t>
      </w:r>
      <w:r>
        <w:t>включая консольный вывод</w:t>
      </w:r>
    </w:p>
    <w:p w:rsidR="001C34EC" w:rsidRPr="001C34EC" w:rsidRDefault="00247536" w:rsidP="001C34EC">
      <w:pPr>
        <w:rPr>
          <w:rFonts w:ascii="Courier New" w:hAnsi="Courier New" w:cs="Courier New"/>
          <w:sz w:val="16"/>
          <w:szCs w:val="16"/>
        </w:rPr>
      </w:pPr>
      <w:r>
        <w:t xml:space="preserve">Основным типом ошибки при </w:t>
      </w:r>
      <w:proofErr w:type="spellStart"/>
      <w:r>
        <w:t>иснталяции</w:t>
      </w:r>
      <w:proofErr w:type="spellEnd"/>
      <w:r>
        <w:t xml:space="preserve"> является ошибка соединения с БД. В этом случае в лог файлах </w:t>
      </w:r>
      <w:r w:rsidR="001C34EC">
        <w:t>можно встретить сообщение вида</w:t>
      </w:r>
      <w:r w:rsidR="001C34EC">
        <w:br/>
      </w:r>
      <w:proofErr w:type="spellStart"/>
      <w:r w:rsidR="001C34EC" w:rsidRPr="001C34EC">
        <w:rPr>
          <w:rFonts w:ascii="Courier New" w:hAnsi="Courier New" w:cs="Courier New"/>
          <w:sz w:val="16"/>
          <w:szCs w:val="16"/>
        </w:rPr>
        <w:t>Caused</w:t>
      </w:r>
      <w:proofErr w:type="spellEnd"/>
      <w:r w:rsidR="001C34EC"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1C34EC" w:rsidRPr="001C34EC">
        <w:rPr>
          <w:rFonts w:ascii="Courier New" w:hAnsi="Courier New" w:cs="Courier New"/>
          <w:sz w:val="16"/>
          <w:szCs w:val="16"/>
        </w:rPr>
        <w:t>by</w:t>
      </w:r>
      <w:proofErr w:type="spellEnd"/>
      <w:r w:rsidR="001C34EC" w:rsidRPr="001C34E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="001C34EC" w:rsidRPr="001C34EC">
        <w:rPr>
          <w:rFonts w:ascii="Courier New" w:hAnsi="Courier New" w:cs="Courier New"/>
          <w:sz w:val="16"/>
          <w:szCs w:val="16"/>
        </w:rPr>
        <w:t>com.microsoft.sqlserver.jdbc.SQLServerException</w:t>
      </w:r>
      <w:proofErr w:type="spellEnd"/>
      <w:r w:rsidR="001C34EC" w:rsidRPr="001C34EC">
        <w:rPr>
          <w:rFonts w:ascii="Courier New" w:hAnsi="Courier New" w:cs="Courier New"/>
          <w:sz w:val="16"/>
          <w:szCs w:val="16"/>
        </w:rPr>
        <w:t>: Не удалось установить соединение TCP/IP к серверу 10.21.25.55 по порту 1433. Ошибка: "</w:t>
      </w:r>
      <w:proofErr w:type="spellStart"/>
      <w:r w:rsidR="001C34EC" w:rsidRPr="001C34EC">
        <w:rPr>
          <w:rFonts w:ascii="Courier New" w:hAnsi="Courier New" w:cs="Courier New"/>
          <w:sz w:val="16"/>
          <w:szCs w:val="16"/>
        </w:rPr>
        <w:t>connect</w:t>
      </w:r>
      <w:proofErr w:type="spellEnd"/>
      <w:r w:rsidR="001C34EC"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1C34EC" w:rsidRPr="001C34EC">
        <w:rPr>
          <w:rFonts w:ascii="Courier New" w:hAnsi="Courier New" w:cs="Courier New"/>
          <w:sz w:val="16"/>
          <w:szCs w:val="16"/>
        </w:rPr>
        <w:t>timed</w:t>
      </w:r>
      <w:proofErr w:type="spellEnd"/>
      <w:r w:rsidR="001C34EC"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1C34EC" w:rsidRPr="001C34EC">
        <w:rPr>
          <w:rFonts w:ascii="Courier New" w:hAnsi="Courier New" w:cs="Courier New"/>
          <w:sz w:val="16"/>
          <w:szCs w:val="16"/>
        </w:rPr>
        <w:t>out</w:t>
      </w:r>
      <w:proofErr w:type="spellEnd"/>
      <w:r w:rsidR="001C34EC" w:rsidRPr="001C34EC">
        <w:rPr>
          <w:rFonts w:ascii="Courier New" w:hAnsi="Courier New" w:cs="Courier New"/>
          <w:sz w:val="16"/>
          <w:szCs w:val="16"/>
        </w:rPr>
        <w:t xml:space="preserve">. Проверьте свойства соединения. Убедитесь, что на сервере запущен экземпляр SQL </w:t>
      </w:r>
      <w:proofErr w:type="spellStart"/>
      <w:proofErr w:type="gramStart"/>
      <w:r w:rsidR="001C34EC" w:rsidRPr="001C34EC">
        <w:rPr>
          <w:rFonts w:ascii="Courier New" w:hAnsi="Courier New" w:cs="Courier New"/>
          <w:sz w:val="16"/>
          <w:szCs w:val="16"/>
        </w:rPr>
        <w:t>Server</w:t>
      </w:r>
      <w:proofErr w:type="spellEnd"/>
      <w:proofErr w:type="gramEnd"/>
      <w:r w:rsidR="001C34EC" w:rsidRPr="001C34EC">
        <w:rPr>
          <w:rFonts w:ascii="Courier New" w:hAnsi="Courier New" w:cs="Courier New"/>
          <w:sz w:val="16"/>
          <w:szCs w:val="16"/>
        </w:rPr>
        <w:t xml:space="preserve"> и он принимает TCP/IP-соединения по порту. Убедитесь, что TCP-соединения по этому порту не блокируются брандмауэром</w:t>
      </w:r>
      <w:proofErr w:type="gramStart"/>
      <w:r w:rsidR="001C34EC" w:rsidRPr="001C34EC">
        <w:rPr>
          <w:rFonts w:ascii="Courier New" w:hAnsi="Courier New" w:cs="Courier New"/>
          <w:sz w:val="16"/>
          <w:szCs w:val="16"/>
        </w:rPr>
        <w:t>.".</w:t>
      </w:r>
      <w:proofErr w:type="gramEnd"/>
    </w:p>
    <w:p w:rsidR="001C34EC" w:rsidRPr="001C34EC" w:rsidRDefault="001C34EC" w:rsidP="001C34EC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com.microsoft.sqlserver.jdbc.SQLServerException.makeFromDriverError(SQLServerException.java:190)</w:t>
      </w:r>
    </w:p>
    <w:p w:rsidR="001C34EC" w:rsidRPr="001C34EC" w:rsidRDefault="001C34EC" w:rsidP="001C34EC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com.microsoft.sqlserver.jdbc.SQLServerException.ConvertConnectExceptionToSQLServerException(SQLServerException.java:241)</w:t>
      </w:r>
    </w:p>
    <w:p w:rsidR="001C34EC" w:rsidRPr="001C34EC" w:rsidRDefault="001C34EC" w:rsidP="001C34EC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com.microsoft.sqlserver.jdbc.SocketFinder.findSocket(IOBuffer.java:2243)</w:t>
      </w:r>
    </w:p>
    <w:p w:rsidR="001C34EC" w:rsidRPr="001C34EC" w:rsidRDefault="001C34EC" w:rsidP="001C34EC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com.microsoft.sqlserver.jdbc.TDSChannel.open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(IOBuffer.java:491)</w:t>
      </w:r>
    </w:p>
    <w:p w:rsidR="001C34EC" w:rsidRPr="001C34EC" w:rsidRDefault="001C34EC" w:rsidP="001C34EC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com.microsoft.sqlserver.jdbc.SQLServerConnection.connectHelper(SQLServerConnection.java:1309)</w:t>
      </w:r>
    </w:p>
    <w:p w:rsidR="001C34EC" w:rsidRPr="001C34EC" w:rsidRDefault="001C34EC" w:rsidP="001C34EC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com.microsoft.sqlserver.jdbc.SQLServerConnection.login(SQLServerConnection.java:991)</w:t>
      </w:r>
    </w:p>
    <w:p w:rsidR="001C34EC" w:rsidRPr="001C34EC" w:rsidRDefault="001C34EC" w:rsidP="001C34EC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com.microsoft.sqlserver.jdbc.SQLServerConnection.connect(SQLServerConnection.java:827)</w:t>
      </w:r>
    </w:p>
    <w:p w:rsidR="001C34EC" w:rsidRPr="001C34EC" w:rsidRDefault="001C34EC" w:rsidP="001C34EC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com.microsoft.sqlserver.jdbc.SQLServerDriver.connect(SQLServerDriver.java:1012)</w:t>
      </w:r>
    </w:p>
    <w:p w:rsidR="00247536" w:rsidRPr="001C34EC" w:rsidRDefault="001C34EC" w:rsidP="001C34EC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java.sql.DriverManager.getConnection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(DriverManager.java:582)</w:t>
      </w:r>
    </w:p>
    <w:p w:rsidR="00247536" w:rsidRPr="00F55962" w:rsidRDefault="00F55962" w:rsidP="00247536">
      <w:r>
        <w:t xml:space="preserve">В случае наличия данных сообщений необходимо произвести удаление приложения с </w:t>
      </w:r>
      <w:r>
        <w:rPr>
          <w:lang w:val="en-US"/>
        </w:rPr>
        <w:t>WebSphere</w:t>
      </w:r>
      <w:r w:rsidRPr="00F55962">
        <w:t xml:space="preserve"> </w:t>
      </w:r>
      <w:r>
        <w:rPr>
          <w:lang w:val="en-US"/>
        </w:rPr>
        <w:t>AS</w:t>
      </w:r>
      <w:r w:rsidRPr="00F55962">
        <w:t xml:space="preserve"> </w:t>
      </w:r>
      <w:r>
        <w:t xml:space="preserve">и выполнить установку заново согласно </w:t>
      </w:r>
      <w:r w:rsidR="00FD6446">
        <w:t xml:space="preserve">разделам </w:t>
      </w:r>
      <w:r>
        <w:t>6.2 и 6.3</w:t>
      </w:r>
      <w:r w:rsidR="00FD6446">
        <w:t xml:space="preserve"> данного руководства.</w:t>
      </w:r>
    </w:p>
    <w:bookmarkEnd w:id="3"/>
    <w:p w:rsidR="00B7473F" w:rsidRPr="00F55962" w:rsidRDefault="00B7473F" w:rsidP="00B7473F"/>
    <w:sectPr w:rsidR="00B7473F" w:rsidRPr="00F55962" w:rsidSect="003E605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B78" w:rsidRDefault="00F16B78" w:rsidP="00E33AF7">
      <w:pPr>
        <w:spacing w:after="0" w:line="240" w:lineRule="auto"/>
      </w:pPr>
      <w:r>
        <w:separator/>
      </w:r>
    </w:p>
  </w:endnote>
  <w:endnote w:type="continuationSeparator" w:id="0">
    <w:p w:rsidR="00F16B78" w:rsidRDefault="00F16B78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2B175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FF1E41">
      <w:rPr>
        <w:noProof/>
      </w:rPr>
      <w:t>6</w:t>
    </w:r>
    <w:r>
      <w:fldChar w:fldCharType="end"/>
    </w:r>
  </w:p>
  <w:p w:rsidR="002B1756" w:rsidRDefault="00F55962" w:rsidP="00DE59C2">
    <w:pPr>
      <w:pStyle w:val="a8"/>
      <w:jc w:val="center"/>
    </w:pPr>
    <w:r>
      <w:t>Москва,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8E134F" w:rsidRDefault="00DE59C2" w:rsidP="00DE59C2">
    <w:pPr>
      <w:pStyle w:val="a8"/>
      <w:jc w:val="center"/>
    </w:pPr>
    <w:r>
      <w:t>Москва, 201</w:t>
    </w:r>
    <w:r w:rsidR="008E134F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B78" w:rsidRDefault="00F16B78" w:rsidP="00E33AF7">
      <w:pPr>
        <w:spacing w:after="0" w:line="240" w:lineRule="auto"/>
      </w:pPr>
      <w:r>
        <w:separator/>
      </w:r>
    </w:p>
  </w:footnote>
  <w:footnote w:type="continuationSeparator" w:id="0">
    <w:p w:rsidR="00F16B78" w:rsidRDefault="00F16B78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B1E" w:rsidRPr="003E6051" w:rsidRDefault="008E134F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Configuration Server</w:t>
    </w:r>
    <w:r w:rsidR="003E6051">
      <w:rPr>
        <w:i/>
        <w:lang w:val="en-US"/>
      </w:rPr>
      <w:t xml:space="preserve"> </w:t>
    </w:r>
    <w:proofErr w:type="gramStart"/>
    <w:r w:rsidR="003E6051">
      <w:rPr>
        <w:i/>
        <w:lang w:val="en-US"/>
      </w:rPr>
      <w:t xml:space="preserve">- </w:t>
    </w:r>
    <w:r w:rsidR="00B6354C" w:rsidRPr="008E134F">
      <w:rPr>
        <w:i/>
        <w:lang w:val="en-US"/>
      </w:rPr>
      <w:t xml:space="preserve"> </w:t>
    </w:r>
    <w:r w:rsidR="00B6354C" w:rsidRPr="008F70C4">
      <w:rPr>
        <w:i/>
      </w:rPr>
      <w:t>Руководство</w:t>
    </w:r>
    <w:proofErr w:type="gramEnd"/>
    <w:r w:rsidR="00B6354C" w:rsidRPr="008E134F">
      <w:rPr>
        <w:i/>
        <w:lang w:val="en-US"/>
      </w:rPr>
      <w:t xml:space="preserve"> </w:t>
    </w:r>
    <w:r w:rsidR="00B6354C" w:rsidRPr="008F70C4">
      <w:rPr>
        <w:i/>
      </w:rPr>
      <w:t>по</w:t>
    </w:r>
    <w:r w:rsidR="00B6354C" w:rsidRPr="008E134F">
      <w:rPr>
        <w:i/>
        <w:lang w:val="en-US"/>
      </w:rPr>
      <w:t xml:space="preserve"> </w:t>
    </w:r>
    <w:r w:rsidR="003E6051">
      <w:rPr>
        <w:i/>
      </w:rPr>
      <w:t>установке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51" w:rsidRPr="003E6051" w:rsidRDefault="003E6051" w:rsidP="003E6051">
    <w:pPr>
      <w:pStyle w:val="a6"/>
      <w:jc w:val="center"/>
      <w:rPr>
        <w:lang w:val="en-US"/>
      </w:rPr>
    </w:pPr>
    <w:r>
      <w:rPr>
        <w:lang w:val="en-US"/>
      </w:rPr>
      <w:t>Configuration Server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7CC5EE8"/>
    <w:multiLevelType w:val="hybridMultilevel"/>
    <w:tmpl w:val="E548B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20B82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45AD6"/>
    <w:multiLevelType w:val="hybridMultilevel"/>
    <w:tmpl w:val="2ACADD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F6D8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B1DE7"/>
    <w:multiLevelType w:val="hybridMultilevel"/>
    <w:tmpl w:val="BDE4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3CF6EDC"/>
    <w:multiLevelType w:val="hybridMultilevel"/>
    <w:tmpl w:val="E35E1170"/>
    <w:lvl w:ilvl="0" w:tplc="36FE00FA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29014C27"/>
    <w:multiLevelType w:val="multilevel"/>
    <w:tmpl w:val="98C42C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B9A7B17"/>
    <w:multiLevelType w:val="hybridMultilevel"/>
    <w:tmpl w:val="F954B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365E605A"/>
    <w:multiLevelType w:val="hybridMultilevel"/>
    <w:tmpl w:val="5C360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4A171C84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D11416C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515A390B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55573A52"/>
    <w:multiLevelType w:val="hybridMultilevel"/>
    <w:tmpl w:val="79FE6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5E2409"/>
    <w:multiLevelType w:val="hybridMultilevel"/>
    <w:tmpl w:val="8B2E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8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>
    <w:nsid w:val="79E2222C"/>
    <w:multiLevelType w:val="hybridMultilevel"/>
    <w:tmpl w:val="79FE6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E4925"/>
    <w:multiLevelType w:val="multilevel"/>
    <w:tmpl w:val="98C42C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4"/>
  </w:num>
  <w:num w:numId="2">
    <w:abstractNumId w:val="39"/>
  </w:num>
  <w:num w:numId="3">
    <w:abstractNumId w:val="7"/>
  </w:num>
  <w:num w:numId="4">
    <w:abstractNumId w:val="40"/>
  </w:num>
  <w:num w:numId="5">
    <w:abstractNumId w:val="23"/>
  </w:num>
  <w:num w:numId="6">
    <w:abstractNumId w:val="35"/>
  </w:num>
  <w:num w:numId="7">
    <w:abstractNumId w:val="5"/>
  </w:num>
  <w:num w:numId="8">
    <w:abstractNumId w:val="0"/>
  </w:num>
  <w:num w:numId="9">
    <w:abstractNumId w:val="18"/>
  </w:num>
  <w:num w:numId="10">
    <w:abstractNumId w:val="25"/>
  </w:num>
  <w:num w:numId="11">
    <w:abstractNumId w:val="8"/>
  </w:num>
  <w:num w:numId="12">
    <w:abstractNumId w:val="10"/>
  </w:num>
  <w:num w:numId="13">
    <w:abstractNumId w:val="14"/>
  </w:num>
  <w:num w:numId="14">
    <w:abstractNumId w:val="43"/>
  </w:num>
  <w:num w:numId="15">
    <w:abstractNumId w:val="41"/>
  </w:num>
  <w:num w:numId="16">
    <w:abstractNumId w:val="26"/>
  </w:num>
  <w:num w:numId="17">
    <w:abstractNumId w:val="21"/>
  </w:num>
  <w:num w:numId="18">
    <w:abstractNumId w:val="46"/>
  </w:num>
  <w:num w:numId="19">
    <w:abstractNumId w:val="12"/>
  </w:num>
  <w:num w:numId="20">
    <w:abstractNumId w:val="42"/>
  </w:num>
  <w:num w:numId="21">
    <w:abstractNumId w:val="37"/>
  </w:num>
  <w:num w:numId="22">
    <w:abstractNumId w:val="17"/>
  </w:num>
  <w:num w:numId="23">
    <w:abstractNumId w:val="30"/>
  </w:num>
  <w:num w:numId="24">
    <w:abstractNumId w:val="2"/>
  </w:num>
  <w:num w:numId="25">
    <w:abstractNumId w:val="33"/>
  </w:num>
  <w:num w:numId="26">
    <w:abstractNumId w:val="16"/>
  </w:num>
  <w:num w:numId="27">
    <w:abstractNumId w:val="31"/>
  </w:num>
  <w:num w:numId="28">
    <w:abstractNumId w:val="19"/>
  </w:num>
  <w:num w:numId="29">
    <w:abstractNumId w:val="28"/>
  </w:num>
  <w:num w:numId="30">
    <w:abstractNumId w:val="38"/>
  </w:num>
  <w:num w:numId="31">
    <w:abstractNumId w:val="22"/>
  </w:num>
  <w:num w:numId="32">
    <w:abstractNumId w:val="13"/>
  </w:num>
  <w:num w:numId="33">
    <w:abstractNumId w:val="1"/>
  </w:num>
  <w:num w:numId="34">
    <w:abstractNumId w:val="44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15"/>
  </w:num>
  <w:num w:numId="38">
    <w:abstractNumId w:val="4"/>
  </w:num>
  <w:num w:numId="39">
    <w:abstractNumId w:val="9"/>
  </w:num>
  <w:num w:numId="40">
    <w:abstractNumId w:val="3"/>
  </w:num>
  <w:num w:numId="41">
    <w:abstractNumId w:val="36"/>
  </w:num>
  <w:num w:numId="42">
    <w:abstractNumId w:val="45"/>
  </w:num>
  <w:num w:numId="43">
    <w:abstractNumId w:val="11"/>
  </w:num>
  <w:num w:numId="44">
    <w:abstractNumId w:val="6"/>
  </w:num>
  <w:num w:numId="45">
    <w:abstractNumId w:val="34"/>
  </w:num>
  <w:num w:numId="46">
    <w:abstractNumId w:val="27"/>
  </w:num>
  <w:num w:numId="47">
    <w:abstractNumId w:val="47"/>
  </w:num>
  <w:num w:numId="48">
    <w:abstractNumId w:val="29"/>
  </w:num>
  <w:num w:numId="49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EA"/>
    <w:rsid w:val="000011CC"/>
    <w:rsid w:val="00011A61"/>
    <w:rsid w:val="00025811"/>
    <w:rsid w:val="000259B8"/>
    <w:rsid w:val="000268AF"/>
    <w:rsid w:val="0003673E"/>
    <w:rsid w:val="000368B7"/>
    <w:rsid w:val="0003758D"/>
    <w:rsid w:val="000428B8"/>
    <w:rsid w:val="00057CEE"/>
    <w:rsid w:val="0006575F"/>
    <w:rsid w:val="000742D0"/>
    <w:rsid w:val="00075856"/>
    <w:rsid w:val="00076473"/>
    <w:rsid w:val="00082E49"/>
    <w:rsid w:val="00086C7F"/>
    <w:rsid w:val="0009565E"/>
    <w:rsid w:val="000A3472"/>
    <w:rsid w:val="000C4B73"/>
    <w:rsid w:val="000C4CE9"/>
    <w:rsid w:val="000C5405"/>
    <w:rsid w:val="000D0439"/>
    <w:rsid w:val="000D6C1A"/>
    <w:rsid w:val="000E1FCE"/>
    <w:rsid w:val="000E220C"/>
    <w:rsid w:val="000E39FF"/>
    <w:rsid w:val="000E4A10"/>
    <w:rsid w:val="000E5022"/>
    <w:rsid w:val="000E578F"/>
    <w:rsid w:val="000E6511"/>
    <w:rsid w:val="000F2C45"/>
    <w:rsid w:val="000F5EFC"/>
    <w:rsid w:val="00103B43"/>
    <w:rsid w:val="00107CC6"/>
    <w:rsid w:val="0011123A"/>
    <w:rsid w:val="001151FC"/>
    <w:rsid w:val="00115FE0"/>
    <w:rsid w:val="0012131D"/>
    <w:rsid w:val="001276CF"/>
    <w:rsid w:val="001311E0"/>
    <w:rsid w:val="00141C0F"/>
    <w:rsid w:val="001420CA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7121F"/>
    <w:rsid w:val="001743FD"/>
    <w:rsid w:val="00175589"/>
    <w:rsid w:val="0018266D"/>
    <w:rsid w:val="001914BF"/>
    <w:rsid w:val="00192DC1"/>
    <w:rsid w:val="001A3FE9"/>
    <w:rsid w:val="001A721C"/>
    <w:rsid w:val="001B10F6"/>
    <w:rsid w:val="001B1709"/>
    <w:rsid w:val="001B1DEF"/>
    <w:rsid w:val="001C0DFF"/>
    <w:rsid w:val="001C12DF"/>
    <w:rsid w:val="001C34EC"/>
    <w:rsid w:val="001C3FD9"/>
    <w:rsid w:val="001E31F5"/>
    <w:rsid w:val="001E3A43"/>
    <w:rsid w:val="001F2DBA"/>
    <w:rsid w:val="00200757"/>
    <w:rsid w:val="002041BD"/>
    <w:rsid w:val="002067B8"/>
    <w:rsid w:val="0022134F"/>
    <w:rsid w:val="00235026"/>
    <w:rsid w:val="00242EA9"/>
    <w:rsid w:val="00242F62"/>
    <w:rsid w:val="00247536"/>
    <w:rsid w:val="00250397"/>
    <w:rsid w:val="002549B1"/>
    <w:rsid w:val="00260A10"/>
    <w:rsid w:val="00264CEF"/>
    <w:rsid w:val="00267BC3"/>
    <w:rsid w:val="00275B03"/>
    <w:rsid w:val="002762B4"/>
    <w:rsid w:val="002767E4"/>
    <w:rsid w:val="00277120"/>
    <w:rsid w:val="00285094"/>
    <w:rsid w:val="002862E7"/>
    <w:rsid w:val="00293542"/>
    <w:rsid w:val="0029452F"/>
    <w:rsid w:val="00296AD9"/>
    <w:rsid w:val="002B1756"/>
    <w:rsid w:val="002B36ED"/>
    <w:rsid w:val="002B7CAC"/>
    <w:rsid w:val="002C066B"/>
    <w:rsid w:val="002C7922"/>
    <w:rsid w:val="002D1EC9"/>
    <w:rsid w:val="002D2387"/>
    <w:rsid w:val="002E071A"/>
    <w:rsid w:val="002E3B59"/>
    <w:rsid w:val="002F1C2B"/>
    <w:rsid w:val="002F5D9D"/>
    <w:rsid w:val="002F72CB"/>
    <w:rsid w:val="00305E9C"/>
    <w:rsid w:val="00307A0A"/>
    <w:rsid w:val="003170B8"/>
    <w:rsid w:val="00320C80"/>
    <w:rsid w:val="003223D6"/>
    <w:rsid w:val="00325880"/>
    <w:rsid w:val="003440FB"/>
    <w:rsid w:val="0034453E"/>
    <w:rsid w:val="00354EFC"/>
    <w:rsid w:val="00355B54"/>
    <w:rsid w:val="00361BDB"/>
    <w:rsid w:val="00372468"/>
    <w:rsid w:val="0037296D"/>
    <w:rsid w:val="0039133F"/>
    <w:rsid w:val="003B2340"/>
    <w:rsid w:val="003B6A14"/>
    <w:rsid w:val="003B7CF3"/>
    <w:rsid w:val="003C0770"/>
    <w:rsid w:val="003C6D3E"/>
    <w:rsid w:val="003D3FFD"/>
    <w:rsid w:val="003E2E7C"/>
    <w:rsid w:val="003E321B"/>
    <w:rsid w:val="003E5BED"/>
    <w:rsid w:val="003E5F8B"/>
    <w:rsid w:val="003E6051"/>
    <w:rsid w:val="003F0171"/>
    <w:rsid w:val="003F2E99"/>
    <w:rsid w:val="00400AAD"/>
    <w:rsid w:val="004050C3"/>
    <w:rsid w:val="004068FF"/>
    <w:rsid w:val="004146AF"/>
    <w:rsid w:val="004172D6"/>
    <w:rsid w:val="00417669"/>
    <w:rsid w:val="0042091C"/>
    <w:rsid w:val="00424EC0"/>
    <w:rsid w:val="00442B1E"/>
    <w:rsid w:val="00442B58"/>
    <w:rsid w:val="00447222"/>
    <w:rsid w:val="00447F08"/>
    <w:rsid w:val="00457253"/>
    <w:rsid w:val="00462DAD"/>
    <w:rsid w:val="004630E9"/>
    <w:rsid w:val="004642A3"/>
    <w:rsid w:val="00464D6E"/>
    <w:rsid w:val="00466BC4"/>
    <w:rsid w:val="004674E0"/>
    <w:rsid w:val="00471629"/>
    <w:rsid w:val="00473FB5"/>
    <w:rsid w:val="00475C44"/>
    <w:rsid w:val="00493469"/>
    <w:rsid w:val="004966DB"/>
    <w:rsid w:val="0049678E"/>
    <w:rsid w:val="0049780B"/>
    <w:rsid w:val="004A2C01"/>
    <w:rsid w:val="004B0673"/>
    <w:rsid w:val="004B0868"/>
    <w:rsid w:val="004B288A"/>
    <w:rsid w:val="004B5571"/>
    <w:rsid w:val="004B66B6"/>
    <w:rsid w:val="004C0502"/>
    <w:rsid w:val="004C15FC"/>
    <w:rsid w:val="004C5798"/>
    <w:rsid w:val="004C79E1"/>
    <w:rsid w:val="004D6F0B"/>
    <w:rsid w:val="004F58D3"/>
    <w:rsid w:val="005009FE"/>
    <w:rsid w:val="00500A96"/>
    <w:rsid w:val="00512089"/>
    <w:rsid w:val="00512784"/>
    <w:rsid w:val="00533E4C"/>
    <w:rsid w:val="005359C8"/>
    <w:rsid w:val="00541F75"/>
    <w:rsid w:val="00544439"/>
    <w:rsid w:val="0054670B"/>
    <w:rsid w:val="0054697D"/>
    <w:rsid w:val="00547DC7"/>
    <w:rsid w:val="00577546"/>
    <w:rsid w:val="00580E0F"/>
    <w:rsid w:val="00580F30"/>
    <w:rsid w:val="00591751"/>
    <w:rsid w:val="00591E09"/>
    <w:rsid w:val="00594FC9"/>
    <w:rsid w:val="00597238"/>
    <w:rsid w:val="005A0808"/>
    <w:rsid w:val="005B0B30"/>
    <w:rsid w:val="005B1CB4"/>
    <w:rsid w:val="005C2BE3"/>
    <w:rsid w:val="005C70ED"/>
    <w:rsid w:val="005C7826"/>
    <w:rsid w:val="005D11F5"/>
    <w:rsid w:val="005F3290"/>
    <w:rsid w:val="00606CAE"/>
    <w:rsid w:val="0061034C"/>
    <w:rsid w:val="00616A39"/>
    <w:rsid w:val="0061785B"/>
    <w:rsid w:val="0062326B"/>
    <w:rsid w:val="006252D0"/>
    <w:rsid w:val="0062639A"/>
    <w:rsid w:val="00650532"/>
    <w:rsid w:val="006523A3"/>
    <w:rsid w:val="00663026"/>
    <w:rsid w:val="00663985"/>
    <w:rsid w:val="00667741"/>
    <w:rsid w:val="00670601"/>
    <w:rsid w:val="0067368F"/>
    <w:rsid w:val="00676FD4"/>
    <w:rsid w:val="00681AFB"/>
    <w:rsid w:val="00681E9F"/>
    <w:rsid w:val="00684044"/>
    <w:rsid w:val="00684DE8"/>
    <w:rsid w:val="00685E87"/>
    <w:rsid w:val="00695C01"/>
    <w:rsid w:val="006B1BCA"/>
    <w:rsid w:val="006B3F00"/>
    <w:rsid w:val="006C3090"/>
    <w:rsid w:val="006C7439"/>
    <w:rsid w:val="006D01E0"/>
    <w:rsid w:val="006D42FF"/>
    <w:rsid w:val="006D7201"/>
    <w:rsid w:val="006D7C50"/>
    <w:rsid w:val="006E4120"/>
    <w:rsid w:val="006E5C83"/>
    <w:rsid w:val="006F695F"/>
    <w:rsid w:val="006F7B94"/>
    <w:rsid w:val="00715254"/>
    <w:rsid w:val="00720619"/>
    <w:rsid w:val="007209AE"/>
    <w:rsid w:val="00721E0A"/>
    <w:rsid w:val="0073047F"/>
    <w:rsid w:val="007429DB"/>
    <w:rsid w:val="0075164F"/>
    <w:rsid w:val="007561C5"/>
    <w:rsid w:val="00756434"/>
    <w:rsid w:val="007607B1"/>
    <w:rsid w:val="00763740"/>
    <w:rsid w:val="00766D34"/>
    <w:rsid w:val="007709C6"/>
    <w:rsid w:val="00770FCF"/>
    <w:rsid w:val="00771519"/>
    <w:rsid w:val="00772CD4"/>
    <w:rsid w:val="00772F94"/>
    <w:rsid w:val="00774237"/>
    <w:rsid w:val="007918FA"/>
    <w:rsid w:val="00793D6E"/>
    <w:rsid w:val="00795876"/>
    <w:rsid w:val="007A223C"/>
    <w:rsid w:val="007A24DD"/>
    <w:rsid w:val="007A3D21"/>
    <w:rsid w:val="007A7FD9"/>
    <w:rsid w:val="007B6165"/>
    <w:rsid w:val="007C343C"/>
    <w:rsid w:val="007D28CA"/>
    <w:rsid w:val="007D2D73"/>
    <w:rsid w:val="007D37A9"/>
    <w:rsid w:val="007D5B9D"/>
    <w:rsid w:val="007D7928"/>
    <w:rsid w:val="007E0028"/>
    <w:rsid w:val="007F2159"/>
    <w:rsid w:val="007F2AF8"/>
    <w:rsid w:val="007F5868"/>
    <w:rsid w:val="007F6498"/>
    <w:rsid w:val="00803280"/>
    <w:rsid w:val="0080773B"/>
    <w:rsid w:val="00811EBF"/>
    <w:rsid w:val="00815AD7"/>
    <w:rsid w:val="00817B5B"/>
    <w:rsid w:val="0083071F"/>
    <w:rsid w:val="00836CE3"/>
    <w:rsid w:val="00836E2A"/>
    <w:rsid w:val="008412EC"/>
    <w:rsid w:val="00841331"/>
    <w:rsid w:val="00855694"/>
    <w:rsid w:val="00855928"/>
    <w:rsid w:val="008575F4"/>
    <w:rsid w:val="00860D9D"/>
    <w:rsid w:val="00862CBB"/>
    <w:rsid w:val="0087080B"/>
    <w:rsid w:val="0087284B"/>
    <w:rsid w:val="0087304F"/>
    <w:rsid w:val="00875FC6"/>
    <w:rsid w:val="008805EE"/>
    <w:rsid w:val="00886B63"/>
    <w:rsid w:val="00892323"/>
    <w:rsid w:val="00893D75"/>
    <w:rsid w:val="00894300"/>
    <w:rsid w:val="008A22C1"/>
    <w:rsid w:val="008A2A8A"/>
    <w:rsid w:val="008A4073"/>
    <w:rsid w:val="008A7CED"/>
    <w:rsid w:val="008B157F"/>
    <w:rsid w:val="008B607C"/>
    <w:rsid w:val="008B7395"/>
    <w:rsid w:val="008C1DAD"/>
    <w:rsid w:val="008C3AC3"/>
    <w:rsid w:val="008D1833"/>
    <w:rsid w:val="008E134F"/>
    <w:rsid w:val="008E7053"/>
    <w:rsid w:val="008F70C4"/>
    <w:rsid w:val="00902A93"/>
    <w:rsid w:val="00903ADC"/>
    <w:rsid w:val="00924FEF"/>
    <w:rsid w:val="00930CF0"/>
    <w:rsid w:val="00935848"/>
    <w:rsid w:val="0094046C"/>
    <w:rsid w:val="00940DDB"/>
    <w:rsid w:val="00945590"/>
    <w:rsid w:val="00946A2E"/>
    <w:rsid w:val="00960133"/>
    <w:rsid w:val="0097693C"/>
    <w:rsid w:val="00982524"/>
    <w:rsid w:val="00982A97"/>
    <w:rsid w:val="009833A6"/>
    <w:rsid w:val="0098784C"/>
    <w:rsid w:val="00993167"/>
    <w:rsid w:val="009A0B65"/>
    <w:rsid w:val="009A2BF3"/>
    <w:rsid w:val="009A47FB"/>
    <w:rsid w:val="009A6DC3"/>
    <w:rsid w:val="009A6F43"/>
    <w:rsid w:val="009B4930"/>
    <w:rsid w:val="009C07A7"/>
    <w:rsid w:val="009C10A7"/>
    <w:rsid w:val="009C216D"/>
    <w:rsid w:val="009C4BE7"/>
    <w:rsid w:val="009D0034"/>
    <w:rsid w:val="009D3E22"/>
    <w:rsid w:val="009E276B"/>
    <w:rsid w:val="009E28D8"/>
    <w:rsid w:val="009E50D7"/>
    <w:rsid w:val="009F1C36"/>
    <w:rsid w:val="009F3D56"/>
    <w:rsid w:val="009F61F8"/>
    <w:rsid w:val="009F6287"/>
    <w:rsid w:val="00A122FA"/>
    <w:rsid w:val="00A2215E"/>
    <w:rsid w:val="00A2690A"/>
    <w:rsid w:val="00A31AF0"/>
    <w:rsid w:val="00A40524"/>
    <w:rsid w:val="00A417EE"/>
    <w:rsid w:val="00A43957"/>
    <w:rsid w:val="00A5086F"/>
    <w:rsid w:val="00A519C9"/>
    <w:rsid w:val="00A56D4B"/>
    <w:rsid w:val="00A61994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84E75"/>
    <w:rsid w:val="00A922C2"/>
    <w:rsid w:val="00AA00CF"/>
    <w:rsid w:val="00AB344F"/>
    <w:rsid w:val="00AB57B3"/>
    <w:rsid w:val="00AC0084"/>
    <w:rsid w:val="00AC2871"/>
    <w:rsid w:val="00AC2887"/>
    <w:rsid w:val="00AC3DBA"/>
    <w:rsid w:val="00AD233A"/>
    <w:rsid w:val="00AD5CF8"/>
    <w:rsid w:val="00AD6CA5"/>
    <w:rsid w:val="00AE2C33"/>
    <w:rsid w:val="00AF6158"/>
    <w:rsid w:val="00B01A1D"/>
    <w:rsid w:val="00B0482B"/>
    <w:rsid w:val="00B113A0"/>
    <w:rsid w:val="00B15F05"/>
    <w:rsid w:val="00B2217B"/>
    <w:rsid w:val="00B2364F"/>
    <w:rsid w:val="00B236E3"/>
    <w:rsid w:val="00B2544D"/>
    <w:rsid w:val="00B273ED"/>
    <w:rsid w:val="00B32EC0"/>
    <w:rsid w:val="00B356CA"/>
    <w:rsid w:val="00B36E3E"/>
    <w:rsid w:val="00B40154"/>
    <w:rsid w:val="00B4182C"/>
    <w:rsid w:val="00B45799"/>
    <w:rsid w:val="00B477E9"/>
    <w:rsid w:val="00B50265"/>
    <w:rsid w:val="00B5333A"/>
    <w:rsid w:val="00B5461A"/>
    <w:rsid w:val="00B54967"/>
    <w:rsid w:val="00B561A1"/>
    <w:rsid w:val="00B56EA7"/>
    <w:rsid w:val="00B61C21"/>
    <w:rsid w:val="00B6354C"/>
    <w:rsid w:val="00B66143"/>
    <w:rsid w:val="00B733A7"/>
    <w:rsid w:val="00B7473F"/>
    <w:rsid w:val="00B75316"/>
    <w:rsid w:val="00B8237C"/>
    <w:rsid w:val="00B87D6C"/>
    <w:rsid w:val="00B91485"/>
    <w:rsid w:val="00B934FE"/>
    <w:rsid w:val="00B978FA"/>
    <w:rsid w:val="00BA60B7"/>
    <w:rsid w:val="00BA6331"/>
    <w:rsid w:val="00BB51DB"/>
    <w:rsid w:val="00BC11D6"/>
    <w:rsid w:val="00BD09B2"/>
    <w:rsid w:val="00BF5F43"/>
    <w:rsid w:val="00C03BEE"/>
    <w:rsid w:val="00C04211"/>
    <w:rsid w:val="00C05477"/>
    <w:rsid w:val="00C056E5"/>
    <w:rsid w:val="00C07CA6"/>
    <w:rsid w:val="00C12E88"/>
    <w:rsid w:val="00C1396E"/>
    <w:rsid w:val="00C146E1"/>
    <w:rsid w:val="00C21414"/>
    <w:rsid w:val="00C345EA"/>
    <w:rsid w:val="00C405CB"/>
    <w:rsid w:val="00C628E9"/>
    <w:rsid w:val="00C63972"/>
    <w:rsid w:val="00C645BE"/>
    <w:rsid w:val="00C67BC9"/>
    <w:rsid w:val="00C71E2D"/>
    <w:rsid w:val="00C772F8"/>
    <w:rsid w:val="00C77FA3"/>
    <w:rsid w:val="00C90697"/>
    <w:rsid w:val="00C92430"/>
    <w:rsid w:val="00CA4DC1"/>
    <w:rsid w:val="00CB6D87"/>
    <w:rsid w:val="00CC006C"/>
    <w:rsid w:val="00CD1AE3"/>
    <w:rsid w:val="00CD44CD"/>
    <w:rsid w:val="00CD58C1"/>
    <w:rsid w:val="00CD5AF3"/>
    <w:rsid w:val="00CE3F8E"/>
    <w:rsid w:val="00CF5B7D"/>
    <w:rsid w:val="00D02438"/>
    <w:rsid w:val="00D06A59"/>
    <w:rsid w:val="00D24E01"/>
    <w:rsid w:val="00D31FB5"/>
    <w:rsid w:val="00D3666F"/>
    <w:rsid w:val="00D40170"/>
    <w:rsid w:val="00D40F48"/>
    <w:rsid w:val="00D45A28"/>
    <w:rsid w:val="00D526AB"/>
    <w:rsid w:val="00D60176"/>
    <w:rsid w:val="00D61913"/>
    <w:rsid w:val="00D61C77"/>
    <w:rsid w:val="00D62AA1"/>
    <w:rsid w:val="00D643E6"/>
    <w:rsid w:val="00D65EC7"/>
    <w:rsid w:val="00D72BB5"/>
    <w:rsid w:val="00D86A60"/>
    <w:rsid w:val="00D9253E"/>
    <w:rsid w:val="00D93B4C"/>
    <w:rsid w:val="00D95B57"/>
    <w:rsid w:val="00DA3E57"/>
    <w:rsid w:val="00DB6162"/>
    <w:rsid w:val="00DB6653"/>
    <w:rsid w:val="00DB6BFF"/>
    <w:rsid w:val="00DB762C"/>
    <w:rsid w:val="00DC3284"/>
    <w:rsid w:val="00DC4A81"/>
    <w:rsid w:val="00DC5A05"/>
    <w:rsid w:val="00DC6511"/>
    <w:rsid w:val="00DE008B"/>
    <w:rsid w:val="00DE11DF"/>
    <w:rsid w:val="00DE59C2"/>
    <w:rsid w:val="00DE6A9A"/>
    <w:rsid w:val="00DF6B15"/>
    <w:rsid w:val="00E02B93"/>
    <w:rsid w:val="00E10A11"/>
    <w:rsid w:val="00E27A02"/>
    <w:rsid w:val="00E33AF7"/>
    <w:rsid w:val="00E3564A"/>
    <w:rsid w:val="00E41A55"/>
    <w:rsid w:val="00E5388A"/>
    <w:rsid w:val="00E6221D"/>
    <w:rsid w:val="00E659DD"/>
    <w:rsid w:val="00E6719B"/>
    <w:rsid w:val="00E74F2A"/>
    <w:rsid w:val="00E7787C"/>
    <w:rsid w:val="00E854F3"/>
    <w:rsid w:val="00EA1D24"/>
    <w:rsid w:val="00EA4269"/>
    <w:rsid w:val="00EA6A28"/>
    <w:rsid w:val="00EB0C42"/>
    <w:rsid w:val="00EB5229"/>
    <w:rsid w:val="00EC1878"/>
    <w:rsid w:val="00EC2664"/>
    <w:rsid w:val="00EC4A16"/>
    <w:rsid w:val="00ED3731"/>
    <w:rsid w:val="00ED5B0E"/>
    <w:rsid w:val="00EE3D78"/>
    <w:rsid w:val="00EE52C4"/>
    <w:rsid w:val="00EF2845"/>
    <w:rsid w:val="00F00864"/>
    <w:rsid w:val="00F00EC2"/>
    <w:rsid w:val="00F01AA8"/>
    <w:rsid w:val="00F0244B"/>
    <w:rsid w:val="00F13FA8"/>
    <w:rsid w:val="00F16B78"/>
    <w:rsid w:val="00F226B9"/>
    <w:rsid w:val="00F26A6B"/>
    <w:rsid w:val="00F40DA4"/>
    <w:rsid w:val="00F4159A"/>
    <w:rsid w:val="00F456BB"/>
    <w:rsid w:val="00F4620B"/>
    <w:rsid w:val="00F55962"/>
    <w:rsid w:val="00F6064C"/>
    <w:rsid w:val="00F65F12"/>
    <w:rsid w:val="00F66C75"/>
    <w:rsid w:val="00F83FE7"/>
    <w:rsid w:val="00F87987"/>
    <w:rsid w:val="00F94CF4"/>
    <w:rsid w:val="00F973D0"/>
    <w:rsid w:val="00FA3E95"/>
    <w:rsid w:val="00FA64D9"/>
    <w:rsid w:val="00FB2AD3"/>
    <w:rsid w:val="00FC1969"/>
    <w:rsid w:val="00FC37C5"/>
    <w:rsid w:val="00FC425A"/>
    <w:rsid w:val="00FC51D4"/>
    <w:rsid w:val="00FC6295"/>
    <w:rsid w:val="00FC7BA7"/>
    <w:rsid w:val="00FD2391"/>
    <w:rsid w:val="00FD3B36"/>
    <w:rsid w:val="00FD6446"/>
    <w:rsid w:val="00FE5E5E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447F08"/>
    <w:pPr>
      <w:spacing w:after="100"/>
      <w:ind w:left="1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447F08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ost:sslport/confserv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st:sslport/confserver/admin/ping.do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65ACA-BC40-46D4-8707-9B62BBA8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9757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Гордиенко Максим Вячеславович</cp:lastModifiedBy>
  <cp:revision>54</cp:revision>
  <cp:lastPrinted>2012-03-27T15:56:00Z</cp:lastPrinted>
  <dcterms:created xsi:type="dcterms:W3CDTF">2014-03-14T06:20:00Z</dcterms:created>
  <dcterms:modified xsi:type="dcterms:W3CDTF">2015-03-11T09:46:00Z</dcterms:modified>
</cp:coreProperties>
</file>