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1"/>
      </w:tblGrid>
      <w:tr w:rsidR="004547FF" w:rsidTr="00397EBA">
        <w:trPr>
          <w:trHeight w:val="2880"/>
          <w:jc w:val="center"/>
        </w:trPr>
        <w:tc>
          <w:tcPr>
            <w:tcW w:w="5000" w:type="pct"/>
          </w:tcPr>
          <w:p w:rsidR="004547FF" w:rsidRPr="00DA3E57" w:rsidRDefault="004547FF" w:rsidP="00397EBA">
            <w:pPr>
              <w:pStyle w:val="ac"/>
              <w:jc w:val="center"/>
              <w:rPr>
                <w:rFonts w:ascii="Cambria" w:hAnsi="Cambria"/>
                <w:caps/>
              </w:rPr>
            </w:pPr>
            <w:r w:rsidRPr="00DA3E57">
              <w:rPr>
                <w:rFonts w:ascii="Times New Roman" w:hAnsi="Times New Roman"/>
                <w:sz w:val="28"/>
                <w:szCs w:val="28"/>
              </w:rPr>
              <w:t>Акционерный коммерческий Сберегательный Банк Российской Федераци</w:t>
            </w:r>
            <w:proofErr w:type="gramStart"/>
            <w:r w:rsidRPr="00DA3E57">
              <w:rPr>
                <w:rFonts w:ascii="Times New Roman" w:hAnsi="Times New Roman"/>
                <w:sz w:val="28"/>
                <w:szCs w:val="28"/>
              </w:rPr>
              <w:t>и(</w:t>
            </w:r>
            <w:proofErr w:type="gramEnd"/>
            <w:r w:rsidRPr="00DA3E57">
              <w:rPr>
                <w:rFonts w:ascii="Times New Roman" w:hAnsi="Times New Roman"/>
                <w:sz w:val="28"/>
                <w:szCs w:val="28"/>
              </w:rPr>
              <w:t>Открытое Акционерное Общество)</w:t>
            </w:r>
          </w:p>
        </w:tc>
      </w:tr>
      <w:tr w:rsidR="004547FF" w:rsidTr="00397EBA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4547FF" w:rsidRPr="004547FF" w:rsidRDefault="00EF2381" w:rsidP="00397EBA">
            <w:pPr>
              <w:pStyle w:val="ac"/>
              <w:jc w:val="center"/>
              <w:rPr>
                <w:rFonts w:ascii="Cambria" w:hAnsi="Cambria"/>
                <w:sz w:val="80"/>
                <w:szCs w:val="80"/>
                <w:lang w:val="en-US"/>
              </w:rPr>
            </w:pPr>
            <w:r>
              <w:rPr>
                <w:rFonts w:ascii="Cambria" w:hAnsi="Cambria"/>
                <w:sz w:val="80"/>
                <w:szCs w:val="80"/>
                <w:lang w:val="en-US"/>
              </w:rPr>
              <w:t>Alpha</w:t>
            </w:r>
            <w:r w:rsidR="001459BD">
              <w:rPr>
                <w:rFonts w:ascii="Cambria" w:hAnsi="Cambria"/>
                <w:sz w:val="80"/>
                <w:szCs w:val="80"/>
                <w:lang w:val="en-US"/>
              </w:rPr>
              <w:t xml:space="preserve"> Monitor</w:t>
            </w:r>
          </w:p>
        </w:tc>
      </w:tr>
      <w:tr w:rsidR="004547FF" w:rsidTr="00397EBA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4547FF" w:rsidRPr="00446562" w:rsidRDefault="004547FF" w:rsidP="00397EBA">
            <w:pPr>
              <w:pStyle w:val="ac"/>
              <w:jc w:val="center"/>
              <w:rPr>
                <w:rFonts w:ascii="Cambria" w:hAnsi="Cambria"/>
                <w:sz w:val="44"/>
                <w:szCs w:val="44"/>
              </w:rPr>
            </w:pPr>
            <w:r w:rsidRPr="00DA3E57">
              <w:rPr>
                <w:rFonts w:ascii="Times New Roman" w:hAnsi="Times New Roman"/>
                <w:sz w:val="40"/>
                <w:szCs w:val="40"/>
              </w:rPr>
              <w:t xml:space="preserve">Руководство </w:t>
            </w:r>
            <w:r>
              <w:rPr>
                <w:rFonts w:ascii="Times New Roman" w:hAnsi="Times New Roman"/>
                <w:sz w:val="40"/>
                <w:szCs w:val="40"/>
              </w:rPr>
              <w:t>администратора</w:t>
            </w:r>
          </w:p>
        </w:tc>
      </w:tr>
    </w:tbl>
    <w:p w:rsidR="004547FF" w:rsidRDefault="004547FF" w:rsidP="004547FF">
      <w:r>
        <w:rPr>
          <w:b/>
          <w:bCs/>
        </w:rPr>
        <w:br w:type="page"/>
      </w:r>
      <w:bookmarkStart w:id="0" w:name="_Toc320284309"/>
      <w:bookmarkEnd w:id="0"/>
    </w:p>
    <w:bookmarkStart w:id="1" w:name="_Toc320283536" w:displacedByCustomXml="next"/>
    <w:bookmarkEnd w:id="1" w:displacedByCustomXml="next"/>
    <w:bookmarkStart w:id="2" w:name="_Toc320284316" w:displacedByCustomXml="next"/>
    <w:bookmarkEnd w:id="2" w:displacedByCustomXml="next"/>
    <w:bookmarkStart w:id="3" w:name="_Toc352597267" w:displacedByCustomXml="next"/>
    <w:sdt>
      <w:sdtPr>
        <w:rPr>
          <w:rFonts w:ascii="Calibri" w:eastAsia="Calibri" w:hAnsi="Calibri"/>
          <w:color w:val="auto"/>
          <w:sz w:val="22"/>
          <w:szCs w:val="22"/>
          <w:lang w:eastAsia="en-US"/>
        </w:rPr>
        <w:id w:val="1613172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47FF" w:rsidRDefault="004547FF" w:rsidP="004547FF">
          <w:pPr>
            <w:pStyle w:val="a4"/>
          </w:pPr>
          <w:r>
            <w:t>Оглавление</w:t>
          </w:r>
        </w:p>
        <w:p w:rsidR="005F070A" w:rsidRDefault="00891C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 w:rsidR="004547FF">
            <w:instrText xml:space="preserve"> TOC \o "1-3" \h \z \u </w:instrText>
          </w:r>
          <w:r>
            <w:fldChar w:fldCharType="separate"/>
          </w:r>
          <w:hyperlink w:anchor="_Toc387140542" w:history="1">
            <w:r w:rsidR="005F070A" w:rsidRPr="000E39B8">
              <w:rPr>
                <w:rStyle w:val="a5"/>
                <w:noProof/>
              </w:rPr>
              <w:t>Введение</w:t>
            </w:r>
            <w:r w:rsidR="005F07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70A" w:rsidRDefault="00A613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43" w:history="1">
            <w:r w:rsidR="005F070A" w:rsidRPr="000E39B8">
              <w:rPr>
                <w:rStyle w:val="a5"/>
                <w:noProof/>
              </w:rPr>
              <w:t>Консоль администратора</w:t>
            </w:r>
            <w:r w:rsidR="005F070A">
              <w:rPr>
                <w:noProof/>
                <w:webHidden/>
              </w:rPr>
              <w:tab/>
            </w:r>
            <w:r w:rsidR="00891CD1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_Toc387140543 \h </w:instrText>
            </w:r>
            <w:r w:rsidR="00891CD1">
              <w:rPr>
                <w:noProof/>
                <w:webHidden/>
              </w:rPr>
            </w:r>
            <w:r w:rsidR="00891CD1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2</w:t>
            </w:r>
            <w:r w:rsidR="00891CD1">
              <w:rPr>
                <w:noProof/>
                <w:webHidden/>
              </w:rPr>
              <w:fldChar w:fldCharType="end"/>
            </w:r>
          </w:hyperlink>
        </w:p>
        <w:p w:rsidR="005F070A" w:rsidRDefault="00A613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44" w:history="1">
            <w:r w:rsidR="005F070A" w:rsidRPr="000E39B8">
              <w:rPr>
                <w:rStyle w:val="a5"/>
                <w:noProof/>
              </w:rPr>
              <w:t>Настройки</w:t>
            </w:r>
            <w:r w:rsidR="005F070A">
              <w:rPr>
                <w:noProof/>
                <w:webHidden/>
              </w:rPr>
              <w:tab/>
            </w:r>
            <w:r w:rsidR="00891CD1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_Toc387140544 \h </w:instrText>
            </w:r>
            <w:r w:rsidR="00891CD1">
              <w:rPr>
                <w:noProof/>
                <w:webHidden/>
              </w:rPr>
            </w:r>
            <w:r w:rsidR="00891CD1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2</w:t>
            </w:r>
            <w:r w:rsidR="00891CD1">
              <w:rPr>
                <w:noProof/>
                <w:webHidden/>
              </w:rPr>
              <w:fldChar w:fldCharType="end"/>
            </w:r>
          </w:hyperlink>
        </w:p>
        <w:p w:rsidR="005F070A" w:rsidRDefault="00A613C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45" w:history="1">
            <w:r w:rsidR="005F070A" w:rsidRPr="000E39B8">
              <w:rPr>
                <w:rStyle w:val="a5"/>
                <w:noProof/>
              </w:rPr>
              <w:t>Настройка базы данных</w:t>
            </w:r>
            <w:r w:rsidR="005F070A">
              <w:rPr>
                <w:noProof/>
                <w:webHidden/>
              </w:rPr>
              <w:tab/>
            </w:r>
            <w:r w:rsidR="00891CD1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_Toc387140545 \h </w:instrText>
            </w:r>
            <w:r w:rsidR="00891CD1">
              <w:rPr>
                <w:noProof/>
                <w:webHidden/>
              </w:rPr>
            </w:r>
            <w:r w:rsidR="00891CD1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2</w:t>
            </w:r>
            <w:r w:rsidR="00891CD1">
              <w:rPr>
                <w:noProof/>
                <w:webHidden/>
              </w:rPr>
              <w:fldChar w:fldCharType="end"/>
            </w:r>
          </w:hyperlink>
        </w:p>
        <w:p w:rsidR="005F070A" w:rsidRDefault="00A613C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46" w:history="1">
            <w:r w:rsidR="005F070A" w:rsidRPr="000E39B8">
              <w:rPr>
                <w:rStyle w:val="a5"/>
                <w:noProof/>
              </w:rPr>
              <w:t>Описание настроек сервисов</w:t>
            </w:r>
            <w:r w:rsidR="005F070A">
              <w:rPr>
                <w:noProof/>
                <w:webHidden/>
              </w:rPr>
              <w:tab/>
            </w:r>
            <w:r w:rsidR="00891CD1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_Toc387140546 \h </w:instrText>
            </w:r>
            <w:r w:rsidR="00891CD1">
              <w:rPr>
                <w:noProof/>
                <w:webHidden/>
              </w:rPr>
            </w:r>
            <w:r w:rsidR="00891CD1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2</w:t>
            </w:r>
            <w:r w:rsidR="00891CD1">
              <w:rPr>
                <w:noProof/>
                <w:webHidden/>
              </w:rPr>
              <w:fldChar w:fldCharType="end"/>
            </w:r>
          </w:hyperlink>
        </w:p>
        <w:p w:rsidR="005F070A" w:rsidRDefault="00A613C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47" w:history="1">
            <w:r w:rsidR="005F070A" w:rsidRPr="000E39B8">
              <w:rPr>
                <w:rStyle w:val="a5"/>
                <w:noProof/>
              </w:rPr>
              <w:t>Как изменить настройки</w:t>
            </w:r>
            <w:r w:rsidR="005F070A">
              <w:rPr>
                <w:noProof/>
                <w:webHidden/>
              </w:rPr>
              <w:tab/>
            </w:r>
            <w:r w:rsidR="00891CD1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_Toc387140547 \h </w:instrText>
            </w:r>
            <w:r w:rsidR="00891CD1">
              <w:rPr>
                <w:noProof/>
                <w:webHidden/>
              </w:rPr>
            </w:r>
            <w:r w:rsidR="00891CD1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3</w:t>
            </w:r>
            <w:r w:rsidR="00891CD1">
              <w:rPr>
                <w:noProof/>
                <w:webHidden/>
              </w:rPr>
              <w:fldChar w:fldCharType="end"/>
            </w:r>
          </w:hyperlink>
        </w:p>
        <w:p w:rsidR="005F070A" w:rsidRDefault="00A613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48" w:history="1">
            <w:r w:rsidR="005F070A" w:rsidRPr="000E39B8">
              <w:rPr>
                <w:rStyle w:val="a5"/>
                <w:noProof/>
              </w:rPr>
              <w:t>Сервисы</w:t>
            </w:r>
            <w:r w:rsidR="005F070A">
              <w:rPr>
                <w:noProof/>
                <w:webHidden/>
              </w:rPr>
              <w:tab/>
            </w:r>
            <w:r w:rsidR="00891CD1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_Toc387140548 \h </w:instrText>
            </w:r>
            <w:r w:rsidR="00891CD1">
              <w:rPr>
                <w:noProof/>
                <w:webHidden/>
              </w:rPr>
            </w:r>
            <w:r w:rsidR="00891CD1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3</w:t>
            </w:r>
            <w:r w:rsidR="00891CD1">
              <w:rPr>
                <w:noProof/>
                <w:webHidden/>
              </w:rPr>
              <w:fldChar w:fldCharType="end"/>
            </w:r>
          </w:hyperlink>
        </w:p>
        <w:p w:rsidR="005F070A" w:rsidRDefault="00A613C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49" w:history="1">
            <w:r w:rsidR="005F070A" w:rsidRPr="000E39B8">
              <w:rPr>
                <w:rStyle w:val="a5"/>
                <w:noProof/>
              </w:rPr>
              <w:t>Описание сервисов</w:t>
            </w:r>
            <w:r w:rsidR="005F070A">
              <w:rPr>
                <w:noProof/>
                <w:webHidden/>
              </w:rPr>
              <w:tab/>
            </w:r>
            <w:r w:rsidR="00891CD1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_Toc387140549 \h </w:instrText>
            </w:r>
            <w:r w:rsidR="00891CD1">
              <w:rPr>
                <w:noProof/>
                <w:webHidden/>
              </w:rPr>
            </w:r>
            <w:r w:rsidR="00891CD1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3</w:t>
            </w:r>
            <w:r w:rsidR="00891CD1">
              <w:rPr>
                <w:noProof/>
                <w:webHidden/>
              </w:rPr>
              <w:fldChar w:fldCharType="end"/>
            </w:r>
          </w:hyperlink>
        </w:p>
        <w:p w:rsidR="005F070A" w:rsidRDefault="00A613C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50" w:history="1">
            <w:r w:rsidR="005F070A" w:rsidRPr="000E39B8">
              <w:rPr>
                <w:rStyle w:val="a5"/>
                <w:noProof/>
              </w:rPr>
              <w:t>Как посмотреть список сервисов</w:t>
            </w:r>
            <w:r w:rsidR="005F070A">
              <w:rPr>
                <w:noProof/>
                <w:webHidden/>
              </w:rPr>
              <w:tab/>
            </w:r>
            <w:r w:rsidR="00891CD1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_Toc387140550 \h </w:instrText>
            </w:r>
            <w:r w:rsidR="00891CD1">
              <w:rPr>
                <w:noProof/>
                <w:webHidden/>
              </w:rPr>
            </w:r>
            <w:r w:rsidR="00891CD1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4</w:t>
            </w:r>
            <w:r w:rsidR="00891CD1">
              <w:rPr>
                <w:noProof/>
                <w:webHidden/>
              </w:rPr>
              <w:fldChar w:fldCharType="end"/>
            </w:r>
          </w:hyperlink>
        </w:p>
        <w:p w:rsidR="005F070A" w:rsidRDefault="00A613C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51" w:history="1">
            <w:r w:rsidR="005F070A" w:rsidRPr="000E39B8">
              <w:rPr>
                <w:rStyle w:val="a5"/>
                <w:noProof/>
              </w:rPr>
              <w:t>Как посмотреть настройки сервиса</w:t>
            </w:r>
            <w:r w:rsidR="005F070A">
              <w:rPr>
                <w:noProof/>
                <w:webHidden/>
              </w:rPr>
              <w:tab/>
            </w:r>
            <w:r w:rsidR="00891CD1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_Toc387140551 \h </w:instrText>
            </w:r>
            <w:r w:rsidR="00891CD1">
              <w:rPr>
                <w:noProof/>
                <w:webHidden/>
              </w:rPr>
            </w:r>
            <w:r w:rsidR="00891CD1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4</w:t>
            </w:r>
            <w:r w:rsidR="00891CD1">
              <w:rPr>
                <w:noProof/>
                <w:webHidden/>
              </w:rPr>
              <w:fldChar w:fldCharType="end"/>
            </w:r>
          </w:hyperlink>
        </w:p>
        <w:p w:rsidR="005F070A" w:rsidRDefault="00A613C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52" w:history="1">
            <w:r w:rsidR="005F070A" w:rsidRPr="000E39B8">
              <w:rPr>
                <w:rStyle w:val="a5"/>
                <w:noProof/>
              </w:rPr>
              <w:t>Как остановить или стартовать сервис</w:t>
            </w:r>
            <w:r w:rsidR="005F070A">
              <w:rPr>
                <w:noProof/>
                <w:webHidden/>
              </w:rPr>
              <w:tab/>
            </w:r>
            <w:r w:rsidR="00891CD1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_Toc387140552 \h </w:instrText>
            </w:r>
            <w:r w:rsidR="00891CD1">
              <w:rPr>
                <w:noProof/>
                <w:webHidden/>
              </w:rPr>
            </w:r>
            <w:r w:rsidR="00891CD1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4</w:t>
            </w:r>
            <w:r w:rsidR="00891CD1">
              <w:rPr>
                <w:noProof/>
                <w:webHidden/>
              </w:rPr>
              <w:fldChar w:fldCharType="end"/>
            </w:r>
          </w:hyperlink>
        </w:p>
        <w:p w:rsidR="005F070A" w:rsidRDefault="00A613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53" w:history="1">
            <w:r w:rsidR="005F070A" w:rsidRPr="000E39B8">
              <w:rPr>
                <w:rStyle w:val="a5"/>
                <w:noProof/>
              </w:rPr>
              <w:t>Логгирование</w:t>
            </w:r>
            <w:r w:rsidR="005F070A">
              <w:rPr>
                <w:noProof/>
                <w:webHidden/>
              </w:rPr>
              <w:tab/>
            </w:r>
            <w:r w:rsidR="00891CD1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_Toc387140553 \h </w:instrText>
            </w:r>
            <w:r w:rsidR="00891CD1">
              <w:rPr>
                <w:noProof/>
                <w:webHidden/>
              </w:rPr>
            </w:r>
            <w:r w:rsidR="00891CD1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5</w:t>
            </w:r>
            <w:r w:rsidR="00891CD1">
              <w:rPr>
                <w:noProof/>
                <w:webHidden/>
              </w:rPr>
              <w:fldChar w:fldCharType="end"/>
            </w:r>
          </w:hyperlink>
        </w:p>
        <w:p w:rsidR="004547FF" w:rsidRDefault="00891CD1" w:rsidP="004547FF">
          <w:pPr>
            <w:pStyle w:val="22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4547FF" w:rsidRDefault="004547FF">
      <w:pPr>
        <w:spacing w:after="0" w:line="240" w:lineRule="auto"/>
        <w:rPr>
          <w:rFonts w:ascii="Cambria" w:eastAsia="Times New Roman" w:hAnsi="Cambria"/>
          <w:b/>
          <w:bCs/>
          <w:kern w:val="32"/>
          <w:sz w:val="32"/>
          <w:szCs w:val="32"/>
        </w:rPr>
      </w:pPr>
      <w:r>
        <w:br w:type="page"/>
      </w:r>
    </w:p>
    <w:p w:rsidR="004547FF" w:rsidRDefault="004547FF" w:rsidP="004547FF">
      <w:pPr>
        <w:pStyle w:val="1"/>
      </w:pPr>
      <w:bookmarkStart w:id="4" w:name="_Toc387140542"/>
      <w:r>
        <w:lastRenderedPageBreak/>
        <w:t>Введение</w:t>
      </w:r>
      <w:bookmarkEnd w:id="4"/>
    </w:p>
    <w:p w:rsidR="004547FF" w:rsidRPr="005B2157" w:rsidRDefault="004547FF" w:rsidP="004547FF">
      <w:r>
        <w:t xml:space="preserve">Документ предназначен для администрирования системы </w:t>
      </w:r>
    </w:p>
    <w:p w:rsidR="004547FF" w:rsidRDefault="004547FF" w:rsidP="004547FF">
      <w:pPr>
        <w:pStyle w:val="1"/>
      </w:pPr>
      <w:bookmarkStart w:id="5" w:name="_Toc387140543"/>
      <w:r>
        <w:t>Консоль администратора</w:t>
      </w:r>
      <w:bookmarkEnd w:id="5"/>
    </w:p>
    <w:p w:rsidR="004547FF" w:rsidRDefault="004547FF" w:rsidP="004547FF">
      <w:r>
        <w:t xml:space="preserve">Консоль администратора приложения находится по адресу  </w:t>
      </w:r>
      <w:hyperlink r:id="rId9" w:history="1">
        <w:proofErr w:type="spellStart"/>
        <w:r w:rsidRPr="000C2782">
          <w:rPr>
            <w:rStyle w:val="a5"/>
          </w:rPr>
          <w:t>http</w:t>
        </w:r>
        <w:proofErr w:type="spellEnd"/>
        <w:r w:rsidRPr="005B2157">
          <w:rPr>
            <w:rStyle w:val="a5"/>
          </w:rPr>
          <w:t>(</w:t>
        </w:r>
        <w:r>
          <w:rPr>
            <w:rStyle w:val="a5"/>
            <w:lang w:val="en-US"/>
          </w:rPr>
          <w:t>s</w:t>
        </w:r>
        <w:r w:rsidRPr="005B2157">
          <w:rPr>
            <w:rStyle w:val="a5"/>
          </w:rPr>
          <w:t>)</w:t>
        </w:r>
        <w:r w:rsidRPr="000C2782">
          <w:rPr>
            <w:rStyle w:val="a5"/>
          </w:rPr>
          <w:t>://</w:t>
        </w:r>
        <w:r w:rsidR="00E108FB">
          <w:rPr>
            <w:rStyle w:val="a5"/>
            <w:lang w:val="en-US"/>
          </w:rPr>
          <w:t>server</w:t>
        </w:r>
        <w:r w:rsidRPr="000C2782">
          <w:rPr>
            <w:rStyle w:val="a5"/>
          </w:rPr>
          <w:t>:</w:t>
        </w:r>
        <w:r w:rsidRPr="000C2782">
          <w:rPr>
            <w:rStyle w:val="a5"/>
            <w:lang w:val="en-US"/>
          </w:rPr>
          <w:t>port</w:t>
        </w:r>
        <w:r w:rsidRPr="000C2782">
          <w:rPr>
            <w:rStyle w:val="a5"/>
          </w:rPr>
          <w:t>/</w:t>
        </w:r>
        <w:r>
          <w:rPr>
            <w:rStyle w:val="a5"/>
            <w:lang w:val="en-US"/>
          </w:rPr>
          <w:t>generator</w:t>
        </w:r>
        <w:r w:rsidRPr="000C2782">
          <w:rPr>
            <w:rStyle w:val="a5"/>
          </w:rPr>
          <w:t>/</w:t>
        </w:r>
        <w:proofErr w:type="spellStart"/>
        <w:r w:rsidRPr="000C2782">
          <w:rPr>
            <w:rStyle w:val="a5"/>
          </w:rPr>
          <w:t>gui</w:t>
        </w:r>
        <w:proofErr w:type="spellEnd"/>
        <w:r w:rsidRPr="000C2782">
          <w:rPr>
            <w:rStyle w:val="a5"/>
          </w:rPr>
          <w:t>/</w:t>
        </w:r>
        <w:proofErr w:type="spellStart"/>
        <w:r w:rsidRPr="000C2782">
          <w:rPr>
            <w:rStyle w:val="a5"/>
          </w:rPr>
          <w:t>welcome.public.gui</w:t>
        </w:r>
        <w:proofErr w:type="spellEnd"/>
      </w:hyperlink>
    </w:p>
    <w:p w:rsidR="004547FF" w:rsidRDefault="004547FF" w:rsidP="004547FF">
      <w:r>
        <w:t>Логины и пароли по умолчанию:</w:t>
      </w:r>
    </w:p>
    <w:p w:rsidR="004547FF" w:rsidRPr="00B205F3" w:rsidRDefault="004547FF" w:rsidP="004547FF">
      <w:r>
        <w:rPr>
          <w:lang w:val="en-US"/>
        </w:rPr>
        <w:t>Admin</w:t>
      </w:r>
      <w:r>
        <w:tab/>
      </w:r>
      <w:r>
        <w:tab/>
      </w:r>
      <w:r>
        <w:tab/>
      </w:r>
      <w:r>
        <w:tab/>
      </w:r>
      <w:r>
        <w:tab/>
      </w:r>
      <w:r w:rsidRPr="00B205F3">
        <w:t>123456</w:t>
      </w:r>
    </w:p>
    <w:p w:rsidR="00CA1E6E" w:rsidRDefault="00CA1E6E" w:rsidP="00CA1E6E">
      <w:bookmarkStart w:id="6" w:name="_Toc387140544"/>
      <w:r>
        <w:rPr>
          <w:b/>
        </w:rPr>
        <w:t xml:space="preserve">Примечание: </w:t>
      </w:r>
      <w:r>
        <w:t xml:space="preserve">состав пользователей и первоначальный пароль определены в скриптах по настройке БД. При повторном выполнении скрипта </w:t>
      </w:r>
      <w:r>
        <w:rPr>
          <w:lang w:val="en-US"/>
        </w:rPr>
        <w:t>install</w:t>
      </w:r>
      <w:r>
        <w:t>.</w:t>
      </w:r>
      <w:proofErr w:type="spellStart"/>
      <w:r>
        <w:rPr>
          <w:lang w:val="en-US"/>
        </w:rPr>
        <w:t>sql</w:t>
      </w:r>
      <w:proofErr w:type="spellEnd"/>
      <w:r w:rsidRPr="007C6BEF">
        <w:t xml:space="preserve"> </w:t>
      </w:r>
      <w:r>
        <w:t>список пользователей и пароль восстанавливаются в первоначальное состояние</w:t>
      </w:r>
    </w:p>
    <w:p w:rsidR="004547FF" w:rsidRDefault="004547FF" w:rsidP="004547FF">
      <w:pPr>
        <w:pStyle w:val="1"/>
      </w:pPr>
      <w:r>
        <w:t>Настройки</w:t>
      </w:r>
      <w:bookmarkEnd w:id="6"/>
    </w:p>
    <w:p w:rsidR="004547FF" w:rsidRDefault="004547FF" w:rsidP="004547FF">
      <w:pPr>
        <w:pStyle w:val="2"/>
      </w:pPr>
      <w:bookmarkStart w:id="7" w:name="_Toc387140545"/>
      <w:r>
        <w:t>Настройка базы данных</w:t>
      </w:r>
      <w:bookmarkEnd w:id="7"/>
    </w:p>
    <w:p w:rsidR="004547FF" w:rsidRPr="005B2157" w:rsidRDefault="001459BD" w:rsidP="004547FF">
      <w:proofErr w:type="gramStart"/>
      <w:r>
        <w:rPr>
          <w:lang w:val="en-US"/>
        </w:rPr>
        <w:t>Alpha</w:t>
      </w:r>
      <w:r w:rsidRPr="001459BD">
        <w:t xml:space="preserve"> </w:t>
      </w:r>
      <w:r>
        <w:rPr>
          <w:lang w:val="en-US"/>
        </w:rPr>
        <w:t>Monitor</w:t>
      </w:r>
      <w:r w:rsidR="004547FF" w:rsidRPr="00EF61B1">
        <w:t xml:space="preserve"> </w:t>
      </w:r>
      <w:r w:rsidR="004547FF">
        <w:t>хранит все настройки в базе данных.</w:t>
      </w:r>
      <w:proofErr w:type="gramEnd"/>
      <w:r w:rsidR="004547FF">
        <w:t xml:space="preserve"> Параметры соединения с базой данных хранятся в переменной </w:t>
      </w:r>
      <w:r w:rsidR="004547FF">
        <w:rPr>
          <w:lang w:val="en-US"/>
        </w:rPr>
        <w:t>JNDI</w:t>
      </w:r>
      <w:r w:rsidR="004547FF" w:rsidRPr="005B2157">
        <w:t>-</w:t>
      </w:r>
      <w:r w:rsidR="004547FF">
        <w:t>окружения</w:t>
      </w:r>
      <w:r w:rsidR="004547FF" w:rsidRPr="005B2157">
        <w:t xml:space="preserve"> </w:t>
      </w:r>
      <w:proofErr w:type="spellStart"/>
      <w:r w:rsidR="004547FF" w:rsidRPr="004547FF">
        <w:rPr>
          <w:lang w:val="en-US"/>
        </w:rPr>
        <w:t>jdbc</w:t>
      </w:r>
      <w:proofErr w:type="spellEnd"/>
      <w:r w:rsidR="004547FF" w:rsidRPr="004547FF">
        <w:t>/</w:t>
      </w:r>
      <w:r>
        <w:rPr>
          <w:lang w:val="en-US"/>
        </w:rPr>
        <w:t>MONITOR</w:t>
      </w:r>
      <w:r w:rsidR="004547FF" w:rsidRPr="004547FF">
        <w:t>_</w:t>
      </w:r>
      <w:r w:rsidR="004547FF" w:rsidRPr="004547FF">
        <w:rPr>
          <w:lang w:val="en-US"/>
        </w:rPr>
        <w:t>DB</w:t>
      </w:r>
    </w:p>
    <w:p w:rsidR="004547FF" w:rsidRDefault="004547FF" w:rsidP="004547FF">
      <w:pPr>
        <w:pStyle w:val="2"/>
      </w:pPr>
      <w:bookmarkStart w:id="8" w:name="_Toc387140546"/>
      <w:r>
        <w:t>Описание настроек</w:t>
      </w:r>
      <w:r w:rsidRPr="00DE789F">
        <w:t xml:space="preserve"> </w:t>
      </w:r>
      <w:r>
        <w:t>сервисов</w:t>
      </w:r>
      <w:bookmarkEnd w:id="8"/>
    </w:p>
    <w:p w:rsidR="004547FF" w:rsidRPr="00EF2381" w:rsidRDefault="001459BD" w:rsidP="004547FF">
      <w:r>
        <w:rPr>
          <w:lang w:val="en-US"/>
        </w:rPr>
        <w:t>Alpha</w:t>
      </w:r>
      <w:r w:rsidRPr="00E87F94">
        <w:t xml:space="preserve"> </w:t>
      </w:r>
      <w:r>
        <w:rPr>
          <w:lang w:val="en-US"/>
        </w:rPr>
        <w:t>Monitor</w:t>
      </w:r>
      <w:r w:rsidR="004547FF" w:rsidRPr="00EF61B1">
        <w:t xml:space="preserve"> </w:t>
      </w:r>
      <w:r w:rsidR="004547FF">
        <w:t xml:space="preserve">хранит следующие настройки в таблице </w:t>
      </w:r>
      <w:r w:rsidR="004547FF">
        <w:rPr>
          <w:lang w:val="en-US"/>
        </w:rPr>
        <w:t>SYNC</w:t>
      </w:r>
      <w:r w:rsidR="004547FF" w:rsidRPr="00EF61B1">
        <w:t>_</w:t>
      </w:r>
      <w:r w:rsidR="004547FF">
        <w:rPr>
          <w:lang w:val="en-US"/>
        </w:rPr>
        <w:t>CONFIG</w:t>
      </w:r>
    </w:p>
    <w:p w:rsidR="005B40D9" w:rsidRDefault="005B40D9" w:rsidP="005B40D9">
      <w:pPr>
        <w:pStyle w:val="af0"/>
        <w:keepNext/>
      </w:pPr>
      <w:r>
        <w:t xml:space="preserve">Таблица </w:t>
      </w:r>
      <w:r w:rsidR="00891CD1">
        <w:fldChar w:fldCharType="begin"/>
      </w:r>
      <w:r w:rsidR="00F67A27">
        <w:instrText xml:space="preserve"> SEQ Таблица \* ARABIC </w:instrText>
      </w:r>
      <w:r w:rsidR="00891CD1">
        <w:fldChar w:fldCharType="separate"/>
      </w:r>
      <w:r>
        <w:rPr>
          <w:noProof/>
        </w:rPr>
        <w:t>1</w:t>
      </w:r>
      <w:r w:rsidR="00891CD1">
        <w:rPr>
          <w:noProof/>
        </w:rPr>
        <w:fldChar w:fldCharType="end"/>
      </w:r>
      <w:r>
        <w:t xml:space="preserve"> Описание настроек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2659"/>
      </w:tblGrid>
      <w:tr w:rsidR="005B40D9" w:rsidTr="004E0021">
        <w:tc>
          <w:tcPr>
            <w:tcW w:w="2802" w:type="dxa"/>
          </w:tcPr>
          <w:p w:rsidR="005B40D9" w:rsidRPr="005B40D9" w:rsidRDefault="005B40D9" w:rsidP="00751DF2">
            <w:pPr>
              <w:rPr>
                <w:b/>
              </w:rPr>
            </w:pPr>
            <w:r w:rsidRPr="005B40D9">
              <w:rPr>
                <w:b/>
              </w:rPr>
              <w:t>Код настройки</w:t>
            </w:r>
          </w:p>
        </w:tc>
        <w:tc>
          <w:tcPr>
            <w:tcW w:w="4110" w:type="dxa"/>
          </w:tcPr>
          <w:p w:rsidR="005B40D9" w:rsidRPr="005B40D9" w:rsidRDefault="005B40D9" w:rsidP="00751DF2">
            <w:pPr>
              <w:rPr>
                <w:b/>
              </w:rPr>
            </w:pPr>
            <w:r w:rsidRPr="005B40D9">
              <w:rPr>
                <w:b/>
              </w:rPr>
              <w:t>Описание</w:t>
            </w:r>
          </w:p>
        </w:tc>
        <w:tc>
          <w:tcPr>
            <w:tcW w:w="2659" w:type="dxa"/>
          </w:tcPr>
          <w:p w:rsidR="005B40D9" w:rsidRPr="005B40D9" w:rsidRDefault="005B40D9" w:rsidP="00751DF2">
            <w:pPr>
              <w:rPr>
                <w:b/>
              </w:rPr>
            </w:pPr>
            <w:r w:rsidRPr="005B40D9">
              <w:rPr>
                <w:b/>
              </w:rPr>
              <w:t>Значение, заполняемое в поставляемом скрипте для БД</w:t>
            </w:r>
          </w:p>
        </w:tc>
      </w:tr>
      <w:tr w:rsidR="005B40D9" w:rsidTr="004E0021">
        <w:tc>
          <w:tcPr>
            <w:tcW w:w="2802" w:type="dxa"/>
          </w:tcPr>
          <w:p w:rsidR="005B40D9" w:rsidRPr="005B40D9" w:rsidRDefault="005B40D9" w:rsidP="00751DF2">
            <w:r w:rsidRPr="005B40D9">
              <w:rPr>
                <w:lang w:val="en-US"/>
              </w:rPr>
              <w:t xml:space="preserve">ALERT_TRANSPORTS </w:t>
            </w:r>
          </w:p>
        </w:tc>
        <w:tc>
          <w:tcPr>
            <w:tcW w:w="4110" w:type="dxa"/>
          </w:tcPr>
          <w:p w:rsidR="005B40D9" w:rsidRPr="007C6BEF" w:rsidRDefault="005B40D9" w:rsidP="007C6BEF">
            <w:pPr>
              <w:pStyle w:val="ac"/>
            </w:pPr>
            <w:r w:rsidRPr="005B40D9">
              <w:t xml:space="preserve">Способ рассылки уведомлений о проблемах. Может быть равен либо </w:t>
            </w:r>
            <w:r w:rsidRPr="005B40D9">
              <w:rPr>
                <w:lang w:val="en-US"/>
              </w:rPr>
              <w:t>SMTP</w:t>
            </w:r>
            <w:r w:rsidRPr="005B40D9">
              <w:t xml:space="preserve"> либо </w:t>
            </w:r>
            <w:r w:rsidRPr="005B40D9">
              <w:rPr>
                <w:lang w:val="en-US"/>
              </w:rPr>
              <w:t>SMS</w:t>
            </w:r>
            <w:r w:rsidRPr="005B40D9">
              <w:t xml:space="preserve"> либо содержать оба с </w:t>
            </w:r>
            <w:r w:rsidR="003B0CAA">
              <w:t>символом</w:t>
            </w:r>
            <w:proofErr w:type="gramStart"/>
            <w:r w:rsidR="003B0CAA">
              <w:t xml:space="preserve"> </w:t>
            </w:r>
            <w:r w:rsidR="007C6BEF" w:rsidRPr="007C6BEF">
              <w:t>;</w:t>
            </w:r>
            <w:proofErr w:type="gramEnd"/>
            <w:r w:rsidR="007C6BEF" w:rsidRPr="007C6BEF">
              <w:t xml:space="preserve"> </w:t>
            </w:r>
            <w:r w:rsidR="007C6BEF">
              <w:t>в качестве разделителя</w:t>
            </w:r>
          </w:p>
        </w:tc>
        <w:tc>
          <w:tcPr>
            <w:tcW w:w="2659" w:type="dxa"/>
          </w:tcPr>
          <w:p w:rsidR="005B40D9" w:rsidRPr="007244B3" w:rsidRDefault="007244B3" w:rsidP="00751DF2">
            <w:pPr>
              <w:rPr>
                <w:lang w:val="en-US"/>
              </w:rPr>
            </w:pPr>
            <w:r>
              <w:rPr>
                <w:lang w:val="en-US"/>
              </w:rPr>
              <w:t>SMS</w:t>
            </w:r>
          </w:p>
        </w:tc>
      </w:tr>
      <w:tr w:rsidR="005B40D9" w:rsidRPr="008A2F87" w:rsidTr="004E0021">
        <w:tc>
          <w:tcPr>
            <w:tcW w:w="2802" w:type="dxa"/>
          </w:tcPr>
          <w:p w:rsidR="005B40D9" w:rsidRPr="005B40D9" w:rsidRDefault="005B40D9" w:rsidP="00751DF2">
            <w:r w:rsidRPr="005B40D9">
              <w:rPr>
                <w:lang w:val="en-US"/>
              </w:rPr>
              <w:t>ALERT</w:t>
            </w:r>
            <w:r w:rsidRPr="005B40D9">
              <w:t>_</w:t>
            </w:r>
            <w:r w:rsidRPr="005B40D9">
              <w:rPr>
                <w:lang w:val="en-US"/>
              </w:rPr>
              <w:t>ADDRESSES</w:t>
            </w:r>
          </w:p>
        </w:tc>
        <w:tc>
          <w:tcPr>
            <w:tcW w:w="4110" w:type="dxa"/>
          </w:tcPr>
          <w:p w:rsidR="005B40D9" w:rsidRPr="004E0021" w:rsidRDefault="005B40D9" w:rsidP="00751DF2">
            <w:pPr>
              <w:pStyle w:val="ac"/>
            </w:pPr>
            <w:r w:rsidRPr="005B40D9">
              <w:rPr>
                <w:lang w:val="en-US"/>
              </w:rPr>
              <w:t>Email</w:t>
            </w:r>
            <w:r w:rsidRPr="005B40D9">
              <w:t>-адреса для рассылки уведомлений</w:t>
            </w:r>
            <w:r w:rsidR="004E0021">
              <w:t xml:space="preserve">, разделенные символом </w:t>
            </w:r>
            <w:r w:rsidR="004E0021" w:rsidRPr="004E0021">
              <w:t>;</w:t>
            </w:r>
          </w:p>
        </w:tc>
        <w:tc>
          <w:tcPr>
            <w:tcW w:w="2659" w:type="dxa"/>
          </w:tcPr>
          <w:p w:rsidR="005B40D9" w:rsidRPr="005B40D9" w:rsidRDefault="005B40D9" w:rsidP="00751DF2"/>
        </w:tc>
      </w:tr>
      <w:tr w:rsidR="005B40D9" w:rsidRPr="008A2F87" w:rsidTr="004E0021">
        <w:tc>
          <w:tcPr>
            <w:tcW w:w="2802" w:type="dxa"/>
          </w:tcPr>
          <w:p w:rsidR="005B40D9" w:rsidRPr="005B40D9" w:rsidRDefault="005B40D9" w:rsidP="00751DF2">
            <w:r w:rsidRPr="005B40D9">
              <w:rPr>
                <w:lang w:val="en-US"/>
              </w:rPr>
              <w:t>ALERT</w:t>
            </w:r>
            <w:r w:rsidRPr="005B40D9">
              <w:t>_</w:t>
            </w:r>
            <w:r w:rsidRPr="005B40D9">
              <w:rPr>
                <w:lang w:val="en-US"/>
              </w:rPr>
              <w:t>PHONES</w:t>
            </w:r>
          </w:p>
        </w:tc>
        <w:tc>
          <w:tcPr>
            <w:tcW w:w="4110" w:type="dxa"/>
          </w:tcPr>
          <w:p w:rsidR="005B40D9" w:rsidRPr="005B40D9" w:rsidRDefault="005B40D9" w:rsidP="00751DF2">
            <w:pPr>
              <w:pStyle w:val="ac"/>
            </w:pPr>
            <w:r w:rsidRPr="005B40D9">
              <w:t>Телефонные номера для рассылки уведомлений</w:t>
            </w:r>
            <w:r w:rsidR="004E0021">
              <w:t>, разделенные символом</w:t>
            </w:r>
            <w:proofErr w:type="gramStart"/>
            <w:r w:rsidR="004E0021">
              <w:t xml:space="preserve"> </w:t>
            </w:r>
            <w:r w:rsidR="004E0021" w:rsidRPr="004E0021">
              <w:t>;</w:t>
            </w:r>
            <w:proofErr w:type="gramEnd"/>
          </w:p>
        </w:tc>
        <w:tc>
          <w:tcPr>
            <w:tcW w:w="2659" w:type="dxa"/>
          </w:tcPr>
          <w:p w:rsidR="005B40D9" w:rsidRPr="007244B3" w:rsidRDefault="007244B3" w:rsidP="00751DF2">
            <w:pPr>
              <w:rPr>
                <w:lang w:val="en-US"/>
              </w:rPr>
            </w:pPr>
            <w:r>
              <w:rPr>
                <w:lang w:val="en-US"/>
              </w:rPr>
              <w:t>79857619675</w:t>
            </w:r>
          </w:p>
        </w:tc>
      </w:tr>
      <w:tr w:rsidR="005B40D9" w:rsidRPr="008A2F87" w:rsidTr="004E0021">
        <w:tc>
          <w:tcPr>
            <w:tcW w:w="2802" w:type="dxa"/>
          </w:tcPr>
          <w:p w:rsidR="005B40D9" w:rsidRPr="005B40D9" w:rsidRDefault="005B40D9" w:rsidP="00751DF2">
            <w:r w:rsidRPr="005B40D9">
              <w:rPr>
                <w:lang w:val="en-US"/>
              </w:rPr>
              <w:t>SMS</w:t>
            </w:r>
            <w:r w:rsidRPr="005B40D9">
              <w:t>_</w:t>
            </w:r>
            <w:r w:rsidRPr="005B40D9">
              <w:rPr>
                <w:lang w:val="en-US"/>
              </w:rPr>
              <w:t>PROXY</w:t>
            </w:r>
            <w:r w:rsidRPr="005B40D9">
              <w:t>_</w:t>
            </w:r>
            <w:r w:rsidRPr="005B40D9">
              <w:rPr>
                <w:lang w:val="en-US"/>
              </w:rPr>
              <w:t>SERVER</w:t>
            </w:r>
            <w:r w:rsidRPr="005B40D9">
              <w:t xml:space="preserve"> </w:t>
            </w:r>
          </w:p>
        </w:tc>
        <w:tc>
          <w:tcPr>
            <w:tcW w:w="4110" w:type="dxa"/>
          </w:tcPr>
          <w:p w:rsidR="005B40D9" w:rsidRPr="005B40D9" w:rsidRDefault="005B40D9" w:rsidP="00751DF2">
            <w:pPr>
              <w:pStyle w:val="ac"/>
            </w:pPr>
            <w:r w:rsidRPr="005B40D9">
              <w:t xml:space="preserve">Адрес сервера для рассылки </w:t>
            </w:r>
            <w:r w:rsidRPr="005B40D9">
              <w:rPr>
                <w:lang w:val="en-US"/>
              </w:rPr>
              <w:t>SMS</w:t>
            </w:r>
            <w:r w:rsidRPr="005B40D9">
              <w:t xml:space="preserve">-уведомлений. Сервер есть только в </w:t>
            </w:r>
            <w:r w:rsidRPr="005B40D9">
              <w:rPr>
                <w:lang w:val="en-US"/>
              </w:rPr>
              <w:t>Alpha</w:t>
            </w:r>
          </w:p>
        </w:tc>
        <w:tc>
          <w:tcPr>
            <w:tcW w:w="2659" w:type="dxa"/>
          </w:tcPr>
          <w:p w:rsidR="005B40D9" w:rsidRPr="007244B3" w:rsidRDefault="00A613C0" w:rsidP="00751DF2">
            <w:pPr>
              <w:rPr>
                <w:lang w:val="en-US"/>
              </w:rPr>
            </w:pPr>
            <w:hyperlink r:id="rId10" w:history="1">
              <w:r w:rsidR="007244B3" w:rsidRPr="00706306">
                <w:rPr>
                  <w:rStyle w:val="a5"/>
                  <w:lang w:val="en-US"/>
                </w:rPr>
                <w:t>http://10.67.3.52:9080/DpSmsProxy/sendSms</w:t>
              </w:r>
            </w:hyperlink>
          </w:p>
        </w:tc>
      </w:tr>
      <w:tr w:rsidR="005B40D9" w:rsidRPr="008A2F87" w:rsidTr="004E0021">
        <w:tc>
          <w:tcPr>
            <w:tcW w:w="2802" w:type="dxa"/>
          </w:tcPr>
          <w:p w:rsidR="005B40D9" w:rsidRPr="005B40D9" w:rsidRDefault="005B40D9" w:rsidP="00751DF2">
            <w:r w:rsidRPr="005B40D9">
              <w:rPr>
                <w:lang w:val="en-US"/>
              </w:rPr>
              <w:t>SMTP</w:t>
            </w:r>
            <w:r w:rsidRPr="005B40D9">
              <w:t>_</w:t>
            </w:r>
            <w:r w:rsidRPr="005B40D9">
              <w:rPr>
                <w:lang w:val="en-US"/>
              </w:rPr>
              <w:t>HOST</w:t>
            </w:r>
            <w:r w:rsidRPr="005B40D9">
              <w:t xml:space="preserve"> </w:t>
            </w:r>
          </w:p>
        </w:tc>
        <w:tc>
          <w:tcPr>
            <w:tcW w:w="4110" w:type="dxa"/>
          </w:tcPr>
          <w:p w:rsidR="005B40D9" w:rsidRPr="005B40D9" w:rsidRDefault="005B40D9" w:rsidP="00751DF2">
            <w:pPr>
              <w:pStyle w:val="ac"/>
            </w:pPr>
            <w:r w:rsidRPr="005B40D9">
              <w:t xml:space="preserve">Адрес </w:t>
            </w:r>
            <w:r w:rsidRPr="005B40D9">
              <w:rPr>
                <w:lang w:val="en-US"/>
              </w:rPr>
              <w:t>SMTP-</w:t>
            </w:r>
            <w:r w:rsidRPr="005B40D9">
              <w:t>сервера</w:t>
            </w:r>
          </w:p>
        </w:tc>
        <w:tc>
          <w:tcPr>
            <w:tcW w:w="2659" w:type="dxa"/>
          </w:tcPr>
          <w:p w:rsidR="005B40D9" w:rsidRPr="005B40D9" w:rsidRDefault="005B40D9" w:rsidP="00751DF2"/>
        </w:tc>
      </w:tr>
      <w:tr w:rsidR="005B40D9" w:rsidRPr="008A2F87" w:rsidTr="004E0021">
        <w:tc>
          <w:tcPr>
            <w:tcW w:w="2802" w:type="dxa"/>
          </w:tcPr>
          <w:p w:rsidR="005B40D9" w:rsidRPr="005B40D9" w:rsidRDefault="005B40D9" w:rsidP="00751DF2">
            <w:r w:rsidRPr="005B40D9">
              <w:rPr>
                <w:lang w:val="en-US"/>
              </w:rPr>
              <w:t>SMTP</w:t>
            </w:r>
            <w:r w:rsidRPr="005B40D9">
              <w:t>_</w:t>
            </w:r>
            <w:r w:rsidRPr="005B40D9">
              <w:rPr>
                <w:lang w:val="en-US"/>
              </w:rPr>
              <w:t>PORT</w:t>
            </w:r>
          </w:p>
        </w:tc>
        <w:tc>
          <w:tcPr>
            <w:tcW w:w="4110" w:type="dxa"/>
          </w:tcPr>
          <w:p w:rsidR="005B40D9" w:rsidRPr="005B40D9" w:rsidRDefault="005B40D9" w:rsidP="00751DF2">
            <w:pPr>
              <w:pStyle w:val="ac"/>
            </w:pPr>
            <w:r w:rsidRPr="005B40D9">
              <w:t xml:space="preserve">Порт </w:t>
            </w:r>
            <w:r w:rsidRPr="005B40D9">
              <w:rPr>
                <w:lang w:val="en-US"/>
              </w:rPr>
              <w:t>SMTP-</w:t>
            </w:r>
            <w:r w:rsidRPr="005B40D9">
              <w:t>сервера</w:t>
            </w:r>
          </w:p>
        </w:tc>
        <w:tc>
          <w:tcPr>
            <w:tcW w:w="2659" w:type="dxa"/>
          </w:tcPr>
          <w:p w:rsidR="005B40D9" w:rsidRPr="005B40D9" w:rsidRDefault="005B40D9" w:rsidP="00751DF2"/>
        </w:tc>
      </w:tr>
      <w:tr w:rsidR="005B40D9" w:rsidRPr="008A2F87" w:rsidTr="004E0021">
        <w:tc>
          <w:tcPr>
            <w:tcW w:w="2802" w:type="dxa"/>
          </w:tcPr>
          <w:p w:rsidR="005B40D9" w:rsidRPr="005B40D9" w:rsidRDefault="005B40D9" w:rsidP="00751DF2">
            <w:r w:rsidRPr="005B40D9">
              <w:rPr>
                <w:lang w:val="en-US"/>
              </w:rPr>
              <w:lastRenderedPageBreak/>
              <w:t>SMTP</w:t>
            </w:r>
            <w:r w:rsidRPr="005B40D9">
              <w:t>_</w:t>
            </w:r>
            <w:r w:rsidRPr="005B40D9">
              <w:rPr>
                <w:lang w:val="en-US"/>
              </w:rPr>
              <w:t>FROM</w:t>
            </w:r>
          </w:p>
        </w:tc>
        <w:tc>
          <w:tcPr>
            <w:tcW w:w="4110" w:type="dxa"/>
          </w:tcPr>
          <w:p w:rsidR="005B40D9" w:rsidRPr="005B40D9" w:rsidRDefault="005B40D9" w:rsidP="00751DF2">
            <w:pPr>
              <w:pStyle w:val="ac"/>
            </w:pPr>
            <w:r w:rsidRPr="005B40D9">
              <w:t xml:space="preserve">Значение </w:t>
            </w:r>
            <w:r w:rsidRPr="005B40D9">
              <w:rPr>
                <w:lang w:val="en-US"/>
              </w:rPr>
              <w:t>FROM</w:t>
            </w:r>
            <w:r w:rsidRPr="005B40D9">
              <w:t>, подставляемое в рассылаемые письма</w:t>
            </w:r>
          </w:p>
        </w:tc>
        <w:tc>
          <w:tcPr>
            <w:tcW w:w="2659" w:type="dxa"/>
          </w:tcPr>
          <w:p w:rsidR="005B40D9" w:rsidRPr="005B40D9" w:rsidRDefault="005B40D9" w:rsidP="00751DF2"/>
        </w:tc>
      </w:tr>
      <w:tr w:rsidR="005B40D9" w:rsidRPr="008A2F87" w:rsidTr="004E0021">
        <w:tc>
          <w:tcPr>
            <w:tcW w:w="2802" w:type="dxa"/>
          </w:tcPr>
          <w:p w:rsidR="005B40D9" w:rsidRPr="005B40D9" w:rsidRDefault="005B40D9" w:rsidP="00751DF2">
            <w:r w:rsidRPr="005B40D9">
              <w:rPr>
                <w:lang w:val="en-US"/>
              </w:rPr>
              <w:t>SMTP</w:t>
            </w:r>
            <w:r w:rsidRPr="005B40D9">
              <w:t>_</w:t>
            </w:r>
            <w:r w:rsidRPr="005B40D9">
              <w:rPr>
                <w:lang w:val="en-US"/>
              </w:rPr>
              <w:t>USER</w:t>
            </w:r>
          </w:p>
        </w:tc>
        <w:tc>
          <w:tcPr>
            <w:tcW w:w="4110" w:type="dxa"/>
          </w:tcPr>
          <w:p w:rsidR="005B40D9" w:rsidRPr="005B40D9" w:rsidRDefault="005B40D9" w:rsidP="00751DF2">
            <w:pPr>
              <w:pStyle w:val="ac"/>
              <w:rPr>
                <w:lang w:val="en-US"/>
              </w:rPr>
            </w:pPr>
            <w:r w:rsidRPr="005B40D9">
              <w:t xml:space="preserve">Пользователь </w:t>
            </w:r>
            <w:r w:rsidRPr="005B40D9">
              <w:rPr>
                <w:lang w:val="en-US"/>
              </w:rPr>
              <w:t>SMTP</w:t>
            </w:r>
          </w:p>
        </w:tc>
        <w:tc>
          <w:tcPr>
            <w:tcW w:w="2659" w:type="dxa"/>
          </w:tcPr>
          <w:p w:rsidR="005B40D9" w:rsidRPr="005B40D9" w:rsidRDefault="005B40D9" w:rsidP="00751DF2"/>
        </w:tc>
      </w:tr>
      <w:tr w:rsidR="005B40D9" w:rsidRPr="00C82ECC" w:rsidTr="004E0021">
        <w:tc>
          <w:tcPr>
            <w:tcW w:w="2802" w:type="dxa"/>
          </w:tcPr>
          <w:p w:rsidR="005B40D9" w:rsidRPr="005B40D9" w:rsidRDefault="005B40D9" w:rsidP="00751DF2">
            <w:pPr>
              <w:rPr>
                <w:lang w:val="en-US"/>
              </w:rPr>
            </w:pPr>
            <w:r w:rsidRPr="005B40D9">
              <w:rPr>
                <w:lang w:val="en-US"/>
              </w:rPr>
              <w:t>SMTP</w:t>
            </w:r>
            <w:r w:rsidRPr="005B40D9">
              <w:t>_</w:t>
            </w:r>
            <w:r w:rsidRPr="005B40D9">
              <w:rPr>
                <w:lang w:val="en-US"/>
              </w:rPr>
              <w:t xml:space="preserve">PASSWORD </w:t>
            </w:r>
          </w:p>
        </w:tc>
        <w:tc>
          <w:tcPr>
            <w:tcW w:w="4110" w:type="dxa"/>
          </w:tcPr>
          <w:p w:rsidR="005B40D9" w:rsidRPr="005B40D9" w:rsidRDefault="005B40D9" w:rsidP="00751DF2">
            <w:pPr>
              <w:pStyle w:val="ac"/>
              <w:rPr>
                <w:lang w:val="en-US"/>
              </w:rPr>
            </w:pPr>
            <w:r w:rsidRPr="005B40D9">
              <w:t xml:space="preserve">Пароль пользователя </w:t>
            </w:r>
            <w:r w:rsidRPr="005B40D9">
              <w:rPr>
                <w:lang w:val="en-US"/>
              </w:rPr>
              <w:t>SMTP</w:t>
            </w:r>
          </w:p>
        </w:tc>
        <w:tc>
          <w:tcPr>
            <w:tcW w:w="2659" w:type="dxa"/>
          </w:tcPr>
          <w:p w:rsidR="005B40D9" w:rsidRPr="005B40D9" w:rsidRDefault="005B40D9" w:rsidP="00751DF2">
            <w:pPr>
              <w:rPr>
                <w:lang w:val="en-US"/>
              </w:rPr>
            </w:pPr>
          </w:p>
        </w:tc>
      </w:tr>
      <w:tr w:rsidR="005B40D9" w:rsidRPr="008A2F87" w:rsidTr="004E0021">
        <w:tc>
          <w:tcPr>
            <w:tcW w:w="2802" w:type="dxa"/>
          </w:tcPr>
          <w:p w:rsidR="005B40D9" w:rsidRPr="005B40D9" w:rsidRDefault="005B40D9" w:rsidP="00751DF2">
            <w:pPr>
              <w:rPr>
                <w:lang w:val="en-US"/>
              </w:rPr>
            </w:pPr>
            <w:r w:rsidRPr="005B40D9">
              <w:rPr>
                <w:lang w:val="en-US"/>
              </w:rPr>
              <w:t xml:space="preserve">FP_ROOT </w:t>
            </w:r>
          </w:p>
        </w:tc>
        <w:tc>
          <w:tcPr>
            <w:tcW w:w="4110" w:type="dxa"/>
          </w:tcPr>
          <w:p w:rsidR="005B40D9" w:rsidRPr="005B40D9" w:rsidRDefault="005B40D9" w:rsidP="00751DF2">
            <w:pPr>
              <w:pStyle w:val="ac"/>
            </w:pPr>
            <w:r w:rsidRPr="005B40D9">
              <w:rPr>
                <w:lang w:val="en-US"/>
              </w:rPr>
              <w:t>UNC</w:t>
            </w:r>
            <w:r w:rsidRPr="005B40D9">
              <w:t xml:space="preserve"> для </w:t>
            </w:r>
            <w:proofErr w:type="spellStart"/>
            <w:r w:rsidRPr="005B40D9">
              <w:t>файлоперекладчика</w:t>
            </w:r>
            <w:proofErr w:type="spellEnd"/>
            <w:r w:rsidRPr="005B40D9">
              <w:t xml:space="preserve"> в </w:t>
            </w:r>
            <w:r w:rsidR="00EF2381">
              <w:rPr>
                <w:lang w:val="en-US"/>
              </w:rPr>
              <w:t>Alpha</w:t>
            </w:r>
          </w:p>
        </w:tc>
        <w:tc>
          <w:tcPr>
            <w:tcW w:w="2659" w:type="dxa"/>
          </w:tcPr>
          <w:p w:rsidR="005B40D9" w:rsidRPr="005B40D9" w:rsidRDefault="00A613C0" w:rsidP="00751DF2">
            <w:hyperlink r:id="rId11" w:history="1">
              <w:r w:rsidR="007244B3" w:rsidRPr="00706306">
                <w:rPr>
                  <w:rStyle w:val="a5"/>
                  <w:lang w:val="en-US"/>
                </w:rPr>
                <w:t>\\\\bronze2\\vol1\\i-navigator</w:t>
              </w:r>
            </w:hyperlink>
          </w:p>
        </w:tc>
      </w:tr>
    </w:tbl>
    <w:p w:rsidR="00A262D3" w:rsidRDefault="00A262D3" w:rsidP="00A262D3">
      <w:pPr>
        <w:rPr>
          <w:lang w:val="en-US"/>
        </w:rPr>
      </w:pPr>
      <w:bookmarkStart w:id="9" w:name="_Toc387140547"/>
    </w:p>
    <w:p w:rsidR="00A262D3" w:rsidRPr="00A262D3" w:rsidRDefault="00A262D3" w:rsidP="00A262D3">
      <w:r>
        <w:t xml:space="preserve">При первоначальной установке необходимо настроить список серверов в </w:t>
      </w:r>
      <w:r>
        <w:rPr>
          <w:lang w:val="en-US"/>
        </w:rPr>
        <w:t>Sigma</w:t>
      </w:r>
      <w:r>
        <w:t xml:space="preserve">, на которых установлен </w:t>
      </w:r>
      <w:r>
        <w:rPr>
          <w:lang w:val="en-US"/>
        </w:rPr>
        <w:t>Sigma</w:t>
      </w:r>
      <w:r w:rsidRPr="00A262D3">
        <w:t xml:space="preserve"> </w:t>
      </w:r>
      <w:r>
        <w:rPr>
          <w:lang w:val="en-US"/>
        </w:rPr>
        <w:t>Monitor</w:t>
      </w:r>
      <w:r w:rsidRPr="00A262D3">
        <w:t xml:space="preserve"> </w:t>
      </w:r>
      <w:r>
        <w:t xml:space="preserve">и наличие </w:t>
      </w:r>
      <w:r>
        <w:rPr>
          <w:lang w:val="en-US"/>
        </w:rPr>
        <w:t>ping</w:t>
      </w:r>
      <w:r w:rsidRPr="00A262D3">
        <w:t xml:space="preserve"> </w:t>
      </w:r>
      <w:r>
        <w:t>от которых</w:t>
      </w:r>
      <w:r w:rsidRPr="00A262D3">
        <w:t xml:space="preserve"> </w:t>
      </w:r>
      <w:r>
        <w:t xml:space="preserve">будет проверять </w:t>
      </w:r>
      <w:r>
        <w:rPr>
          <w:lang w:val="en-US"/>
        </w:rPr>
        <w:t>Alpha</w:t>
      </w:r>
      <w:r w:rsidRPr="00A262D3">
        <w:t xml:space="preserve"> </w:t>
      </w:r>
      <w:r>
        <w:rPr>
          <w:lang w:val="en-US"/>
        </w:rPr>
        <w:t>Monitor</w:t>
      </w:r>
      <w:r w:rsidRPr="00A262D3">
        <w:t xml:space="preserve">. </w:t>
      </w:r>
      <w:r>
        <w:t xml:space="preserve">Список серверов хранится в табличке </w:t>
      </w:r>
      <w:r w:rsidRPr="00A262D3">
        <w:rPr>
          <w:lang w:val="en-US"/>
        </w:rPr>
        <w:t>NOTIFICATION</w:t>
      </w:r>
      <w:r w:rsidRPr="00A262D3">
        <w:t>_</w:t>
      </w:r>
      <w:r w:rsidRPr="00A262D3">
        <w:rPr>
          <w:lang w:val="en-US"/>
        </w:rPr>
        <w:t>SERVERS</w:t>
      </w:r>
      <w:r>
        <w:t xml:space="preserve"> и может быть изменен запросом</w:t>
      </w:r>
      <w:r w:rsidRPr="00A262D3">
        <w:t>:</w:t>
      </w:r>
    </w:p>
    <w:p w:rsidR="00A262D3" w:rsidRPr="00A90FF5" w:rsidRDefault="00A262D3" w:rsidP="00A262D3">
      <w:pPr>
        <w:rPr>
          <w:lang w:val="en-US"/>
        </w:rPr>
      </w:pPr>
      <w:r w:rsidRPr="00A262D3">
        <w:rPr>
          <w:lang w:val="en-US"/>
        </w:rPr>
        <w:t xml:space="preserve">INSERT INTO NOTIFICATION_SERVERS </w:t>
      </w:r>
      <w:proofErr w:type="gramStart"/>
      <w:r w:rsidRPr="00A262D3">
        <w:rPr>
          <w:lang w:val="en-US"/>
        </w:rPr>
        <w:t>VALUES(</w:t>
      </w:r>
      <w:proofErr w:type="gramEnd"/>
      <w:r w:rsidR="005C3957">
        <w:rPr>
          <w:lang w:val="en-US"/>
        </w:rPr>
        <w:t>‘</w:t>
      </w:r>
      <w:r>
        <w:t>ИМЯ</w:t>
      </w:r>
      <w:r w:rsidRPr="00A262D3">
        <w:rPr>
          <w:lang w:val="en-US"/>
        </w:rPr>
        <w:t>-</w:t>
      </w:r>
      <w:r>
        <w:t>СЕРВЕРА</w:t>
      </w:r>
      <w:r w:rsidRPr="00A262D3">
        <w:rPr>
          <w:lang w:val="en-US"/>
        </w:rPr>
        <w:t>-</w:t>
      </w:r>
      <w:r>
        <w:t>В</w:t>
      </w:r>
      <w:r w:rsidRPr="00A262D3">
        <w:rPr>
          <w:lang w:val="en-US"/>
        </w:rPr>
        <w:t>-</w:t>
      </w:r>
      <w:r>
        <w:rPr>
          <w:lang w:val="en-US"/>
        </w:rPr>
        <w:t>SIGMA</w:t>
      </w:r>
      <w:r w:rsidRPr="00A262D3">
        <w:rPr>
          <w:lang w:val="en-US"/>
        </w:rPr>
        <w:t>','monitor',</w:t>
      </w:r>
      <w:proofErr w:type="spellStart"/>
      <w:r w:rsidRPr="00A262D3">
        <w:rPr>
          <w:lang w:val="en-US"/>
        </w:rPr>
        <w:t>getdate</w:t>
      </w:r>
      <w:proofErr w:type="spellEnd"/>
      <w:r w:rsidRPr="00A262D3">
        <w:rPr>
          <w:lang w:val="en-US"/>
        </w:rPr>
        <w:t>())</w:t>
      </w:r>
      <w:r w:rsidR="00924991" w:rsidRPr="00A90FF5">
        <w:rPr>
          <w:lang w:val="en-US"/>
        </w:rPr>
        <w:t>\</w:t>
      </w:r>
    </w:p>
    <w:p w:rsidR="00924991" w:rsidRPr="00A90FF5" w:rsidRDefault="00924991" w:rsidP="00924991">
      <w:pPr>
        <w:spacing w:line="240" w:lineRule="auto"/>
      </w:pPr>
      <w:proofErr w:type="spellStart"/>
      <w:proofErr w:type="gramStart"/>
      <w:r w:rsidRPr="00924991">
        <w:rPr>
          <w:lang w:val="en-US"/>
        </w:rPr>
        <w:t>Таблица</w:t>
      </w:r>
      <w:proofErr w:type="spellEnd"/>
      <w:r w:rsidRPr="00924991">
        <w:rPr>
          <w:lang w:val="en-US"/>
        </w:rPr>
        <w:t xml:space="preserve"> NOTIFICATION_SERVERS </w:t>
      </w:r>
      <w:proofErr w:type="spellStart"/>
      <w:r w:rsidRPr="00924991">
        <w:rPr>
          <w:lang w:val="en-US"/>
        </w:rPr>
        <w:t>расположена</w:t>
      </w:r>
      <w:proofErr w:type="spellEnd"/>
      <w:r w:rsidRPr="00924991">
        <w:rPr>
          <w:lang w:val="en-US"/>
        </w:rPr>
        <w:t xml:space="preserve"> в </w:t>
      </w:r>
      <w:proofErr w:type="spellStart"/>
      <w:r w:rsidRPr="00924991">
        <w:rPr>
          <w:lang w:val="en-US"/>
        </w:rPr>
        <w:t>базе</w:t>
      </w:r>
      <w:proofErr w:type="spellEnd"/>
      <w:r w:rsidRPr="00A90FF5">
        <w:rPr>
          <w:lang w:val="en-US"/>
        </w:rPr>
        <w:t xml:space="preserve"> </w:t>
      </w:r>
      <w:proofErr w:type="spellStart"/>
      <w:r w:rsidRPr="00924991">
        <w:rPr>
          <w:lang w:val="en-US"/>
        </w:rPr>
        <w:t>данных</w:t>
      </w:r>
      <w:proofErr w:type="spellEnd"/>
      <w:r w:rsidRPr="00924991">
        <w:rPr>
          <w:lang w:val="en-US"/>
        </w:rPr>
        <w:t xml:space="preserve"> MIS_IPAD_MONITOR.</w:t>
      </w:r>
      <w:proofErr w:type="gramEnd"/>
      <w:r w:rsidRPr="00A90FF5">
        <w:rPr>
          <w:lang w:val="en-US"/>
        </w:rPr>
        <w:t xml:space="preserve"> </w:t>
      </w:r>
      <w:r w:rsidRPr="00924991">
        <w:t>Для</w:t>
      </w:r>
      <w:r w:rsidRPr="00A90FF5">
        <w:t xml:space="preserve"> </w:t>
      </w:r>
      <w:r w:rsidRPr="00924991">
        <w:t>работы</w:t>
      </w:r>
      <w:r w:rsidRPr="00A90FF5">
        <w:t xml:space="preserve"> </w:t>
      </w:r>
      <w:r w:rsidRPr="00924991">
        <w:t>с</w:t>
      </w:r>
      <w:r>
        <w:t xml:space="preserve"> </w:t>
      </w:r>
      <w:r w:rsidRPr="00924991">
        <w:rPr>
          <w:lang w:val="en-US"/>
        </w:rPr>
        <w:t>NOTIFICATION</w:t>
      </w:r>
      <w:r w:rsidRPr="00A90FF5">
        <w:t>_</w:t>
      </w:r>
      <w:r w:rsidRPr="00924991">
        <w:rPr>
          <w:lang w:val="en-US"/>
        </w:rPr>
        <w:t>SERVERS</w:t>
      </w:r>
      <w:r w:rsidRPr="00A90FF5">
        <w:t xml:space="preserve"> </w:t>
      </w:r>
      <w:r w:rsidRPr="00924991">
        <w:t>используется</w:t>
      </w:r>
      <w:r w:rsidRPr="00A90FF5">
        <w:t xml:space="preserve"> </w:t>
      </w:r>
      <w:r w:rsidRPr="00924991">
        <w:t>две</w:t>
      </w:r>
      <w:r w:rsidRPr="00A90FF5">
        <w:t xml:space="preserve"> </w:t>
      </w:r>
      <w:r w:rsidRPr="00924991">
        <w:t>основные</w:t>
      </w:r>
      <w:r w:rsidRPr="00A90FF5">
        <w:t xml:space="preserve"> </w:t>
      </w:r>
      <w:r w:rsidRPr="00924991">
        <w:t>процедуры</w:t>
      </w:r>
      <w:r w:rsidRPr="00A90FF5">
        <w:t>:</w:t>
      </w:r>
    </w:p>
    <w:p w:rsidR="00924991" w:rsidRPr="00924991" w:rsidRDefault="00924991" w:rsidP="00924991">
      <w:pPr>
        <w:spacing w:line="240" w:lineRule="auto"/>
      </w:pPr>
      <w:r w:rsidRPr="00924991">
        <w:rPr>
          <w:lang w:val="en-US"/>
        </w:rPr>
        <w:t>SP</w:t>
      </w:r>
      <w:r w:rsidRPr="00924991">
        <w:t>_</w:t>
      </w:r>
      <w:r w:rsidRPr="00924991">
        <w:rPr>
          <w:lang w:val="en-US"/>
        </w:rPr>
        <w:t>PING</w:t>
      </w:r>
      <w:r w:rsidRPr="00924991">
        <w:t xml:space="preserve"> </w:t>
      </w:r>
      <w:r w:rsidR="00A90FF5">
        <w:t>–</w:t>
      </w:r>
      <w:r w:rsidRPr="00924991">
        <w:t xml:space="preserve"> </w:t>
      </w:r>
      <w:r w:rsidR="00A90FF5">
        <w:t xml:space="preserve">эта процедура используется серверами в </w:t>
      </w:r>
      <w:r w:rsidR="00A90FF5">
        <w:rPr>
          <w:lang w:val="en-US"/>
        </w:rPr>
        <w:t>Sigma</w:t>
      </w:r>
      <w:r w:rsidR="00A90FF5" w:rsidRPr="00A90FF5">
        <w:t xml:space="preserve"> </w:t>
      </w:r>
      <w:r w:rsidR="00A90FF5">
        <w:t xml:space="preserve">для </w:t>
      </w:r>
      <w:proofErr w:type="spellStart"/>
      <w:r w:rsidR="00A90FF5">
        <w:t>для</w:t>
      </w:r>
      <w:proofErr w:type="spellEnd"/>
      <w:r w:rsidR="00A90FF5">
        <w:t xml:space="preserve"> </w:t>
      </w:r>
      <w:proofErr w:type="spellStart"/>
      <w:r w:rsidR="00A90FF5">
        <w:t>пингования</w:t>
      </w:r>
      <w:proofErr w:type="spellEnd"/>
      <w:r w:rsidR="00A90FF5">
        <w:t xml:space="preserve"> </w:t>
      </w:r>
      <w:r w:rsidR="00A90FF5">
        <w:rPr>
          <w:lang w:val="en-US"/>
        </w:rPr>
        <w:t>Alpha</w:t>
      </w:r>
    </w:p>
    <w:p w:rsidR="00924991" w:rsidRPr="00924991" w:rsidRDefault="00924991" w:rsidP="00924991">
      <w:pPr>
        <w:spacing w:line="240" w:lineRule="auto"/>
      </w:pPr>
      <w:r w:rsidRPr="00924991">
        <w:rPr>
          <w:lang w:val="en-US"/>
        </w:rPr>
        <w:t>SP</w:t>
      </w:r>
      <w:r w:rsidRPr="00924991">
        <w:t>_</w:t>
      </w:r>
      <w:r w:rsidRPr="00924991">
        <w:rPr>
          <w:lang w:val="en-US"/>
        </w:rPr>
        <w:t>LIST</w:t>
      </w:r>
      <w:r w:rsidRPr="00924991">
        <w:t>_</w:t>
      </w:r>
      <w:proofErr w:type="gramStart"/>
      <w:r w:rsidRPr="00924991">
        <w:rPr>
          <w:lang w:val="en-US"/>
        </w:rPr>
        <w:t>NOTIFICATIONS</w:t>
      </w:r>
      <w:r w:rsidRPr="00924991">
        <w:t xml:space="preserve"> </w:t>
      </w:r>
      <w:r w:rsidR="00A90FF5">
        <w:t xml:space="preserve"> эта</w:t>
      </w:r>
      <w:proofErr w:type="gramEnd"/>
      <w:r w:rsidR="00A90FF5">
        <w:t xml:space="preserve"> процедура используется </w:t>
      </w:r>
      <w:r w:rsidR="00A90FF5">
        <w:rPr>
          <w:lang w:val="en-US"/>
        </w:rPr>
        <w:t>Alpha</w:t>
      </w:r>
      <w:r w:rsidR="00A90FF5" w:rsidRPr="00A90FF5">
        <w:t xml:space="preserve"> </w:t>
      </w:r>
      <w:r w:rsidR="00A90FF5">
        <w:rPr>
          <w:lang w:val="en-US"/>
        </w:rPr>
        <w:t>Monitor</w:t>
      </w:r>
      <w:r w:rsidR="00A90FF5" w:rsidRPr="00A90FF5">
        <w:t xml:space="preserve"> </w:t>
      </w:r>
      <w:r w:rsidR="00A90FF5">
        <w:t>для формирования списка уведомления</w:t>
      </w:r>
    </w:p>
    <w:p w:rsidR="00A90FF5" w:rsidRPr="00A90FF5" w:rsidRDefault="00924991" w:rsidP="00924991">
      <w:pPr>
        <w:spacing w:line="240" w:lineRule="auto"/>
      </w:pPr>
      <w:r w:rsidRPr="00924991">
        <w:t>Для корректной работы, механизма уведомлений необходимо чтобы</w:t>
      </w:r>
      <w:r w:rsidR="00A90FF5" w:rsidRPr="00A90FF5">
        <w:t>:</w:t>
      </w:r>
    </w:p>
    <w:p w:rsidR="00A90FF5" w:rsidRPr="00A90FF5" w:rsidRDefault="00924991" w:rsidP="00A90FF5">
      <w:pPr>
        <w:pStyle w:val="a3"/>
        <w:numPr>
          <w:ilvl w:val="0"/>
          <w:numId w:val="39"/>
        </w:numPr>
        <w:spacing w:line="240" w:lineRule="auto"/>
      </w:pPr>
      <w:r w:rsidRPr="00924991">
        <w:t xml:space="preserve">таблица </w:t>
      </w:r>
      <w:r w:rsidRPr="00A90FF5">
        <w:rPr>
          <w:lang w:val="en-US"/>
        </w:rPr>
        <w:t>NOTIFICATIONS</w:t>
      </w:r>
      <w:r w:rsidRPr="00924991">
        <w:t>_</w:t>
      </w:r>
      <w:r w:rsidRPr="00A90FF5">
        <w:rPr>
          <w:lang w:val="en-US"/>
        </w:rPr>
        <w:t>SERVERS</w:t>
      </w:r>
      <w:r w:rsidRPr="00924991">
        <w:t xml:space="preserve">  содержала адреса всех </w:t>
      </w:r>
      <w:r w:rsidR="00A90FF5">
        <w:t xml:space="preserve">серверов с </w:t>
      </w:r>
      <w:r w:rsidR="00A90FF5" w:rsidRPr="00A90FF5">
        <w:rPr>
          <w:lang w:val="en-US"/>
        </w:rPr>
        <w:t>Sigma</w:t>
      </w:r>
      <w:r w:rsidR="00A90FF5" w:rsidRPr="00A90FF5">
        <w:t xml:space="preserve"> </w:t>
      </w:r>
      <w:r w:rsidR="00A90FF5" w:rsidRPr="00A90FF5">
        <w:rPr>
          <w:lang w:val="en-US"/>
        </w:rPr>
        <w:t>Monitor</w:t>
      </w:r>
      <w:r w:rsidR="00A90FF5" w:rsidRPr="00A90FF5">
        <w:t xml:space="preserve"> </w:t>
      </w:r>
      <w:r w:rsidR="00A90FF5">
        <w:t xml:space="preserve">в домене </w:t>
      </w:r>
      <w:r w:rsidR="00A90FF5" w:rsidRPr="00A90FF5">
        <w:rPr>
          <w:lang w:val="en-US"/>
        </w:rPr>
        <w:t>Sigma</w:t>
      </w:r>
      <w:r w:rsidR="00A90FF5" w:rsidRPr="00A90FF5">
        <w:t xml:space="preserve"> </w:t>
      </w:r>
      <w:r w:rsidRPr="00924991">
        <w:t xml:space="preserve">и не содержала </w:t>
      </w:r>
      <w:r w:rsidR="00A90FF5">
        <w:t>других серверов</w:t>
      </w:r>
      <w:del w:id="10" w:author="Кожинский Леонид Борисович" w:date="2014-07-01T19:19:00Z">
        <w:r w:rsidDel="00A90FF5">
          <w:delText>,</w:delText>
        </w:r>
      </w:del>
      <w:r>
        <w:t xml:space="preserve"> </w:t>
      </w:r>
    </w:p>
    <w:p w:rsidR="00924991" w:rsidRPr="00A262D3" w:rsidRDefault="00924991" w:rsidP="00A90FF5">
      <w:pPr>
        <w:pStyle w:val="a3"/>
        <w:numPr>
          <w:ilvl w:val="0"/>
          <w:numId w:val="39"/>
        </w:numPr>
        <w:spacing w:line="240" w:lineRule="auto"/>
      </w:pPr>
      <w:r>
        <w:t xml:space="preserve">на всех серверах </w:t>
      </w:r>
      <w:r w:rsidR="00A90FF5" w:rsidRPr="00A90FF5">
        <w:rPr>
          <w:lang w:val="en-US"/>
        </w:rPr>
        <w:t>Sigma</w:t>
      </w:r>
      <w:r w:rsidR="00A90FF5" w:rsidRPr="00A90FF5">
        <w:t xml:space="preserve"> </w:t>
      </w:r>
      <w:r w:rsidR="00A90FF5" w:rsidRPr="00A90FF5">
        <w:rPr>
          <w:lang w:val="en-US"/>
        </w:rPr>
        <w:t>Monitor</w:t>
      </w:r>
      <w:r w:rsidR="00A90FF5" w:rsidRPr="00A90FF5">
        <w:t xml:space="preserve"> </w:t>
      </w:r>
      <w:r w:rsidR="00A90FF5">
        <w:t xml:space="preserve">и </w:t>
      </w:r>
      <w:proofErr w:type="spellStart"/>
      <w:r w:rsidR="00A90FF5" w:rsidRPr="00A90FF5">
        <w:rPr>
          <w:lang w:val="en-US"/>
        </w:rPr>
        <w:t>SyncServer</w:t>
      </w:r>
      <w:proofErr w:type="spellEnd"/>
      <w:r w:rsidR="00A90FF5" w:rsidRPr="00A90FF5">
        <w:t xml:space="preserve"> </w:t>
      </w:r>
      <w:r>
        <w:t xml:space="preserve">в </w:t>
      </w:r>
      <w:r w:rsidRPr="00A90FF5">
        <w:rPr>
          <w:lang w:val="en-US"/>
        </w:rPr>
        <w:t>Sigma</w:t>
      </w:r>
      <w:r w:rsidRPr="00A262D3">
        <w:t xml:space="preserve"> </w:t>
      </w:r>
      <w:r>
        <w:t>было корректно настроен</w:t>
      </w:r>
      <w:r w:rsidR="00EA1A3F">
        <w:t>о</w:t>
      </w:r>
      <w:r>
        <w:t xml:space="preserve"> свойство </w:t>
      </w:r>
      <w:r w:rsidRPr="00A262D3">
        <w:t>ALPHA_MONITOR_DB</w:t>
      </w:r>
      <w:r>
        <w:t xml:space="preserve"> . Его значение должно быть равным имени БД, используемой </w:t>
      </w:r>
      <w:r w:rsidRPr="00A90FF5">
        <w:rPr>
          <w:lang w:val="en-US"/>
        </w:rPr>
        <w:t>Alpha</w:t>
      </w:r>
      <w:r w:rsidRPr="00A262D3">
        <w:t xml:space="preserve"> </w:t>
      </w:r>
      <w:r w:rsidRPr="00A90FF5">
        <w:rPr>
          <w:lang w:val="en-US"/>
        </w:rPr>
        <w:t>Monitor</w:t>
      </w:r>
      <w:r w:rsidRPr="00A262D3">
        <w:t>.</w:t>
      </w:r>
    </w:p>
    <w:p w:rsidR="00A262D3" w:rsidRPr="00A262D3" w:rsidRDefault="00A262D3" w:rsidP="00A262D3">
      <w:r>
        <w:t xml:space="preserve">Для корректной работы мониторинга также важно, чтобы на всех серверах </w:t>
      </w:r>
      <w:proofErr w:type="spellStart"/>
      <w:r>
        <w:rPr>
          <w:lang w:val="en-US"/>
        </w:rPr>
        <w:t>SyncServer</w:t>
      </w:r>
      <w:proofErr w:type="spellEnd"/>
      <w:r w:rsidRPr="00A262D3">
        <w:t xml:space="preserve"> </w:t>
      </w:r>
      <w:r>
        <w:t xml:space="preserve">в </w:t>
      </w:r>
      <w:r>
        <w:rPr>
          <w:lang w:val="en-US"/>
        </w:rPr>
        <w:t>Sigma</w:t>
      </w:r>
      <w:r w:rsidRPr="00A262D3">
        <w:t xml:space="preserve"> </w:t>
      </w:r>
      <w:r>
        <w:t xml:space="preserve">было корректно настроена свойство </w:t>
      </w:r>
      <w:r w:rsidRPr="00A262D3">
        <w:t>ALPHA_MONITOR_DB</w:t>
      </w:r>
      <w:r>
        <w:t xml:space="preserve"> . Его значение должно быть равным имени БД, используемой </w:t>
      </w:r>
      <w:r>
        <w:rPr>
          <w:lang w:val="en-US"/>
        </w:rPr>
        <w:t>Alpha</w:t>
      </w:r>
      <w:r w:rsidRPr="00A262D3">
        <w:t xml:space="preserve"> </w:t>
      </w:r>
      <w:r>
        <w:rPr>
          <w:lang w:val="en-US"/>
        </w:rPr>
        <w:t>Monitor</w:t>
      </w:r>
      <w:r w:rsidRPr="00A262D3">
        <w:t>.</w:t>
      </w:r>
    </w:p>
    <w:p w:rsidR="004547FF" w:rsidRDefault="004547FF" w:rsidP="004547FF">
      <w:pPr>
        <w:pStyle w:val="2"/>
      </w:pPr>
      <w:r>
        <w:t>Как изменить настройки</w:t>
      </w:r>
      <w:bookmarkEnd w:id="9"/>
    </w:p>
    <w:bookmarkEnd w:id="3"/>
    <w:p w:rsidR="004547FF" w:rsidRDefault="004547FF" w:rsidP="004547FF">
      <w:pPr>
        <w:rPr>
          <w:lang w:val="en-US"/>
        </w:rPr>
      </w:pPr>
      <w:r>
        <w:t xml:space="preserve">Для изменения настроек в административной консоли </w:t>
      </w:r>
      <w:r w:rsidR="00E87F94">
        <w:t xml:space="preserve">выбрать пункт меню </w:t>
      </w:r>
      <w:r w:rsidR="00E87F94">
        <w:rPr>
          <w:lang w:val="en-US"/>
        </w:rPr>
        <w:t>“</w:t>
      </w:r>
      <w:r>
        <w:t>Настройки</w:t>
      </w:r>
      <w:r w:rsidR="00E87F94">
        <w:rPr>
          <w:lang w:val="en-US"/>
        </w:rPr>
        <w:t>”</w:t>
      </w:r>
      <w:r w:rsidR="00E87F94" w:rsidRPr="00E87F94">
        <w:t>.</w:t>
      </w:r>
    </w:p>
    <w:p w:rsidR="00C82ECC" w:rsidRPr="00C82ECC" w:rsidRDefault="00C82ECC" w:rsidP="004547F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57800" cy="3169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573" cy="31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FF" w:rsidRDefault="005B40D9" w:rsidP="004547FF">
      <w:r>
        <w:t xml:space="preserve">Внесите необходимые изменения </w:t>
      </w:r>
      <w:r w:rsidR="004547FF">
        <w:t xml:space="preserve">и сохраните </w:t>
      </w:r>
      <w:r>
        <w:t xml:space="preserve">их. </w:t>
      </w:r>
      <w:r w:rsidR="004547FF">
        <w:t xml:space="preserve">Для применения настроек нужно перезапустить </w:t>
      </w:r>
      <w:r>
        <w:t xml:space="preserve">приложение </w:t>
      </w:r>
      <w:r>
        <w:rPr>
          <w:lang w:val="en-US"/>
        </w:rPr>
        <w:t>WAS</w:t>
      </w:r>
      <w:r w:rsidR="004547FF" w:rsidRPr="005E029C">
        <w:t>.</w:t>
      </w:r>
    </w:p>
    <w:p w:rsidR="004547FF" w:rsidRDefault="004547FF" w:rsidP="004547FF">
      <w:pPr>
        <w:pStyle w:val="1"/>
      </w:pPr>
      <w:bookmarkStart w:id="11" w:name="_Toc387140548"/>
      <w:bookmarkStart w:id="12" w:name="_Ref383461142"/>
      <w:r>
        <w:t>Сервисы</w:t>
      </w:r>
      <w:bookmarkEnd w:id="11"/>
    </w:p>
    <w:p w:rsidR="004547FF" w:rsidRDefault="004547FF" w:rsidP="004547FF">
      <w:pPr>
        <w:pStyle w:val="2"/>
      </w:pPr>
      <w:bookmarkStart w:id="13" w:name="_Toc387140549"/>
      <w:r>
        <w:t>Описание сервисов</w:t>
      </w:r>
      <w:bookmarkEnd w:id="13"/>
    </w:p>
    <w:p w:rsidR="005B40D9" w:rsidRPr="00137659" w:rsidRDefault="005B40D9" w:rsidP="005B40D9">
      <w:r>
        <w:t xml:space="preserve">В </w:t>
      </w:r>
      <w:r>
        <w:rPr>
          <w:lang w:val="en-US"/>
        </w:rPr>
        <w:t>Monitor</w:t>
      </w:r>
      <w:r w:rsidRPr="005B40D9">
        <w:t xml:space="preserve"> </w:t>
      </w:r>
      <w:r>
        <w:rPr>
          <w:lang w:val="en-US"/>
        </w:rPr>
        <w:t>Server</w:t>
      </w:r>
      <w:r w:rsidRPr="005B40D9">
        <w:t xml:space="preserve"> </w:t>
      </w:r>
      <w:r>
        <w:t>не</w:t>
      </w:r>
      <w:r w:rsidR="00E14407">
        <w:t>т</w:t>
      </w:r>
      <w:r>
        <w:t xml:space="preserve"> внешне управляемых сервисов. Для применения настроек требуется рестарт </w:t>
      </w:r>
      <w:r>
        <w:rPr>
          <w:lang w:val="en-US"/>
        </w:rPr>
        <w:t>web</w:t>
      </w:r>
      <w:r w:rsidRPr="005B40D9">
        <w:t>-</w:t>
      </w:r>
      <w:r>
        <w:t xml:space="preserve">приложения.  При этом рестарт </w:t>
      </w:r>
      <w:r>
        <w:rPr>
          <w:lang w:val="en-US"/>
        </w:rPr>
        <w:t>web</w:t>
      </w:r>
      <w:r w:rsidRPr="005B40D9">
        <w:t>-</w:t>
      </w:r>
      <w:r>
        <w:t xml:space="preserve">приложения не влияет на пользователей </w:t>
      </w:r>
      <w:r w:rsidR="00387565">
        <w:rPr>
          <w:lang w:val="en-US"/>
        </w:rPr>
        <w:t>iPad</w:t>
      </w:r>
      <w:r w:rsidRPr="005B40D9">
        <w:t>.</w:t>
      </w:r>
      <w:bookmarkEnd w:id="12"/>
    </w:p>
    <w:p w:rsidR="004547FF" w:rsidRDefault="004547FF" w:rsidP="004547FF">
      <w:pPr>
        <w:pStyle w:val="1"/>
      </w:pPr>
      <w:bookmarkStart w:id="14" w:name="_Toc387140553"/>
      <w:proofErr w:type="spellStart"/>
      <w:r>
        <w:t>Логгирование</w:t>
      </w:r>
      <w:bookmarkEnd w:id="14"/>
      <w:proofErr w:type="spellEnd"/>
    </w:p>
    <w:p w:rsidR="004547FF" w:rsidRDefault="005B40D9" w:rsidP="004547FF">
      <w:r>
        <w:rPr>
          <w:lang w:val="en-US"/>
        </w:rPr>
        <w:t>Monitor</w:t>
      </w:r>
      <w:r w:rsidRPr="005B40D9">
        <w:t xml:space="preserve"> </w:t>
      </w:r>
      <w:r>
        <w:rPr>
          <w:lang w:val="en-US"/>
        </w:rPr>
        <w:t>Alpha</w:t>
      </w:r>
      <w:r w:rsidR="004547FF" w:rsidRPr="00DE789F">
        <w:t xml:space="preserve"> </w:t>
      </w:r>
      <w:r w:rsidR="004547FF">
        <w:t xml:space="preserve">поддерживает </w:t>
      </w:r>
      <w:r w:rsidR="00A1109A">
        <w:t>три</w:t>
      </w:r>
      <w:r w:rsidR="004547FF">
        <w:t xml:space="preserve"> вида </w:t>
      </w:r>
      <w:proofErr w:type="spellStart"/>
      <w:r w:rsidR="004547FF">
        <w:t>логгирования</w:t>
      </w:r>
      <w:proofErr w:type="spellEnd"/>
    </w:p>
    <w:p w:rsidR="004547FF" w:rsidRDefault="004547FF" w:rsidP="004547FF">
      <w:pPr>
        <w:pStyle w:val="a3"/>
        <w:numPr>
          <w:ilvl w:val="0"/>
          <w:numId w:val="38"/>
        </w:numPr>
        <w:rPr>
          <w:lang w:val="en-US"/>
        </w:rPr>
      </w:pPr>
      <w:proofErr w:type="spellStart"/>
      <w:r>
        <w:t>логгирование</w:t>
      </w:r>
      <w:proofErr w:type="spellEnd"/>
      <w:r w:rsidRPr="00DE789F">
        <w:rPr>
          <w:lang w:val="en-US"/>
        </w:rPr>
        <w:t xml:space="preserve"> </w:t>
      </w:r>
      <w:r>
        <w:t>в</w:t>
      </w:r>
      <w:r w:rsidRPr="00DE789F">
        <w:rPr>
          <w:lang w:val="en-US"/>
        </w:rPr>
        <w:t xml:space="preserve"> </w:t>
      </w:r>
      <w:r>
        <w:t>папку</w:t>
      </w:r>
      <w:r w:rsidRPr="00137659">
        <w:rPr>
          <w:lang w:val="en-US"/>
        </w:rPr>
        <w:t xml:space="preserve"> </w:t>
      </w:r>
      <w:r>
        <w:rPr>
          <w:lang w:val="en-US"/>
        </w:rPr>
        <w:t>logs/</w:t>
      </w:r>
      <w:proofErr w:type="spellStart"/>
      <w:r>
        <w:rPr>
          <w:lang w:val="en-US"/>
        </w:rPr>
        <w:t>Websphere</w:t>
      </w:r>
      <w:proofErr w:type="spellEnd"/>
      <w:r>
        <w:rPr>
          <w:lang w:val="en-US"/>
        </w:rPr>
        <w:t xml:space="preserve"> Application Server </w:t>
      </w:r>
    </w:p>
    <w:p w:rsidR="004547FF" w:rsidRDefault="005B40D9" w:rsidP="00EF094D">
      <w:pPr>
        <w:pStyle w:val="a3"/>
        <w:numPr>
          <w:ilvl w:val="1"/>
          <w:numId w:val="38"/>
        </w:numPr>
        <w:rPr>
          <w:lang w:val="en-US"/>
        </w:rPr>
      </w:pPr>
      <w:r>
        <w:rPr>
          <w:lang w:val="en-US"/>
        </w:rPr>
        <w:t>monitor-alpha</w:t>
      </w:r>
      <w:r w:rsidR="004547FF" w:rsidRPr="00137659">
        <w:rPr>
          <w:lang w:val="en-US"/>
        </w:rPr>
        <w:t>_info.log</w:t>
      </w:r>
    </w:p>
    <w:p w:rsidR="004547FF" w:rsidRDefault="005B40D9" w:rsidP="00EF094D">
      <w:pPr>
        <w:pStyle w:val="a3"/>
        <w:numPr>
          <w:ilvl w:val="1"/>
          <w:numId w:val="38"/>
        </w:numPr>
        <w:rPr>
          <w:lang w:val="en-US"/>
        </w:rPr>
      </w:pPr>
      <w:r>
        <w:rPr>
          <w:lang w:val="en-US"/>
        </w:rPr>
        <w:t>monitor-alpha</w:t>
      </w:r>
      <w:r w:rsidRPr="00137659">
        <w:rPr>
          <w:lang w:val="en-US"/>
        </w:rPr>
        <w:t xml:space="preserve"> </w:t>
      </w:r>
      <w:r w:rsidR="004547FF" w:rsidRPr="00137659">
        <w:rPr>
          <w:lang w:val="en-US"/>
        </w:rPr>
        <w:t>_debug.log</w:t>
      </w:r>
    </w:p>
    <w:p w:rsidR="004547FF" w:rsidRDefault="005B40D9" w:rsidP="00EF094D">
      <w:pPr>
        <w:pStyle w:val="a3"/>
        <w:numPr>
          <w:ilvl w:val="1"/>
          <w:numId w:val="38"/>
        </w:numPr>
        <w:rPr>
          <w:lang w:val="en-US"/>
        </w:rPr>
      </w:pPr>
      <w:r>
        <w:rPr>
          <w:lang w:val="en-US"/>
        </w:rPr>
        <w:t>monitor-alpha</w:t>
      </w:r>
      <w:r w:rsidRPr="00137659">
        <w:rPr>
          <w:lang w:val="en-US"/>
        </w:rPr>
        <w:t xml:space="preserve"> </w:t>
      </w:r>
      <w:r w:rsidR="004547FF" w:rsidRPr="00137659">
        <w:rPr>
          <w:lang w:val="en-US"/>
        </w:rPr>
        <w:t>_spring.log</w:t>
      </w:r>
    </w:p>
    <w:p w:rsidR="004547FF" w:rsidRPr="00FF60F3" w:rsidRDefault="004547FF" w:rsidP="004547FF">
      <w:pPr>
        <w:pStyle w:val="a3"/>
        <w:numPr>
          <w:ilvl w:val="1"/>
          <w:numId w:val="38"/>
        </w:numPr>
        <w:rPr>
          <w:lang w:val="en-US"/>
        </w:rPr>
      </w:pPr>
      <w:r>
        <w:t>также</w:t>
      </w:r>
      <w:r w:rsidRPr="00B061B0">
        <w:rPr>
          <w:lang w:val="en-US"/>
        </w:rPr>
        <w:t xml:space="preserve"> </w:t>
      </w:r>
      <w:r>
        <w:t>в</w:t>
      </w:r>
      <w:r w:rsidRPr="00B061B0">
        <w:rPr>
          <w:lang w:val="en-US"/>
        </w:rPr>
        <w:t xml:space="preserve"> </w:t>
      </w:r>
      <w:r>
        <w:rPr>
          <w:lang w:val="en-US"/>
        </w:rPr>
        <w:t>SystemOut.log (</w:t>
      </w:r>
      <w:r>
        <w:t>консоль</w:t>
      </w:r>
      <w:r w:rsidRPr="00B061B0">
        <w:rPr>
          <w:lang w:val="en-US"/>
        </w:rPr>
        <w:t xml:space="preserve"> </w:t>
      </w:r>
      <w:r>
        <w:rPr>
          <w:lang w:val="en-US"/>
        </w:rPr>
        <w:t>WAS)</w:t>
      </w:r>
    </w:p>
    <w:p w:rsidR="00C805D5" w:rsidRPr="00C805D5" w:rsidRDefault="00FF60F3">
      <w:pPr>
        <w:pStyle w:val="a3"/>
        <w:ind w:firstLine="360"/>
        <w:pPrChange w:id="15" w:author="Колмаков Алексей Валентинович" w:date="2014-07-04T12:26:00Z">
          <w:pPr>
            <w:pStyle w:val="a3"/>
            <w:numPr>
              <w:ilvl w:val="1"/>
              <w:numId w:val="38"/>
            </w:numPr>
            <w:ind w:left="1440" w:hanging="360"/>
          </w:pPr>
        </w:pPrChange>
      </w:pPr>
      <w:r>
        <w:t>Указанные папки с файлами требует контроля и еженедельного удаления файлов старше 7 дней.</w:t>
      </w:r>
    </w:p>
    <w:p w:rsidR="00027999" w:rsidRDefault="00027999" w:rsidP="00027999">
      <w:pPr>
        <w:pStyle w:val="a3"/>
        <w:numPr>
          <w:ilvl w:val="0"/>
          <w:numId w:val="38"/>
        </w:numPr>
      </w:pPr>
      <w:proofErr w:type="spellStart"/>
      <w:r>
        <w:t>логгирование</w:t>
      </w:r>
      <w:proofErr w:type="spellEnd"/>
      <w:r>
        <w:t xml:space="preserve"> ключевых событий в базу данных в таблицу </w:t>
      </w:r>
      <w:r w:rsidRPr="00DE789F">
        <w:t>SYNC_LOGS</w:t>
      </w:r>
      <w:r>
        <w:t xml:space="preserve"> </w:t>
      </w:r>
    </w:p>
    <w:p w:rsidR="00027999" w:rsidRPr="00046433" w:rsidRDefault="00027999" w:rsidP="00027999">
      <w:pPr>
        <w:pStyle w:val="a3"/>
        <w:numPr>
          <w:ilvl w:val="1"/>
          <w:numId w:val="38"/>
        </w:numPr>
      </w:pPr>
      <w:proofErr w:type="spellStart"/>
      <w:r>
        <w:t>Логгирование</w:t>
      </w:r>
      <w:proofErr w:type="spellEnd"/>
      <w:r>
        <w:t xml:space="preserve"> может быть немедленно остановлено остановкой сервиса </w:t>
      </w:r>
      <w:proofErr w:type="spellStart"/>
      <w:r w:rsidRPr="00046433">
        <w:t>DbLogService</w:t>
      </w:r>
      <w:proofErr w:type="spellEnd"/>
      <w:r>
        <w:t>, но при рестарте сервис стартует снова</w:t>
      </w:r>
    </w:p>
    <w:p w:rsidR="00027999" w:rsidRDefault="00027999" w:rsidP="00027999">
      <w:pPr>
        <w:pStyle w:val="a3"/>
        <w:numPr>
          <w:ilvl w:val="1"/>
          <w:numId w:val="38"/>
        </w:numPr>
      </w:pPr>
      <w:r>
        <w:t>Для того</w:t>
      </w:r>
      <w:proofErr w:type="gramStart"/>
      <w:r>
        <w:t>,</w:t>
      </w:r>
      <w:proofErr w:type="gramEnd"/>
      <w:r>
        <w:t xml:space="preserve"> чтобы сервис в запущенном состоянии не записывал </w:t>
      </w:r>
      <w:proofErr w:type="spellStart"/>
      <w:r>
        <w:t>логи</w:t>
      </w:r>
      <w:proofErr w:type="spellEnd"/>
      <w:r>
        <w:t xml:space="preserve"> в БД, необходимо установить настройку </w:t>
      </w:r>
      <w:r w:rsidRPr="00027999">
        <w:rPr>
          <w:b/>
          <w:lang w:val="en-US"/>
        </w:rPr>
        <w:t>IS</w:t>
      </w:r>
      <w:r w:rsidRPr="00027999">
        <w:rPr>
          <w:b/>
        </w:rPr>
        <w:t>_</w:t>
      </w:r>
      <w:r w:rsidRPr="00027999">
        <w:rPr>
          <w:b/>
          <w:lang w:val="en-US"/>
        </w:rPr>
        <w:t>DB</w:t>
      </w:r>
      <w:r w:rsidRPr="00027999">
        <w:rPr>
          <w:b/>
        </w:rPr>
        <w:t>_</w:t>
      </w:r>
      <w:r w:rsidRPr="00027999">
        <w:rPr>
          <w:b/>
          <w:lang w:val="en-US"/>
        </w:rPr>
        <w:t>LOGGING</w:t>
      </w:r>
      <w:r w:rsidRPr="00027999">
        <w:rPr>
          <w:b/>
        </w:rPr>
        <w:t>_</w:t>
      </w:r>
      <w:r w:rsidRPr="00027999">
        <w:rPr>
          <w:b/>
          <w:lang w:val="en-US"/>
        </w:rPr>
        <w:t>ENABLED</w:t>
      </w:r>
      <w:r w:rsidRPr="00027999">
        <w:rPr>
          <w:b/>
        </w:rPr>
        <w:t xml:space="preserve"> </w:t>
      </w:r>
      <w:r>
        <w:t xml:space="preserve">в значение </w:t>
      </w:r>
      <w:r w:rsidRPr="00027999">
        <w:rPr>
          <w:lang w:val="en-US"/>
        </w:rPr>
        <w:t>false</w:t>
      </w:r>
    </w:p>
    <w:p w:rsidR="00A1109A" w:rsidRPr="0072760C" w:rsidRDefault="00A1109A" w:rsidP="00A1109A">
      <w:pPr>
        <w:pStyle w:val="a3"/>
        <w:numPr>
          <w:ilvl w:val="0"/>
          <w:numId w:val="38"/>
        </w:numPr>
        <w:rPr>
          <w:b/>
        </w:rPr>
      </w:pPr>
      <w:r>
        <w:lastRenderedPageBreak/>
        <w:t>события, связанные с запуском и остановкой сервисов</w:t>
      </w:r>
      <w:r>
        <w:t xml:space="preserve"> </w:t>
      </w:r>
      <w:bookmarkStart w:id="16" w:name="_GoBack"/>
      <w:bookmarkEnd w:id="16"/>
      <w:r>
        <w:t xml:space="preserve">отображаются в разделах </w:t>
      </w:r>
      <w:proofErr w:type="spellStart"/>
      <w:r>
        <w:t>Логи</w:t>
      </w:r>
      <w:proofErr w:type="spellEnd"/>
      <w:r>
        <w:t xml:space="preserve"> Административной консоли по каждому сервису и файлу отдельно.</w:t>
      </w:r>
    </w:p>
    <w:p w:rsidR="00A1109A" w:rsidRPr="00046433" w:rsidRDefault="00A1109A" w:rsidP="00A1109A">
      <w:pPr>
        <w:pStyle w:val="a3"/>
      </w:pPr>
    </w:p>
    <w:p w:rsidR="00C805D5" w:rsidRPr="004547FF" w:rsidRDefault="00C805D5" w:rsidP="00C805D5">
      <w:pPr>
        <w:pStyle w:val="a3"/>
        <w:ind w:left="1440"/>
      </w:pPr>
    </w:p>
    <w:sectPr w:rsidR="00C805D5" w:rsidRPr="004547FF" w:rsidSect="000E4A10">
      <w:headerReference w:type="default" r:id="rId13"/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3C0" w:rsidRDefault="00A613C0" w:rsidP="00E33AF7">
      <w:pPr>
        <w:spacing w:after="0" w:line="240" w:lineRule="auto"/>
      </w:pPr>
      <w:r>
        <w:separator/>
      </w:r>
    </w:p>
  </w:endnote>
  <w:endnote w:type="continuationSeparator" w:id="0">
    <w:p w:rsidR="00A613C0" w:rsidRDefault="00A613C0" w:rsidP="00E33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756" w:rsidRDefault="00891CD1">
    <w:pPr>
      <w:pStyle w:val="a8"/>
      <w:jc w:val="right"/>
    </w:pPr>
    <w:r>
      <w:fldChar w:fldCharType="begin"/>
    </w:r>
    <w:r w:rsidR="002B1756">
      <w:instrText>PAGE   \* MERGEFORMAT</w:instrText>
    </w:r>
    <w:r>
      <w:fldChar w:fldCharType="separate"/>
    </w:r>
    <w:r w:rsidR="00A1109A">
      <w:rPr>
        <w:noProof/>
      </w:rPr>
      <w:t>5</w:t>
    </w:r>
    <w:r>
      <w:fldChar w:fldCharType="end"/>
    </w:r>
  </w:p>
  <w:p w:rsidR="002B1756" w:rsidRPr="004547FF" w:rsidRDefault="004547FF" w:rsidP="00DE59C2">
    <w:pPr>
      <w:pStyle w:val="a8"/>
      <w:jc w:val="center"/>
      <w:rPr>
        <w:lang w:val="en-US"/>
      </w:rPr>
    </w:pPr>
    <w:r>
      <w:t>Москва, 201</w:t>
    </w:r>
    <w:r>
      <w:rPr>
        <w:lang w:val="en-US"/>
      </w:rPr>
      <w:t>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C33" w:rsidRPr="00267BC3" w:rsidRDefault="00DE59C2" w:rsidP="00DE59C2">
    <w:pPr>
      <w:pStyle w:val="a8"/>
      <w:jc w:val="center"/>
      <w:rPr>
        <w:lang w:val="en-US"/>
      </w:rPr>
    </w:pPr>
    <w:r>
      <w:t>Москва, 201</w:t>
    </w:r>
    <w:r w:rsidR="004547FF">
      <w:rPr>
        <w:lang w:val="en-US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3C0" w:rsidRDefault="00A613C0" w:rsidP="00E33AF7">
      <w:pPr>
        <w:spacing w:after="0" w:line="240" w:lineRule="auto"/>
      </w:pPr>
      <w:r>
        <w:separator/>
      </w:r>
    </w:p>
  </w:footnote>
  <w:footnote w:type="continuationSeparator" w:id="0">
    <w:p w:rsidR="00A613C0" w:rsidRDefault="00A613C0" w:rsidP="00E33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BC3" w:rsidRPr="008C3582" w:rsidRDefault="00EF2381" w:rsidP="00442B1E">
    <w:pPr>
      <w:pStyle w:val="a6"/>
      <w:pBdr>
        <w:bottom w:val="single" w:sz="4" w:space="1" w:color="auto"/>
      </w:pBdr>
      <w:tabs>
        <w:tab w:val="left" w:pos="5760"/>
      </w:tabs>
      <w:jc w:val="center"/>
      <w:rPr>
        <w:i/>
      </w:rPr>
    </w:pPr>
    <w:r>
      <w:rPr>
        <w:i/>
        <w:lang w:val="en-US"/>
      </w:rPr>
      <w:t>Alpha Monitor</w:t>
    </w:r>
  </w:p>
  <w:p w:rsidR="008C3582" w:rsidRPr="008F70C4" w:rsidRDefault="00B6354C" w:rsidP="00442B1E">
    <w:pPr>
      <w:pStyle w:val="a6"/>
      <w:pBdr>
        <w:bottom w:val="single" w:sz="4" w:space="1" w:color="auto"/>
      </w:pBdr>
      <w:tabs>
        <w:tab w:val="left" w:pos="5760"/>
      </w:tabs>
      <w:jc w:val="center"/>
      <w:rPr>
        <w:i/>
      </w:rPr>
    </w:pPr>
    <w:r w:rsidRPr="008F70C4">
      <w:rPr>
        <w:i/>
      </w:rPr>
      <w:t xml:space="preserve"> Руководство </w:t>
    </w:r>
    <w:r w:rsidR="008C3582">
      <w:rPr>
        <w:i/>
      </w:rPr>
      <w:t>администратора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1C4F"/>
    <w:multiLevelType w:val="multilevel"/>
    <w:tmpl w:val="DE6C8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2C165F7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73365AE"/>
    <w:multiLevelType w:val="multilevel"/>
    <w:tmpl w:val="053E6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8B116C4"/>
    <w:multiLevelType w:val="hybridMultilevel"/>
    <w:tmpl w:val="031A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002D4"/>
    <w:multiLevelType w:val="hybridMultilevel"/>
    <w:tmpl w:val="4F0001D8"/>
    <w:lvl w:ilvl="0" w:tplc="B3D69C1A">
      <w:start w:val="1"/>
      <w:numFmt w:val="decimal"/>
      <w:pStyle w:val="5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54359"/>
    <w:multiLevelType w:val="hybridMultilevel"/>
    <w:tmpl w:val="EC4CE818"/>
    <w:lvl w:ilvl="0" w:tplc="EF2E4CD6">
      <w:start w:val="1"/>
      <w:numFmt w:val="decimal"/>
      <w:pStyle w:val="4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20B3E"/>
    <w:multiLevelType w:val="hybridMultilevel"/>
    <w:tmpl w:val="DF08DB40"/>
    <w:lvl w:ilvl="0" w:tplc="C2F83DB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AB3F18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28BA2EB8"/>
    <w:multiLevelType w:val="multilevel"/>
    <w:tmpl w:val="C9A40E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29014C27"/>
    <w:multiLevelType w:val="multilevel"/>
    <w:tmpl w:val="2A8CCA6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29026779"/>
    <w:multiLevelType w:val="multilevel"/>
    <w:tmpl w:val="D2D6027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2C3411AC"/>
    <w:multiLevelType w:val="hybridMultilevel"/>
    <w:tmpl w:val="34B0C8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2E5A6A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C97CBC"/>
    <w:multiLevelType w:val="multilevel"/>
    <w:tmpl w:val="148813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30457440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37B67D75"/>
    <w:multiLevelType w:val="hybridMultilevel"/>
    <w:tmpl w:val="848C7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EE0B97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3CA971C0"/>
    <w:multiLevelType w:val="hybridMultilevel"/>
    <w:tmpl w:val="4AC834D2"/>
    <w:lvl w:ilvl="0" w:tplc="843A3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0E32C1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477515A3"/>
    <w:multiLevelType w:val="multilevel"/>
    <w:tmpl w:val="ACDC1B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47FE16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8120C9E"/>
    <w:multiLevelType w:val="multilevel"/>
    <w:tmpl w:val="52141E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>
    <w:nsid w:val="49306F41"/>
    <w:multiLevelType w:val="multilevel"/>
    <w:tmpl w:val="13AAA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4B08443E"/>
    <w:multiLevelType w:val="hybridMultilevel"/>
    <w:tmpl w:val="A4C6B30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4F86194B"/>
    <w:multiLevelType w:val="hybridMultilevel"/>
    <w:tmpl w:val="A3186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9813A8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51D530A2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>
    <w:nsid w:val="58CC4FC1"/>
    <w:multiLevelType w:val="hybridMultilevel"/>
    <w:tmpl w:val="D0B8A812"/>
    <w:lvl w:ilvl="0" w:tplc="80DE4A2A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1E75E8"/>
    <w:multiLevelType w:val="hybridMultilevel"/>
    <w:tmpl w:val="C0A657CA"/>
    <w:lvl w:ilvl="0" w:tplc="B3CE79C4">
      <w:start w:val="10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9">
    <w:nsid w:val="5EDF6175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>
    <w:nsid w:val="62C726E0"/>
    <w:multiLevelType w:val="hybridMultilevel"/>
    <w:tmpl w:val="268EA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1A0C7E"/>
    <w:multiLevelType w:val="hybridMultilevel"/>
    <w:tmpl w:val="DD72F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6A4355"/>
    <w:multiLevelType w:val="hybridMultilevel"/>
    <w:tmpl w:val="CC7E9C6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>
    <w:nsid w:val="6B950B13"/>
    <w:multiLevelType w:val="hybridMultilevel"/>
    <w:tmpl w:val="DD72F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B95EFB"/>
    <w:multiLevelType w:val="multilevel"/>
    <w:tmpl w:val="75F49F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>
    <w:nsid w:val="6D855AF3"/>
    <w:multiLevelType w:val="multilevel"/>
    <w:tmpl w:val="053E6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>
    <w:nsid w:val="71F62CA8"/>
    <w:multiLevelType w:val="multilevel"/>
    <w:tmpl w:val="D4C893E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>
    <w:nsid w:val="72DE6FAF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>
    <w:nsid w:val="7E7233B3"/>
    <w:multiLevelType w:val="hybridMultilevel"/>
    <w:tmpl w:val="DF00C752"/>
    <w:lvl w:ilvl="0" w:tplc="0EE845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1"/>
  </w:num>
  <w:num w:numId="3">
    <w:abstractNumId w:val="5"/>
  </w:num>
  <w:num w:numId="4">
    <w:abstractNumId w:val="33"/>
  </w:num>
  <w:num w:numId="5">
    <w:abstractNumId w:val="19"/>
  </w:num>
  <w:num w:numId="6">
    <w:abstractNumId w:val="27"/>
  </w:num>
  <w:num w:numId="7">
    <w:abstractNumId w:val="4"/>
  </w:num>
  <w:num w:numId="8">
    <w:abstractNumId w:val="0"/>
  </w:num>
  <w:num w:numId="9">
    <w:abstractNumId w:val="13"/>
  </w:num>
  <w:num w:numId="10">
    <w:abstractNumId w:val="21"/>
  </w:num>
  <w:num w:numId="11">
    <w:abstractNumId w:val="6"/>
  </w:num>
  <w:num w:numId="12">
    <w:abstractNumId w:val="7"/>
  </w:num>
  <w:num w:numId="13">
    <w:abstractNumId w:val="10"/>
  </w:num>
  <w:num w:numId="14">
    <w:abstractNumId w:val="36"/>
  </w:num>
  <w:num w:numId="15">
    <w:abstractNumId w:val="34"/>
  </w:num>
  <w:num w:numId="16">
    <w:abstractNumId w:val="22"/>
  </w:num>
  <w:num w:numId="17">
    <w:abstractNumId w:val="17"/>
  </w:num>
  <w:num w:numId="18">
    <w:abstractNumId w:val="38"/>
  </w:num>
  <w:num w:numId="19">
    <w:abstractNumId w:val="8"/>
  </w:num>
  <w:num w:numId="20">
    <w:abstractNumId w:val="35"/>
  </w:num>
  <w:num w:numId="21">
    <w:abstractNumId w:val="28"/>
  </w:num>
  <w:num w:numId="22">
    <w:abstractNumId w:val="12"/>
  </w:num>
  <w:num w:numId="23">
    <w:abstractNumId w:val="24"/>
  </w:num>
  <w:num w:numId="24">
    <w:abstractNumId w:val="2"/>
  </w:num>
  <w:num w:numId="25">
    <w:abstractNumId w:val="26"/>
  </w:num>
  <w:num w:numId="26">
    <w:abstractNumId w:val="11"/>
  </w:num>
  <w:num w:numId="27">
    <w:abstractNumId w:val="25"/>
  </w:num>
  <w:num w:numId="28">
    <w:abstractNumId w:val="14"/>
  </w:num>
  <w:num w:numId="29">
    <w:abstractNumId w:val="23"/>
  </w:num>
  <w:num w:numId="30">
    <w:abstractNumId w:val="29"/>
  </w:num>
  <w:num w:numId="31">
    <w:abstractNumId w:val="18"/>
  </w:num>
  <w:num w:numId="32">
    <w:abstractNumId w:val="9"/>
  </w:num>
  <w:num w:numId="33">
    <w:abstractNumId w:val="1"/>
  </w:num>
  <w:num w:numId="34">
    <w:abstractNumId w:val="37"/>
  </w:num>
  <w:num w:numId="35">
    <w:abstractNumId w:val="16"/>
  </w:num>
  <w:num w:numId="36">
    <w:abstractNumId w:val="3"/>
  </w:num>
  <w:num w:numId="37">
    <w:abstractNumId w:val="15"/>
  </w:num>
  <w:num w:numId="38">
    <w:abstractNumId w:val="30"/>
  </w:num>
  <w:num w:numId="39">
    <w:abstractNumId w:val="3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45EA"/>
    <w:rsid w:val="00011A61"/>
    <w:rsid w:val="000232E2"/>
    <w:rsid w:val="00025811"/>
    <w:rsid w:val="000259B8"/>
    <w:rsid w:val="000268AF"/>
    <w:rsid w:val="00027999"/>
    <w:rsid w:val="0003673E"/>
    <w:rsid w:val="0003758D"/>
    <w:rsid w:val="000428B8"/>
    <w:rsid w:val="00042D29"/>
    <w:rsid w:val="00042DE7"/>
    <w:rsid w:val="00057CEE"/>
    <w:rsid w:val="00062106"/>
    <w:rsid w:val="0006575F"/>
    <w:rsid w:val="000742D0"/>
    <w:rsid w:val="00075856"/>
    <w:rsid w:val="00076473"/>
    <w:rsid w:val="00082E49"/>
    <w:rsid w:val="00086C7F"/>
    <w:rsid w:val="00096D04"/>
    <w:rsid w:val="000C4CE9"/>
    <w:rsid w:val="000C5405"/>
    <w:rsid w:val="000D0439"/>
    <w:rsid w:val="000D6C1A"/>
    <w:rsid w:val="000E1FCE"/>
    <w:rsid w:val="000E220C"/>
    <w:rsid w:val="000E39FF"/>
    <w:rsid w:val="000E4A10"/>
    <w:rsid w:val="000E5022"/>
    <w:rsid w:val="000E578F"/>
    <w:rsid w:val="000E6511"/>
    <w:rsid w:val="000F2C45"/>
    <w:rsid w:val="000F5EFC"/>
    <w:rsid w:val="00103B43"/>
    <w:rsid w:val="00107CC6"/>
    <w:rsid w:val="001104F3"/>
    <w:rsid w:val="0011123A"/>
    <w:rsid w:val="001151FC"/>
    <w:rsid w:val="00115FE0"/>
    <w:rsid w:val="0012131D"/>
    <w:rsid w:val="00130BBC"/>
    <w:rsid w:val="001311E0"/>
    <w:rsid w:val="00135CA8"/>
    <w:rsid w:val="00141C0F"/>
    <w:rsid w:val="00141CA4"/>
    <w:rsid w:val="001420CA"/>
    <w:rsid w:val="001459BD"/>
    <w:rsid w:val="001461E3"/>
    <w:rsid w:val="00147954"/>
    <w:rsid w:val="001503C9"/>
    <w:rsid w:val="00151D54"/>
    <w:rsid w:val="00151F83"/>
    <w:rsid w:val="00152869"/>
    <w:rsid w:val="00152F6E"/>
    <w:rsid w:val="00157192"/>
    <w:rsid w:val="00157DB9"/>
    <w:rsid w:val="0017121F"/>
    <w:rsid w:val="001743FD"/>
    <w:rsid w:val="00175589"/>
    <w:rsid w:val="0018266D"/>
    <w:rsid w:val="001914BF"/>
    <w:rsid w:val="00192DC1"/>
    <w:rsid w:val="001A3FE9"/>
    <w:rsid w:val="001A76E3"/>
    <w:rsid w:val="001B10F6"/>
    <w:rsid w:val="001B1709"/>
    <w:rsid w:val="001B1DEF"/>
    <w:rsid w:val="001C0DFF"/>
    <w:rsid w:val="001C12DF"/>
    <w:rsid w:val="001C3FD9"/>
    <w:rsid w:val="001C73DD"/>
    <w:rsid w:val="001E31F5"/>
    <w:rsid w:val="001E36D7"/>
    <w:rsid w:val="001E3A43"/>
    <w:rsid w:val="002041BD"/>
    <w:rsid w:val="002067B8"/>
    <w:rsid w:val="0022134F"/>
    <w:rsid w:val="00235026"/>
    <w:rsid w:val="0023740F"/>
    <w:rsid w:val="00242EA9"/>
    <w:rsid w:val="00242F62"/>
    <w:rsid w:val="00250397"/>
    <w:rsid w:val="00264CEF"/>
    <w:rsid w:val="00267BC3"/>
    <w:rsid w:val="00275B03"/>
    <w:rsid w:val="002762B4"/>
    <w:rsid w:val="002767E4"/>
    <w:rsid w:val="00277120"/>
    <w:rsid w:val="002846A6"/>
    <w:rsid w:val="00285094"/>
    <w:rsid w:val="002862E7"/>
    <w:rsid w:val="00293542"/>
    <w:rsid w:val="0029452F"/>
    <w:rsid w:val="00296AD9"/>
    <w:rsid w:val="002B1756"/>
    <w:rsid w:val="002B36ED"/>
    <w:rsid w:val="002C066B"/>
    <w:rsid w:val="002C7922"/>
    <w:rsid w:val="002D1EC9"/>
    <w:rsid w:val="002D2387"/>
    <w:rsid w:val="002D52D4"/>
    <w:rsid w:val="002E071A"/>
    <w:rsid w:val="002E3B59"/>
    <w:rsid w:val="002F1C2B"/>
    <w:rsid w:val="002F72CB"/>
    <w:rsid w:val="00307A0A"/>
    <w:rsid w:val="003170B8"/>
    <w:rsid w:val="00320C80"/>
    <w:rsid w:val="003223D6"/>
    <w:rsid w:val="00325880"/>
    <w:rsid w:val="00330857"/>
    <w:rsid w:val="003440FB"/>
    <w:rsid w:val="0034453E"/>
    <w:rsid w:val="0035283D"/>
    <w:rsid w:val="00354EFC"/>
    <w:rsid w:val="00355B54"/>
    <w:rsid w:val="00361BDB"/>
    <w:rsid w:val="00372468"/>
    <w:rsid w:val="0037296D"/>
    <w:rsid w:val="00376334"/>
    <w:rsid w:val="00384591"/>
    <w:rsid w:val="00387565"/>
    <w:rsid w:val="003A7629"/>
    <w:rsid w:val="003B0CAA"/>
    <w:rsid w:val="003B2340"/>
    <w:rsid w:val="003B6A14"/>
    <w:rsid w:val="003B7CF3"/>
    <w:rsid w:val="003C0770"/>
    <w:rsid w:val="003C6D3E"/>
    <w:rsid w:val="003D3FFD"/>
    <w:rsid w:val="003E2E7C"/>
    <w:rsid w:val="003E321B"/>
    <w:rsid w:val="003E5BED"/>
    <w:rsid w:val="003F2E99"/>
    <w:rsid w:val="00400AAD"/>
    <w:rsid w:val="004050C3"/>
    <w:rsid w:val="004146AF"/>
    <w:rsid w:val="004172D6"/>
    <w:rsid w:val="00417669"/>
    <w:rsid w:val="0042247B"/>
    <w:rsid w:val="00424EC0"/>
    <w:rsid w:val="00442B1E"/>
    <w:rsid w:val="00442B58"/>
    <w:rsid w:val="00446562"/>
    <w:rsid w:val="00447222"/>
    <w:rsid w:val="004547FF"/>
    <w:rsid w:val="00457253"/>
    <w:rsid w:val="00462DAD"/>
    <w:rsid w:val="004630E9"/>
    <w:rsid w:val="004642A3"/>
    <w:rsid w:val="00464D6E"/>
    <w:rsid w:val="00466BC4"/>
    <w:rsid w:val="004674E0"/>
    <w:rsid w:val="00471629"/>
    <w:rsid w:val="00475C44"/>
    <w:rsid w:val="004778A9"/>
    <w:rsid w:val="00493469"/>
    <w:rsid w:val="004966DB"/>
    <w:rsid w:val="0049780B"/>
    <w:rsid w:val="004A2C01"/>
    <w:rsid w:val="004B0673"/>
    <w:rsid w:val="004B0868"/>
    <w:rsid w:val="004B288A"/>
    <w:rsid w:val="004B66B6"/>
    <w:rsid w:val="004C0502"/>
    <w:rsid w:val="004C5798"/>
    <w:rsid w:val="004C79E1"/>
    <w:rsid w:val="004D6F0B"/>
    <w:rsid w:val="004E0021"/>
    <w:rsid w:val="004E4085"/>
    <w:rsid w:val="004F58D3"/>
    <w:rsid w:val="005009FE"/>
    <w:rsid w:val="00500A96"/>
    <w:rsid w:val="00512089"/>
    <w:rsid w:val="00512784"/>
    <w:rsid w:val="00532414"/>
    <w:rsid w:val="00533E4C"/>
    <w:rsid w:val="005359C8"/>
    <w:rsid w:val="00541F75"/>
    <w:rsid w:val="00544439"/>
    <w:rsid w:val="0054697D"/>
    <w:rsid w:val="00547DC7"/>
    <w:rsid w:val="00580E0F"/>
    <w:rsid w:val="00580F30"/>
    <w:rsid w:val="00591751"/>
    <w:rsid w:val="00591E09"/>
    <w:rsid w:val="00594FC9"/>
    <w:rsid w:val="00597238"/>
    <w:rsid w:val="005A0808"/>
    <w:rsid w:val="005B0B30"/>
    <w:rsid w:val="005B1CB4"/>
    <w:rsid w:val="005B40D9"/>
    <w:rsid w:val="005C2BE3"/>
    <w:rsid w:val="005C3957"/>
    <w:rsid w:val="005C70ED"/>
    <w:rsid w:val="005C7826"/>
    <w:rsid w:val="005D11F5"/>
    <w:rsid w:val="005D38BA"/>
    <w:rsid w:val="005E029C"/>
    <w:rsid w:val="005F070A"/>
    <w:rsid w:val="005F3290"/>
    <w:rsid w:val="0061034C"/>
    <w:rsid w:val="006136D3"/>
    <w:rsid w:val="0061785B"/>
    <w:rsid w:val="006215E9"/>
    <w:rsid w:val="0062639A"/>
    <w:rsid w:val="00627B05"/>
    <w:rsid w:val="006353D3"/>
    <w:rsid w:val="00650532"/>
    <w:rsid w:val="006523A3"/>
    <w:rsid w:val="00663985"/>
    <w:rsid w:val="00664F15"/>
    <w:rsid w:val="00667741"/>
    <w:rsid w:val="00670601"/>
    <w:rsid w:val="0067368F"/>
    <w:rsid w:val="00676FD4"/>
    <w:rsid w:val="006772AD"/>
    <w:rsid w:val="00681E9F"/>
    <w:rsid w:val="00684044"/>
    <w:rsid w:val="00684DE8"/>
    <w:rsid w:val="00685E87"/>
    <w:rsid w:val="00695C01"/>
    <w:rsid w:val="006A061E"/>
    <w:rsid w:val="006B1BCA"/>
    <w:rsid w:val="006C3090"/>
    <w:rsid w:val="006C7439"/>
    <w:rsid w:val="006D01E0"/>
    <w:rsid w:val="006D42FF"/>
    <w:rsid w:val="006D7201"/>
    <w:rsid w:val="006D7C50"/>
    <w:rsid w:val="006F695F"/>
    <w:rsid w:val="006F7B94"/>
    <w:rsid w:val="00715254"/>
    <w:rsid w:val="00720619"/>
    <w:rsid w:val="007209AE"/>
    <w:rsid w:val="00721E0A"/>
    <w:rsid w:val="007244B3"/>
    <w:rsid w:val="007429DB"/>
    <w:rsid w:val="00745A31"/>
    <w:rsid w:val="0075164F"/>
    <w:rsid w:val="007561C5"/>
    <w:rsid w:val="00756434"/>
    <w:rsid w:val="00766D34"/>
    <w:rsid w:val="00770FCF"/>
    <w:rsid w:val="00771519"/>
    <w:rsid w:val="00772CD4"/>
    <w:rsid w:val="00772F94"/>
    <w:rsid w:val="00774237"/>
    <w:rsid w:val="007918FA"/>
    <w:rsid w:val="00793D6E"/>
    <w:rsid w:val="00795876"/>
    <w:rsid w:val="007A223C"/>
    <w:rsid w:val="007A24DD"/>
    <w:rsid w:val="007A3D21"/>
    <w:rsid w:val="007A43ED"/>
    <w:rsid w:val="007A7FD9"/>
    <w:rsid w:val="007B6165"/>
    <w:rsid w:val="007C343C"/>
    <w:rsid w:val="007C3FF9"/>
    <w:rsid w:val="007C6BEF"/>
    <w:rsid w:val="007D28CA"/>
    <w:rsid w:val="007D2D73"/>
    <w:rsid w:val="007D37A9"/>
    <w:rsid w:val="007D5B9D"/>
    <w:rsid w:val="007D7928"/>
    <w:rsid w:val="007E0028"/>
    <w:rsid w:val="007E554F"/>
    <w:rsid w:val="007F2159"/>
    <w:rsid w:val="007F2AF8"/>
    <w:rsid w:val="007F5868"/>
    <w:rsid w:val="007F6498"/>
    <w:rsid w:val="00803280"/>
    <w:rsid w:val="0080773B"/>
    <w:rsid w:val="00815AD7"/>
    <w:rsid w:val="00817B5B"/>
    <w:rsid w:val="00823A7A"/>
    <w:rsid w:val="0083071F"/>
    <w:rsid w:val="00836E2A"/>
    <w:rsid w:val="008412EC"/>
    <w:rsid w:val="00841331"/>
    <w:rsid w:val="00855694"/>
    <w:rsid w:val="00855928"/>
    <w:rsid w:val="008575F4"/>
    <w:rsid w:val="00860D9D"/>
    <w:rsid w:val="00862CBB"/>
    <w:rsid w:val="0087080B"/>
    <w:rsid w:val="0087284B"/>
    <w:rsid w:val="0087304F"/>
    <w:rsid w:val="00875FC6"/>
    <w:rsid w:val="008805EE"/>
    <w:rsid w:val="00886B63"/>
    <w:rsid w:val="00891CD1"/>
    <w:rsid w:val="00892323"/>
    <w:rsid w:val="00894300"/>
    <w:rsid w:val="008A2F87"/>
    <w:rsid w:val="008A4073"/>
    <w:rsid w:val="008A7CED"/>
    <w:rsid w:val="008B157F"/>
    <w:rsid w:val="008B376B"/>
    <w:rsid w:val="008B7395"/>
    <w:rsid w:val="008C1DAD"/>
    <w:rsid w:val="008C23FA"/>
    <w:rsid w:val="008C3582"/>
    <w:rsid w:val="008C3AC3"/>
    <w:rsid w:val="008D1833"/>
    <w:rsid w:val="008E0AED"/>
    <w:rsid w:val="008E7053"/>
    <w:rsid w:val="008F70C4"/>
    <w:rsid w:val="00902A93"/>
    <w:rsid w:val="00903ADC"/>
    <w:rsid w:val="00912985"/>
    <w:rsid w:val="00924991"/>
    <w:rsid w:val="00924FEF"/>
    <w:rsid w:val="009263C5"/>
    <w:rsid w:val="00930CF0"/>
    <w:rsid w:val="00935848"/>
    <w:rsid w:val="0094046C"/>
    <w:rsid w:val="00940DDB"/>
    <w:rsid w:val="00945590"/>
    <w:rsid w:val="00946A2E"/>
    <w:rsid w:val="00957A06"/>
    <w:rsid w:val="00965B85"/>
    <w:rsid w:val="0097693C"/>
    <w:rsid w:val="00982524"/>
    <w:rsid w:val="00982A97"/>
    <w:rsid w:val="009833A6"/>
    <w:rsid w:val="00986743"/>
    <w:rsid w:val="0098784C"/>
    <w:rsid w:val="00993167"/>
    <w:rsid w:val="009A0B65"/>
    <w:rsid w:val="009A2167"/>
    <w:rsid w:val="009A2BF3"/>
    <w:rsid w:val="009A47FB"/>
    <w:rsid w:val="009A6DC3"/>
    <w:rsid w:val="009A6F43"/>
    <w:rsid w:val="009B4930"/>
    <w:rsid w:val="009C07A7"/>
    <w:rsid w:val="009C10A7"/>
    <w:rsid w:val="009C216D"/>
    <w:rsid w:val="009C4234"/>
    <w:rsid w:val="009C4BE7"/>
    <w:rsid w:val="009D0034"/>
    <w:rsid w:val="009D3CEE"/>
    <w:rsid w:val="009D3E22"/>
    <w:rsid w:val="009E276B"/>
    <w:rsid w:val="009E50D7"/>
    <w:rsid w:val="009F3D56"/>
    <w:rsid w:val="009F61F8"/>
    <w:rsid w:val="009F6287"/>
    <w:rsid w:val="00A1109A"/>
    <w:rsid w:val="00A1131A"/>
    <w:rsid w:val="00A122FA"/>
    <w:rsid w:val="00A2215E"/>
    <w:rsid w:val="00A262D3"/>
    <w:rsid w:val="00A417EE"/>
    <w:rsid w:val="00A47251"/>
    <w:rsid w:val="00A5086F"/>
    <w:rsid w:val="00A519C9"/>
    <w:rsid w:val="00A56D4B"/>
    <w:rsid w:val="00A613C0"/>
    <w:rsid w:val="00A61FB5"/>
    <w:rsid w:val="00A637A3"/>
    <w:rsid w:val="00A656BB"/>
    <w:rsid w:val="00A67168"/>
    <w:rsid w:val="00A72D09"/>
    <w:rsid w:val="00A75A64"/>
    <w:rsid w:val="00A7622A"/>
    <w:rsid w:val="00A766E1"/>
    <w:rsid w:val="00A82E53"/>
    <w:rsid w:val="00A833AF"/>
    <w:rsid w:val="00A90FF5"/>
    <w:rsid w:val="00A922C2"/>
    <w:rsid w:val="00AA3C4B"/>
    <w:rsid w:val="00AB344F"/>
    <w:rsid w:val="00AB57B3"/>
    <w:rsid w:val="00AC0084"/>
    <w:rsid w:val="00AC0579"/>
    <w:rsid w:val="00AC2871"/>
    <w:rsid w:val="00AC2887"/>
    <w:rsid w:val="00AC3DBA"/>
    <w:rsid w:val="00AC572B"/>
    <w:rsid w:val="00AD233A"/>
    <w:rsid w:val="00AD34CB"/>
    <w:rsid w:val="00AD3C9B"/>
    <w:rsid w:val="00AD5C75"/>
    <w:rsid w:val="00AD6CA5"/>
    <w:rsid w:val="00AD7067"/>
    <w:rsid w:val="00AE2C33"/>
    <w:rsid w:val="00AF56D2"/>
    <w:rsid w:val="00AF6158"/>
    <w:rsid w:val="00B01A1D"/>
    <w:rsid w:val="00B0482B"/>
    <w:rsid w:val="00B113A0"/>
    <w:rsid w:val="00B15F05"/>
    <w:rsid w:val="00B2217B"/>
    <w:rsid w:val="00B2364F"/>
    <w:rsid w:val="00B236E3"/>
    <w:rsid w:val="00B273ED"/>
    <w:rsid w:val="00B32EC0"/>
    <w:rsid w:val="00B353A1"/>
    <w:rsid w:val="00B356CA"/>
    <w:rsid w:val="00B36E3E"/>
    <w:rsid w:val="00B40154"/>
    <w:rsid w:val="00B4182C"/>
    <w:rsid w:val="00B45799"/>
    <w:rsid w:val="00B477E9"/>
    <w:rsid w:val="00B50265"/>
    <w:rsid w:val="00B5333A"/>
    <w:rsid w:val="00B5461A"/>
    <w:rsid w:val="00B54967"/>
    <w:rsid w:val="00B561A1"/>
    <w:rsid w:val="00B56EA7"/>
    <w:rsid w:val="00B61C21"/>
    <w:rsid w:val="00B6354C"/>
    <w:rsid w:val="00B66143"/>
    <w:rsid w:val="00B7473F"/>
    <w:rsid w:val="00B747D8"/>
    <w:rsid w:val="00B75316"/>
    <w:rsid w:val="00B8237C"/>
    <w:rsid w:val="00B87D6C"/>
    <w:rsid w:val="00B91485"/>
    <w:rsid w:val="00B934FE"/>
    <w:rsid w:val="00B93F5E"/>
    <w:rsid w:val="00B95C32"/>
    <w:rsid w:val="00B978FA"/>
    <w:rsid w:val="00B97A28"/>
    <w:rsid w:val="00BA60B7"/>
    <w:rsid w:val="00BA6331"/>
    <w:rsid w:val="00BB13DD"/>
    <w:rsid w:val="00BB51DB"/>
    <w:rsid w:val="00BC11D6"/>
    <w:rsid w:val="00BC1230"/>
    <w:rsid w:val="00BC1B21"/>
    <w:rsid w:val="00BD09B2"/>
    <w:rsid w:val="00BF5F43"/>
    <w:rsid w:val="00C03BEE"/>
    <w:rsid w:val="00C04211"/>
    <w:rsid w:val="00C05477"/>
    <w:rsid w:val="00C07CA6"/>
    <w:rsid w:val="00C12E88"/>
    <w:rsid w:val="00C1396E"/>
    <w:rsid w:val="00C146E1"/>
    <w:rsid w:val="00C345EA"/>
    <w:rsid w:val="00C405CB"/>
    <w:rsid w:val="00C628E9"/>
    <w:rsid w:val="00C63972"/>
    <w:rsid w:val="00C645BE"/>
    <w:rsid w:val="00C71E2D"/>
    <w:rsid w:val="00C772F8"/>
    <w:rsid w:val="00C77FA3"/>
    <w:rsid w:val="00C805D5"/>
    <w:rsid w:val="00C82ECC"/>
    <w:rsid w:val="00C90697"/>
    <w:rsid w:val="00C92430"/>
    <w:rsid w:val="00CA1E6E"/>
    <w:rsid w:val="00CA4DC1"/>
    <w:rsid w:val="00CB6D87"/>
    <w:rsid w:val="00CC006C"/>
    <w:rsid w:val="00CC08F5"/>
    <w:rsid w:val="00CD1AC8"/>
    <w:rsid w:val="00CD1AE3"/>
    <w:rsid w:val="00CD44CD"/>
    <w:rsid w:val="00CD58C1"/>
    <w:rsid w:val="00CD5AF3"/>
    <w:rsid w:val="00CE3F8E"/>
    <w:rsid w:val="00CF5B7D"/>
    <w:rsid w:val="00D02438"/>
    <w:rsid w:val="00D06A59"/>
    <w:rsid w:val="00D24E01"/>
    <w:rsid w:val="00D31FB5"/>
    <w:rsid w:val="00D3666F"/>
    <w:rsid w:val="00D40F48"/>
    <w:rsid w:val="00D45A28"/>
    <w:rsid w:val="00D50F0B"/>
    <w:rsid w:val="00D526AB"/>
    <w:rsid w:val="00D60176"/>
    <w:rsid w:val="00D61913"/>
    <w:rsid w:val="00D61C77"/>
    <w:rsid w:val="00D62AA1"/>
    <w:rsid w:val="00D643E6"/>
    <w:rsid w:val="00D65EC7"/>
    <w:rsid w:val="00D67792"/>
    <w:rsid w:val="00D72BB5"/>
    <w:rsid w:val="00D86A60"/>
    <w:rsid w:val="00D909F5"/>
    <w:rsid w:val="00D93B4C"/>
    <w:rsid w:val="00D95B57"/>
    <w:rsid w:val="00DA3E57"/>
    <w:rsid w:val="00DB6162"/>
    <w:rsid w:val="00DB6653"/>
    <w:rsid w:val="00DB6BFF"/>
    <w:rsid w:val="00DC3284"/>
    <w:rsid w:val="00DC4A81"/>
    <w:rsid w:val="00DC5A05"/>
    <w:rsid w:val="00DC6511"/>
    <w:rsid w:val="00DE008B"/>
    <w:rsid w:val="00DE59C2"/>
    <w:rsid w:val="00DE6A9A"/>
    <w:rsid w:val="00DE789F"/>
    <w:rsid w:val="00DF6B15"/>
    <w:rsid w:val="00E02B93"/>
    <w:rsid w:val="00E108FB"/>
    <w:rsid w:val="00E10A11"/>
    <w:rsid w:val="00E14407"/>
    <w:rsid w:val="00E27A02"/>
    <w:rsid w:val="00E33AF7"/>
    <w:rsid w:val="00E3564A"/>
    <w:rsid w:val="00E41A55"/>
    <w:rsid w:val="00E4608C"/>
    <w:rsid w:val="00E52495"/>
    <w:rsid w:val="00E5388A"/>
    <w:rsid w:val="00E61750"/>
    <w:rsid w:val="00E6221D"/>
    <w:rsid w:val="00E6719B"/>
    <w:rsid w:val="00E74F2A"/>
    <w:rsid w:val="00E7787C"/>
    <w:rsid w:val="00E7796C"/>
    <w:rsid w:val="00E854F3"/>
    <w:rsid w:val="00E87F94"/>
    <w:rsid w:val="00EA1A3F"/>
    <w:rsid w:val="00EA4269"/>
    <w:rsid w:val="00EA6A28"/>
    <w:rsid w:val="00EB0C42"/>
    <w:rsid w:val="00EB5229"/>
    <w:rsid w:val="00EC1878"/>
    <w:rsid w:val="00EC2664"/>
    <w:rsid w:val="00EC28C8"/>
    <w:rsid w:val="00EC4A16"/>
    <w:rsid w:val="00ED3731"/>
    <w:rsid w:val="00ED5B0E"/>
    <w:rsid w:val="00EE3D78"/>
    <w:rsid w:val="00EE52C4"/>
    <w:rsid w:val="00EF094D"/>
    <w:rsid w:val="00EF2381"/>
    <w:rsid w:val="00EF2845"/>
    <w:rsid w:val="00EF61B1"/>
    <w:rsid w:val="00F00864"/>
    <w:rsid w:val="00F00EC2"/>
    <w:rsid w:val="00F01AA8"/>
    <w:rsid w:val="00F0244B"/>
    <w:rsid w:val="00F13FA8"/>
    <w:rsid w:val="00F208DE"/>
    <w:rsid w:val="00F26A6B"/>
    <w:rsid w:val="00F40DA4"/>
    <w:rsid w:val="00F4159A"/>
    <w:rsid w:val="00F456BB"/>
    <w:rsid w:val="00F4620B"/>
    <w:rsid w:val="00F554EA"/>
    <w:rsid w:val="00F6064C"/>
    <w:rsid w:val="00F65F12"/>
    <w:rsid w:val="00F66C75"/>
    <w:rsid w:val="00F67A27"/>
    <w:rsid w:val="00F70943"/>
    <w:rsid w:val="00F83FE7"/>
    <w:rsid w:val="00F973D0"/>
    <w:rsid w:val="00FB0EFF"/>
    <w:rsid w:val="00FB2AD3"/>
    <w:rsid w:val="00FC1969"/>
    <w:rsid w:val="00FC37C5"/>
    <w:rsid w:val="00FC425A"/>
    <w:rsid w:val="00FC51D4"/>
    <w:rsid w:val="00FC6295"/>
    <w:rsid w:val="00FC7BA7"/>
    <w:rsid w:val="00FD2391"/>
    <w:rsid w:val="00FD27E2"/>
    <w:rsid w:val="00FD3B36"/>
    <w:rsid w:val="00FE5E5E"/>
    <w:rsid w:val="00FF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FD27E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2"/>
    <w:uiPriority w:val="9"/>
    <w:qFormat/>
    <w:rsid w:val="00684DE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3C6D3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"/>
    <w:unhideWhenUsed/>
    <w:qFormat/>
    <w:rsid w:val="009E50D7"/>
    <w:pPr>
      <w:keepNext/>
      <w:numPr>
        <w:numId w:val="6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"/>
    <w:unhideWhenUsed/>
    <w:qFormat/>
    <w:rsid w:val="00C71E2D"/>
    <w:pPr>
      <w:keepNext/>
      <w:numPr>
        <w:numId w:val="3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C6D3E"/>
    <w:pPr>
      <w:numPr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5EA"/>
    <w:pPr>
      <w:ind w:left="720"/>
      <w:contextualSpacing/>
    </w:pPr>
  </w:style>
  <w:style w:type="character" w:customStyle="1" w:styleId="10">
    <w:name w:val="Заголовок 1 Знак"/>
    <w:uiPriority w:val="9"/>
    <w:rsid w:val="00B356CA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a4">
    <w:name w:val="TOC Heading"/>
    <w:basedOn w:val="a"/>
    <w:next w:val="a"/>
    <w:uiPriority w:val="39"/>
    <w:qFormat/>
    <w:rsid w:val="00E33AF7"/>
    <w:pPr>
      <w:keepLines/>
      <w:spacing w:before="480" w:after="0"/>
    </w:pPr>
    <w:rPr>
      <w:rFonts w:ascii="Cambria" w:eastAsia="Times New Roman" w:hAnsi="Cambria"/>
      <w:color w:val="365F9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6FD4"/>
  </w:style>
  <w:style w:type="character" w:styleId="a5">
    <w:name w:val="Hyperlink"/>
    <w:uiPriority w:val="99"/>
    <w:unhideWhenUsed/>
    <w:rsid w:val="00E33AF7"/>
    <w:rPr>
      <w:color w:val="0000FF"/>
      <w:u w:val="single"/>
    </w:rPr>
  </w:style>
  <w:style w:type="paragraph" w:styleId="a6">
    <w:name w:val="header"/>
    <w:basedOn w:val="a"/>
    <w:link w:val="a7"/>
    <w:unhideWhenUsed/>
    <w:rsid w:val="00E33AF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E33AF7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E33AF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E33AF7"/>
    <w:rPr>
      <w:sz w:val="22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A75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A75A64"/>
    <w:rPr>
      <w:rFonts w:ascii="Tahoma" w:hAnsi="Tahoma" w:cs="Tahoma"/>
      <w:sz w:val="16"/>
      <w:szCs w:val="16"/>
      <w:lang w:eastAsia="en-US"/>
    </w:rPr>
  </w:style>
  <w:style w:type="character" w:customStyle="1" w:styleId="20">
    <w:name w:val="Заголовок 2 Знак"/>
    <w:uiPriority w:val="9"/>
    <w:rsid w:val="009E50D7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684044"/>
    <w:pPr>
      <w:ind w:left="220"/>
    </w:pPr>
  </w:style>
  <w:style w:type="paragraph" w:styleId="ac">
    <w:name w:val="No Spacing"/>
    <w:link w:val="ad"/>
    <w:uiPriority w:val="1"/>
    <w:qFormat/>
    <w:rsid w:val="00DA3E57"/>
    <w:rPr>
      <w:rFonts w:eastAsia="Times New Roman"/>
      <w:sz w:val="22"/>
      <w:szCs w:val="22"/>
    </w:rPr>
  </w:style>
  <w:style w:type="character" w:customStyle="1" w:styleId="ad">
    <w:name w:val="Без интервала Знак"/>
    <w:link w:val="ac"/>
    <w:uiPriority w:val="1"/>
    <w:rsid w:val="00DA3E57"/>
    <w:rPr>
      <w:rFonts w:eastAsia="Times New Roman"/>
      <w:sz w:val="22"/>
      <w:szCs w:val="22"/>
    </w:rPr>
  </w:style>
  <w:style w:type="character" w:customStyle="1" w:styleId="30">
    <w:name w:val="Заголовок 3 Знак"/>
    <w:uiPriority w:val="9"/>
    <w:rsid w:val="00C71E2D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40">
    <w:name w:val="Заголовок 4 Знак"/>
    <w:uiPriority w:val="9"/>
    <w:rsid w:val="006C7439"/>
    <w:rPr>
      <w:rFonts w:eastAsia="Times New Roman"/>
      <w:b/>
      <w:bCs/>
      <w:sz w:val="28"/>
      <w:szCs w:val="28"/>
      <w:lang w:eastAsia="en-US"/>
    </w:rPr>
  </w:style>
  <w:style w:type="character" w:styleId="ae">
    <w:name w:val="Emphasis"/>
    <w:uiPriority w:val="20"/>
    <w:qFormat/>
    <w:rsid w:val="00FC6295"/>
    <w:rPr>
      <w:i/>
      <w:iCs/>
      <w:u w:val="dotted"/>
    </w:rPr>
  </w:style>
  <w:style w:type="table" w:styleId="af">
    <w:name w:val="Table Grid"/>
    <w:basedOn w:val="a1"/>
    <w:uiPriority w:val="59"/>
    <w:rsid w:val="00E538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caption"/>
    <w:basedOn w:val="a"/>
    <w:next w:val="a"/>
    <w:uiPriority w:val="35"/>
    <w:unhideWhenUsed/>
    <w:qFormat/>
    <w:rsid w:val="0061034C"/>
    <w:rPr>
      <w:b/>
      <w:b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B113A0"/>
    <w:pPr>
      <w:ind w:left="440"/>
    </w:pPr>
  </w:style>
  <w:style w:type="character" w:customStyle="1" w:styleId="41">
    <w:name w:val="Заголовок 4 Знак1"/>
    <w:link w:val="4"/>
    <w:uiPriority w:val="9"/>
    <w:rsid w:val="00C71E2D"/>
    <w:rPr>
      <w:rFonts w:eastAsia="Times New Roman"/>
      <w:b/>
      <w:bCs/>
      <w:sz w:val="28"/>
      <w:szCs w:val="28"/>
      <w:lang w:eastAsia="en-US"/>
    </w:rPr>
  </w:style>
  <w:style w:type="character" w:customStyle="1" w:styleId="31">
    <w:name w:val="Заголовок 3 Знак1"/>
    <w:link w:val="3"/>
    <w:uiPriority w:val="9"/>
    <w:rsid w:val="009E50D7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110">
    <w:name w:val="Заголовок 1 Знак1"/>
    <w:uiPriority w:val="9"/>
    <w:rsid w:val="00DB616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50">
    <w:name w:val="Заголовок 5 Знак"/>
    <w:link w:val="5"/>
    <w:uiPriority w:val="9"/>
    <w:rsid w:val="003C6D3E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21">
    <w:name w:val="Заголовок 2 Знак1"/>
    <w:link w:val="2"/>
    <w:uiPriority w:val="9"/>
    <w:rsid w:val="003C6D3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12">
    <w:name w:val="Заголовок 1 Знак2"/>
    <w:link w:val="1"/>
    <w:uiPriority w:val="9"/>
    <w:rsid w:val="00684DE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requiredfield">
    <w:name w:val="requiredfield"/>
    <w:rsid w:val="009F61F8"/>
  </w:style>
  <w:style w:type="paragraph" w:styleId="af1">
    <w:name w:val="footnote text"/>
    <w:basedOn w:val="a"/>
    <w:link w:val="af2"/>
    <w:uiPriority w:val="99"/>
    <w:semiHidden/>
    <w:unhideWhenUsed/>
    <w:rsid w:val="00D67792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D67792"/>
    <w:rPr>
      <w:lang w:eastAsia="en-US"/>
    </w:rPr>
  </w:style>
  <w:style w:type="character" w:styleId="af3">
    <w:name w:val="footnote reference"/>
    <w:basedOn w:val="a0"/>
    <w:uiPriority w:val="99"/>
    <w:semiHidden/>
    <w:unhideWhenUsed/>
    <w:rsid w:val="00D6779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2"/>
    <w:uiPriority w:val="9"/>
    <w:qFormat/>
    <w:rsid w:val="00684DE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3C6D3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"/>
    <w:unhideWhenUsed/>
    <w:qFormat/>
    <w:rsid w:val="009E50D7"/>
    <w:pPr>
      <w:keepNext/>
      <w:numPr>
        <w:numId w:val="6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"/>
    <w:unhideWhenUsed/>
    <w:qFormat/>
    <w:rsid w:val="00C71E2D"/>
    <w:pPr>
      <w:keepNext/>
      <w:numPr>
        <w:numId w:val="3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C6D3E"/>
    <w:pPr>
      <w:numPr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5EA"/>
    <w:pPr>
      <w:ind w:left="720"/>
      <w:contextualSpacing/>
    </w:pPr>
  </w:style>
  <w:style w:type="character" w:customStyle="1" w:styleId="10">
    <w:name w:val="Заголовок 1 Знак"/>
    <w:uiPriority w:val="9"/>
    <w:rsid w:val="00B356CA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a4">
    <w:name w:val="TOC Heading"/>
    <w:basedOn w:val="a"/>
    <w:next w:val="a"/>
    <w:uiPriority w:val="39"/>
    <w:qFormat/>
    <w:rsid w:val="00E33AF7"/>
    <w:pPr>
      <w:keepLines/>
      <w:spacing w:before="480" w:after="0"/>
    </w:pPr>
    <w:rPr>
      <w:rFonts w:ascii="Cambria" w:eastAsia="Times New Roman" w:hAnsi="Cambria"/>
      <w:color w:val="365F9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6FD4"/>
  </w:style>
  <w:style w:type="character" w:styleId="a5">
    <w:name w:val="Hyperlink"/>
    <w:uiPriority w:val="99"/>
    <w:unhideWhenUsed/>
    <w:rsid w:val="00E33AF7"/>
    <w:rPr>
      <w:color w:val="0000FF"/>
      <w:u w:val="single"/>
    </w:rPr>
  </w:style>
  <w:style w:type="paragraph" w:styleId="a6">
    <w:name w:val="header"/>
    <w:basedOn w:val="a"/>
    <w:link w:val="a7"/>
    <w:unhideWhenUsed/>
    <w:rsid w:val="00E33AF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E33AF7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E33AF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E33AF7"/>
    <w:rPr>
      <w:sz w:val="22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A75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A75A64"/>
    <w:rPr>
      <w:rFonts w:ascii="Tahoma" w:hAnsi="Tahoma" w:cs="Tahoma"/>
      <w:sz w:val="16"/>
      <w:szCs w:val="16"/>
      <w:lang w:eastAsia="en-US"/>
    </w:rPr>
  </w:style>
  <w:style w:type="character" w:customStyle="1" w:styleId="20">
    <w:name w:val="Заголовок 2 Знак"/>
    <w:uiPriority w:val="9"/>
    <w:rsid w:val="009E50D7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684044"/>
    <w:pPr>
      <w:ind w:left="220"/>
    </w:pPr>
  </w:style>
  <w:style w:type="paragraph" w:styleId="ac">
    <w:name w:val="No Spacing"/>
    <w:link w:val="ad"/>
    <w:uiPriority w:val="1"/>
    <w:qFormat/>
    <w:rsid w:val="00DA3E57"/>
    <w:rPr>
      <w:rFonts w:eastAsia="Times New Roman"/>
      <w:sz w:val="22"/>
      <w:szCs w:val="22"/>
    </w:rPr>
  </w:style>
  <w:style w:type="character" w:customStyle="1" w:styleId="ad">
    <w:name w:val="Без интервала Знак"/>
    <w:link w:val="ac"/>
    <w:uiPriority w:val="1"/>
    <w:rsid w:val="00DA3E57"/>
    <w:rPr>
      <w:rFonts w:eastAsia="Times New Roman"/>
      <w:sz w:val="22"/>
      <w:szCs w:val="22"/>
    </w:rPr>
  </w:style>
  <w:style w:type="character" w:customStyle="1" w:styleId="30">
    <w:name w:val="Заголовок 3 Знак"/>
    <w:uiPriority w:val="9"/>
    <w:rsid w:val="00C71E2D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40">
    <w:name w:val="Заголовок 4 Знак"/>
    <w:uiPriority w:val="9"/>
    <w:rsid w:val="006C7439"/>
    <w:rPr>
      <w:rFonts w:eastAsia="Times New Roman"/>
      <w:b/>
      <w:bCs/>
      <w:sz w:val="28"/>
      <w:szCs w:val="28"/>
      <w:lang w:eastAsia="en-US"/>
    </w:rPr>
  </w:style>
  <w:style w:type="character" w:styleId="ae">
    <w:name w:val="Emphasis"/>
    <w:uiPriority w:val="20"/>
    <w:qFormat/>
    <w:rsid w:val="00FC6295"/>
    <w:rPr>
      <w:i/>
      <w:iCs/>
      <w:u w:val="dotted"/>
    </w:rPr>
  </w:style>
  <w:style w:type="table" w:styleId="af">
    <w:name w:val="Table Grid"/>
    <w:basedOn w:val="a1"/>
    <w:uiPriority w:val="59"/>
    <w:rsid w:val="00E538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caption"/>
    <w:basedOn w:val="a"/>
    <w:next w:val="a"/>
    <w:uiPriority w:val="35"/>
    <w:unhideWhenUsed/>
    <w:qFormat/>
    <w:rsid w:val="0061034C"/>
    <w:rPr>
      <w:b/>
      <w:b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B113A0"/>
    <w:pPr>
      <w:ind w:left="440"/>
    </w:pPr>
  </w:style>
  <w:style w:type="character" w:customStyle="1" w:styleId="41">
    <w:name w:val="Заголовок 4 Знак1"/>
    <w:link w:val="4"/>
    <w:uiPriority w:val="9"/>
    <w:rsid w:val="00C71E2D"/>
    <w:rPr>
      <w:rFonts w:eastAsia="Times New Roman"/>
      <w:b/>
      <w:bCs/>
      <w:sz w:val="28"/>
      <w:szCs w:val="28"/>
      <w:lang w:eastAsia="en-US"/>
    </w:rPr>
  </w:style>
  <w:style w:type="character" w:customStyle="1" w:styleId="31">
    <w:name w:val="Заголовок 3 Знак1"/>
    <w:link w:val="3"/>
    <w:uiPriority w:val="9"/>
    <w:rsid w:val="009E50D7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110">
    <w:name w:val="Заголовок 1 Знак1"/>
    <w:uiPriority w:val="9"/>
    <w:rsid w:val="00DB616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50">
    <w:name w:val="Заголовок 5 Знак"/>
    <w:link w:val="5"/>
    <w:uiPriority w:val="9"/>
    <w:rsid w:val="003C6D3E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21">
    <w:name w:val="Заголовок 2 Знак1"/>
    <w:link w:val="2"/>
    <w:uiPriority w:val="9"/>
    <w:rsid w:val="003C6D3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12">
    <w:name w:val="Заголовок 1 Знак2"/>
    <w:link w:val="1"/>
    <w:uiPriority w:val="9"/>
    <w:rsid w:val="00684DE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requiredfield">
    <w:name w:val="requiredfield"/>
    <w:rsid w:val="009F61F8"/>
  </w:style>
  <w:style w:type="paragraph" w:styleId="af1">
    <w:name w:val="footnote text"/>
    <w:basedOn w:val="a"/>
    <w:link w:val="af2"/>
    <w:uiPriority w:val="99"/>
    <w:semiHidden/>
    <w:unhideWhenUsed/>
    <w:rsid w:val="00D67792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D67792"/>
    <w:rPr>
      <w:lang w:eastAsia="en-US"/>
    </w:rPr>
  </w:style>
  <w:style w:type="character" w:styleId="af3">
    <w:name w:val="footnote reference"/>
    <w:basedOn w:val="a0"/>
    <w:uiPriority w:val="99"/>
    <w:semiHidden/>
    <w:unhideWhenUsed/>
    <w:rsid w:val="00D677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\\\\bronze2\\vol1\\i-navigator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10.67.3.52:9080/DpSmsProxy/sendSm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host:port/confserver/gui/welcome.public.gui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841B3-934C-4E0E-B590-156F71FBB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 «ВИТО»</vt:lpstr>
    </vt:vector>
  </TitlesOfParts>
  <Company>Сбербанк России</Company>
  <LinksUpToDate>false</LinksUpToDate>
  <CharactersWithSpaces>5418</CharactersWithSpaces>
  <SharedDoc>false</SharedDoc>
  <HLinks>
    <vt:vector size="108" baseType="variant">
      <vt:variant>
        <vt:i4>7012402</vt:i4>
      </vt:variant>
      <vt:variant>
        <vt:i4>111</vt:i4>
      </vt:variant>
      <vt:variant>
        <vt:i4>0</vt:i4>
      </vt:variant>
      <vt:variant>
        <vt:i4>5</vt:i4>
      </vt:variant>
      <vt:variant>
        <vt:lpwstr>http://hostname:port/syncserver</vt:lpwstr>
      </vt:variant>
      <vt:variant>
        <vt:lpwstr/>
      </vt:variant>
      <vt:variant>
        <vt:i4>1048658</vt:i4>
      </vt:variant>
      <vt:variant>
        <vt:i4>108</vt:i4>
      </vt:variant>
      <vt:variant>
        <vt:i4>0</vt:i4>
      </vt:variant>
      <vt:variant>
        <vt:i4>5</vt:i4>
      </vt:variant>
      <vt:variant>
        <vt:lpwstr>http://hostname:port/vito</vt:lpwstr>
      </vt:variant>
      <vt:variant>
        <vt:lpwstr/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_Toc324007359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_Toc324007358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_Toc324007357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_Toc324007356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_Toc324007355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_Toc324007354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_Toc324007353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_Toc324007352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_Toc324007351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_Toc324007350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_Toc324007349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_Toc324007348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_Toc324007347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_Toc324007346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_Toc324007345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_Toc324007344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 «ВИТО»</dc:title>
  <dc:subject>Руководство по инсталляции</dc:subject>
  <dc:creator>Петухова Светлана Сергеевна</dc:creator>
  <cp:lastModifiedBy>Кожинский Леонид Борисович</cp:lastModifiedBy>
  <cp:revision>21</cp:revision>
  <cp:lastPrinted>2012-03-27T15:56:00Z</cp:lastPrinted>
  <dcterms:created xsi:type="dcterms:W3CDTF">2014-05-27T17:28:00Z</dcterms:created>
  <dcterms:modified xsi:type="dcterms:W3CDTF">2014-07-04T11:34:00Z</dcterms:modified>
</cp:coreProperties>
</file>