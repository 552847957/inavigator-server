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DA3E57">
        <w:trPr>
          <w:trHeight w:val="2880"/>
          <w:jc w:val="center"/>
        </w:trPr>
        <w:tc>
          <w:tcPr>
            <w:tcW w:w="5000" w:type="pct"/>
          </w:tcPr>
          <w:p w:rsidR="00DA3E57" w:rsidRPr="00DA3E57" w:rsidRDefault="00DA3E57" w:rsidP="00DA3E57">
            <w:pPr>
              <w:pStyle w:val="ac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Федерации(Открытое Акционерное Общество)</w:t>
            </w:r>
          </w:p>
        </w:tc>
      </w:tr>
      <w:tr w:rsidR="00DA3E57" w:rsidTr="00DA3E5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A3E57" w:rsidRPr="00267BC3" w:rsidRDefault="00F328BF" w:rsidP="004E4085">
            <w:pPr>
              <w:pStyle w:val="ac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proofErr w:type="spellStart"/>
            <w:r>
              <w:rPr>
                <w:rFonts w:ascii="Cambria" w:hAnsi="Cambria"/>
                <w:sz w:val="80"/>
                <w:szCs w:val="80"/>
                <w:lang w:val="en-US"/>
              </w:rPr>
              <w:t>Syncserver</w:t>
            </w:r>
            <w:proofErr w:type="spellEnd"/>
            <w:r>
              <w:rPr>
                <w:rFonts w:ascii="Cambria" w:hAnsi="Cambria"/>
                <w:sz w:val="80"/>
                <w:szCs w:val="80"/>
                <w:lang w:val="en-US"/>
              </w:rPr>
              <w:t xml:space="preserve"> </w:t>
            </w:r>
            <w:r w:rsidR="00F00EC2">
              <w:rPr>
                <w:rFonts w:ascii="Cambria" w:hAnsi="Cambria"/>
                <w:sz w:val="80"/>
                <w:szCs w:val="80"/>
                <w:lang w:val="en-US"/>
              </w:rPr>
              <w:t>C</w:t>
            </w:r>
            <w:r w:rsidR="004E4085">
              <w:rPr>
                <w:rFonts w:ascii="Cambria" w:hAnsi="Cambria"/>
                <w:sz w:val="80"/>
                <w:szCs w:val="80"/>
                <w:lang w:val="en-US"/>
              </w:rPr>
              <w:t>ache</w:t>
            </w:r>
            <w:r w:rsidR="00267BC3">
              <w:rPr>
                <w:rFonts w:ascii="Cambria" w:hAnsi="Cambria"/>
                <w:sz w:val="80"/>
                <w:szCs w:val="80"/>
                <w:lang w:val="en-US"/>
              </w:rPr>
              <w:t xml:space="preserve"> Server</w:t>
            </w:r>
          </w:p>
        </w:tc>
      </w:tr>
      <w:tr w:rsidR="00DA3E57" w:rsidTr="00DA3E5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A3E57" w:rsidRPr="00AD0FEE" w:rsidRDefault="00DA3E57" w:rsidP="00AD0FEE">
            <w:pPr>
              <w:pStyle w:val="ac"/>
              <w:jc w:val="center"/>
              <w:rPr>
                <w:rFonts w:ascii="Cambria" w:hAnsi="Cambria"/>
                <w:sz w:val="44"/>
                <w:szCs w:val="44"/>
              </w:rPr>
            </w:pPr>
            <w:r w:rsidRPr="00DA3E57">
              <w:rPr>
                <w:rFonts w:ascii="Times New Roman" w:hAnsi="Times New Roman"/>
                <w:sz w:val="40"/>
                <w:szCs w:val="40"/>
              </w:rPr>
              <w:t xml:space="preserve">Руководство по </w:t>
            </w:r>
            <w:proofErr w:type="spellStart"/>
            <w:r w:rsidR="00AD0FEE">
              <w:rPr>
                <w:rFonts w:ascii="Times New Roman" w:hAnsi="Times New Roman"/>
                <w:sz w:val="40"/>
                <w:szCs w:val="40"/>
              </w:rPr>
              <w:t>инсталяции</w:t>
            </w:r>
            <w:proofErr w:type="spellEnd"/>
          </w:p>
        </w:tc>
      </w:tr>
    </w:tbl>
    <w:p w:rsidR="0003673E" w:rsidRDefault="00DA3E57" w:rsidP="0003673E">
      <w:r>
        <w:rPr>
          <w:b/>
          <w:bCs/>
        </w:rPr>
        <w:br w:type="page"/>
      </w:r>
      <w:bookmarkStart w:id="0" w:name="_Toc320284309"/>
      <w:bookmarkEnd w:id="0"/>
    </w:p>
    <w:bookmarkStart w:id="1" w:name="_Toc320283536" w:displacedByCustomXml="next"/>
    <w:bookmarkEnd w:id="1" w:displacedByCustomXml="next"/>
    <w:bookmarkStart w:id="2" w:name="_Toc320284316" w:displacedByCustomXml="next"/>
    <w:bookmarkEnd w:id="2" w:displacedByCustomXml="next"/>
    <w:bookmarkStart w:id="3" w:name="_Toc352597267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1253158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6BB" w:rsidRDefault="006A06BB" w:rsidP="006A06BB">
          <w:pPr>
            <w:pStyle w:val="a4"/>
          </w:pPr>
          <w:r>
            <w:t>Оглавление</w:t>
          </w:r>
        </w:p>
        <w:p w:rsidR="00713C80" w:rsidRDefault="00EE1141">
          <w:pPr>
            <w:pStyle w:val="11"/>
            <w:tabs>
              <w:tab w:val="left" w:pos="440"/>
              <w:tab w:val="right" w:leader="dot" w:pos="9345"/>
            </w:tabs>
            <w:rPr>
              <w:ins w:id="4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6A06BB">
            <w:instrText xml:space="preserve"> TOC \o "1-3" \h \z \u </w:instrText>
          </w:r>
          <w:r>
            <w:fldChar w:fldCharType="separate"/>
          </w:r>
          <w:ins w:id="5" w:author="Гордиенко Максим Вячеславович" w:date="2015-03-30T21:41:00Z">
            <w:r w:rsidR="00713C80" w:rsidRPr="00E347E4">
              <w:rPr>
                <w:rStyle w:val="a5"/>
                <w:noProof/>
              </w:rPr>
              <w:fldChar w:fldCharType="begin"/>
            </w:r>
            <w:r w:rsidR="00713C80" w:rsidRPr="00E347E4">
              <w:rPr>
                <w:rStyle w:val="a5"/>
                <w:noProof/>
              </w:rPr>
              <w:instrText xml:space="preserve"> </w:instrText>
            </w:r>
            <w:r w:rsidR="00713C80">
              <w:rPr>
                <w:noProof/>
              </w:rPr>
              <w:instrText>HYPERLINK \l "_Toc415515035"</w:instrText>
            </w:r>
            <w:r w:rsidR="00713C80" w:rsidRPr="00E347E4">
              <w:rPr>
                <w:rStyle w:val="a5"/>
                <w:noProof/>
              </w:rPr>
              <w:instrText xml:space="preserve"> </w:instrText>
            </w:r>
            <w:r w:rsidR="00713C80" w:rsidRPr="00E347E4">
              <w:rPr>
                <w:rStyle w:val="a5"/>
                <w:noProof/>
              </w:rPr>
              <w:fldChar w:fldCharType="separate"/>
            </w:r>
            <w:r w:rsidR="00713C80" w:rsidRPr="00E347E4">
              <w:rPr>
                <w:rStyle w:val="a5"/>
                <w:noProof/>
              </w:rPr>
              <w:t>1.</w:t>
            </w:r>
            <w:r w:rsidR="00713C8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13C80" w:rsidRPr="00E347E4">
              <w:rPr>
                <w:rStyle w:val="a5"/>
                <w:noProof/>
              </w:rPr>
              <w:t>Введение</w:t>
            </w:r>
            <w:r w:rsidR="00713C80">
              <w:rPr>
                <w:noProof/>
                <w:webHidden/>
              </w:rPr>
              <w:tab/>
            </w:r>
            <w:r w:rsidR="00713C80">
              <w:rPr>
                <w:noProof/>
                <w:webHidden/>
              </w:rPr>
              <w:fldChar w:fldCharType="begin"/>
            </w:r>
            <w:r w:rsidR="00713C80">
              <w:rPr>
                <w:noProof/>
                <w:webHidden/>
              </w:rPr>
              <w:instrText xml:space="preserve"> PAGEREF _Toc415515035 \h </w:instrText>
            </w:r>
          </w:ins>
          <w:r w:rsidR="00713C80">
            <w:rPr>
              <w:noProof/>
              <w:webHidden/>
            </w:rPr>
          </w:r>
          <w:r w:rsidR="00713C80">
            <w:rPr>
              <w:noProof/>
              <w:webHidden/>
            </w:rPr>
            <w:fldChar w:fldCharType="separate"/>
          </w:r>
          <w:ins w:id="6" w:author="Гордиенко Максим Вячеславович" w:date="2015-03-30T21:41:00Z">
            <w:r w:rsidR="00713C80">
              <w:rPr>
                <w:noProof/>
                <w:webHidden/>
              </w:rPr>
              <w:t>2</w:t>
            </w:r>
            <w:r w:rsidR="00713C80">
              <w:rPr>
                <w:noProof/>
                <w:webHidden/>
              </w:rPr>
              <w:fldChar w:fldCharType="end"/>
            </w:r>
            <w:r w:rsidR="00713C80" w:rsidRPr="00E347E4">
              <w:rPr>
                <w:rStyle w:val="a5"/>
                <w:noProof/>
              </w:rPr>
              <w:fldChar w:fldCharType="end"/>
            </w:r>
          </w:ins>
        </w:p>
        <w:p w:rsidR="00713C80" w:rsidRDefault="00713C80">
          <w:pPr>
            <w:pStyle w:val="11"/>
            <w:tabs>
              <w:tab w:val="left" w:pos="440"/>
              <w:tab w:val="right" w:leader="dot" w:pos="9345"/>
            </w:tabs>
            <w:rPr>
              <w:ins w:id="7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ins w:id="8" w:author="Гордиенко Максим Вячеславович" w:date="2015-03-30T21:41:00Z">
            <w:r w:rsidRPr="00E347E4">
              <w:rPr>
                <w:rStyle w:val="a5"/>
                <w:noProof/>
              </w:rPr>
              <w:fldChar w:fldCharType="begin"/>
            </w:r>
            <w:r w:rsidRPr="00E347E4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"_Toc415515036"</w:instrText>
            </w:r>
            <w:r w:rsidRPr="00E347E4">
              <w:rPr>
                <w:rStyle w:val="a5"/>
                <w:noProof/>
              </w:rPr>
              <w:instrText xml:space="preserve"> </w:instrText>
            </w:r>
            <w:r w:rsidRPr="00E347E4">
              <w:rPr>
                <w:rStyle w:val="a5"/>
                <w:noProof/>
              </w:rPr>
              <w:fldChar w:fldCharType="separate"/>
            </w:r>
            <w:r w:rsidRPr="00E347E4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347E4">
              <w:rPr>
                <w:rStyle w:val="a5"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_Toc415515036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" w:author="Гордиенко Максим Вячеславович" w:date="2015-03-30T21:41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E347E4">
              <w:rPr>
                <w:rStyle w:val="a5"/>
                <w:noProof/>
              </w:rPr>
              <w:fldChar w:fldCharType="end"/>
            </w:r>
          </w:ins>
        </w:p>
        <w:p w:rsidR="00713C80" w:rsidRDefault="00713C80">
          <w:pPr>
            <w:pStyle w:val="11"/>
            <w:tabs>
              <w:tab w:val="left" w:pos="440"/>
              <w:tab w:val="right" w:leader="dot" w:pos="9345"/>
            </w:tabs>
            <w:rPr>
              <w:ins w:id="10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ins w:id="11" w:author="Гордиенко Максим Вячеславович" w:date="2015-03-30T21:41:00Z">
            <w:r w:rsidRPr="00E347E4">
              <w:rPr>
                <w:rStyle w:val="a5"/>
                <w:noProof/>
              </w:rPr>
              <w:fldChar w:fldCharType="begin"/>
            </w:r>
            <w:r w:rsidRPr="00E347E4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"_Toc415515037"</w:instrText>
            </w:r>
            <w:r w:rsidRPr="00E347E4">
              <w:rPr>
                <w:rStyle w:val="a5"/>
                <w:noProof/>
              </w:rPr>
              <w:instrText xml:space="preserve"> </w:instrText>
            </w:r>
            <w:r w:rsidRPr="00E347E4">
              <w:rPr>
                <w:rStyle w:val="a5"/>
                <w:noProof/>
              </w:rPr>
              <w:fldChar w:fldCharType="separate"/>
            </w:r>
            <w:r w:rsidRPr="00E347E4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347E4">
              <w:rPr>
                <w:rStyle w:val="a5"/>
                <w:noProof/>
              </w:rPr>
              <w:t>Описание дистрибутива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_Toc415515037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Гордиенко Максим Вячеславович" w:date="2015-03-30T21:41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E347E4">
              <w:rPr>
                <w:rStyle w:val="a5"/>
                <w:noProof/>
              </w:rPr>
              <w:fldChar w:fldCharType="end"/>
            </w:r>
          </w:ins>
        </w:p>
        <w:p w:rsidR="00713C80" w:rsidRDefault="00713C80">
          <w:pPr>
            <w:pStyle w:val="11"/>
            <w:tabs>
              <w:tab w:val="left" w:pos="440"/>
              <w:tab w:val="right" w:leader="dot" w:pos="9345"/>
            </w:tabs>
            <w:rPr>
              <w:ins w:id="13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ins w:id="14" w:author="Гордиенко Максим Вячеславович" w:date="2015-03-30T21:41:00Z">
            <w:r w:rsidRPr="00E347E4">
              <w:rPr>
                <w:rStyle w:val="a5"/>
                <w:noProof/>
              </w:rPr>
              <w:fldChar w:fldCharType="begin"/>
            </w:r>
            <w:r w:rsidRPr="00E347E4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"_Toc415515038"</w:instrText>
            </w:r>
            <w:r w:rsidRPr="00E347E4">
              <w:rPr>
                <w:rStyle w:val="a5"/>
                <w:noProof/>
              </w:rPr>
              <w:instrText xml:space="preserve"> </w:instrText>
            </w:r>
            <w:r w:rsidRPr="00E347E4">
              <w:rPr>
                <w:rStyle w:val="a5"/>
                <w:noProof/>
              </w:rPr>
              <w:fldChar w:fldCharType="separate"/>
            </w:r>
            <w:r w:rsidRPr="00E347E4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347E4">
              <w:rPr>
                <w:rStyle w:val="a5"/>
                <w:noProof/>
              </w:rPr>
              <w:t>Среда установки, ее параметры и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_Toc415515038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Гордиенко Максим Вячеславович" w:date="2015-03-30T21:41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E347E4">
              <w:rPr>
                <w:rStyle w:val="a5"/>
                <w:noProof/>
              </w:rPr>
              <w:fldChar w:fldCharType="end"/>
            </w:r>
          </w:ins>
        </w:p>
        <w:p w:rsidR="00713C80" w:rsidRDefault="00713C80">
          <w:pPr>
            <w:pStyle w:val="11"/>
            <w:tabs>
              <w:tab w:val="left" w:pos="660"/>
              <w:tab w:val="right" w:leader="dot" w:pos="9345"/>
            </w:tabs>
            <w:rPr>
              <w:ins w:id="16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ins w:id="17" w:author="Гордиенко Максим Вячеславович" w:date="2015-03-30T21:41:00Z">
            <w:r w:rsidRPr="00E347E4">
              <w:rPr>
                <w:rStyle w:val="a5"/>
                <w:noProof/>
              </w:rPr>
              <w:fldChar w:fldCharType="begin"/>
            </w:r>
            <w:r w:rsidRPr="00E347E4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"_Toc415515039"</w:instrText>
            </w:r>
            <w:r w:rsidRPr="00E347E4">
              <w:rPr>
                <w:rStyle w:val="a5"/>
                <w:noProof/>
              </w:rPr>
              <w:instrText xml:space="preserve"> </w:instrText>
            </w:r>
            <w:r w:rsidRPr="00E347E4">
              <w:rPr>
                <w:rStyle w:val="a5"/>
                <w:noProof/>
              </w:rPr>
              <w:fldChar w:fldCharType="separate"/>
            </w:r>
            <w:r w:rsidRPr="00E347E4">
              <w:rPr>
                <w:rStyle w:val="a5"/>
                <w:i/>
                <w:i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347E4">
              <w:rPr>
                <w:rStyle w:val="a5"/>
                <w:i/>
                <w:iCs/>
                <w:noProof/>
              </w:rPr>
              <w:t>Требования к системному программному обеспечению сервера (с указанием номеров версий)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_Toc415515039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Гордиенко Максим Вячеславович" w:date="2015-03-30T21:41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E347E4">
              <w:rPr>
                <w:rStyle w:val="a5"/>
                <w:noProof/>
              </w:rPr>
              <w:fldChar w:fldCharType="end"/>
            </w:r>
          </w:ins>
        </w:p>
        <w:p w:rsidR="00713C80" w:rsidRDefault="00713C80">
          <w:pPr>
            <w:pStyle w:val="11"/>
            <w:tabs>
              <w:tab w:val="left" w:pos="440"/>
              <w:tab w:val="right" w:leader="dot" w:pos="9345"/>
            </w:tabs>
            <w:rPr>
              <w:ins w:id="19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ins w:id="20" w:author="Гордиенко Максим Вячеславович" w:date="2015-03-30T21:41:00Z">
            <w:r w:rsidRPr="00E347E4">
              <w:rPr>
                <w:rStyle w:val="a5"/>
                <w:noProof/>
              </w:rPr>
              <w:fldChar w:fldCharType="begin"/>
            </w:r>
            <w:r w:rsidRPr="00E347E4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"_Toc415515040"</w:instrText>
            </w:r>
            <w:r w:rsidRPr="00E347E4">
              <w:rPr>
                <w:rStyle w:val="a5"/>
                <w:noProof/>
              </w:rPr>
              <w:instrText xml:space="preserve"> </w:instrText>
            </w:r>
            <w:r w:rsidRPr="00E347E4">
              <w:rPr>
                <w:rStyle w:val="a5"/>
                <w:noProof/>
              </w:rPr>
              <w:fldChar w:fldCharType="separate"/>
            </w:r>
            <w:r w:rsidRPr="00E347E4">
              <w:rPr>
                <w:rStyle w:val="a5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347E4">
              <w:rPr>
                <w:rStyle w:val="a5"/>
                <w:noProof/>
              </w:rPr>
              <w:t>Требования к аппаратным ресурсам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_Toc415515040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Гордиенко Максим Вячеславович" w:date="2015-03-30T21:41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347E4">
              <w:rPr>
                <w:rStyle w:val="a5"/>
                <w:noProof/>
              </w:rPr>
              <w:fldChar w:fldCharType="end"/>
            </w:r>
          </w:ins>
        </w:p>
        <w:p w:rsidR="00713C80" w:rsidRDefault="00713C80">
          <w:pPr>
            <w:pStyle w:val="11"/>
            <w:tabs>
              <w:tab w:val="left" w:pos="440"/>
              <w:tab w:val="right" w:leader="dot" w:pos="9345"/>
            </w:tabs>
            <w:rPr>
              <w:ins w:id="22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ins w:id="23" w:author="Гордиенко Максим Вячеславович" w:date="2015-03-30T21:41:00Z">
            <w:r w:rsidRPr="00E347E4">
              <w:rPr>
                <w:rStyle w:val="a5"/>
                <w:noProof/>
              </w:rPr>
              <w:fldChar w:fldCharType="begin"/>
            </w:r>
            <w:r w:rsidRPr="00E347E4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"_Toc415515046"</w:instrText>
            </w:r>
            <w:r w:rsidRPr="00E347E4">
              <w:rPr>
                <w:rStyle w:val="a5"/>
                <w:noProof/>
              </w:rPr>
              <w:instrText xml:space="preserve"> </w:instrText>
            </w:r>
            <w:r w:rsidRPr="00E347E4">
              <w:rPr>
                <w:rStyle w:val="a5"/>
                <w:noProof/>
              </w:rPr>
              <w:fldChar w:fldCharType="separate"/>
            </w:r>
            <w:r w:rsidRPr="00E347E4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347E4">
              <w:rPr>
                <w:rStyle w:val="a5"/>
                <w:noProof/>
              </w:rPr>
              <w:t>Порядок установки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_Toc415515046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Гордиенко Максим Вячеславович" w:date="2015-03-30T21:41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347E4">
              <w:rPr>
                <w:rStyle w:val="a5"/>
                <w:noProof/>
              </w:rPr>
              <w:fldChar w:fldCharType="end"/>
            </w:r>
          </w:ins>
        </w:p>
        <w:p w:rsidR="00713C80" w:rsidRDefault="00713C80">
          <w:pPr>
            <w:pStyle w:val="11"/>
            <w:tabs>
              <w:tab w:val="left" w:pos="660"/>
              <w:tab w:val="right" w:leader="dot" w:pos="9345"/>
            </w:tabs>
            <w:rPr>
              <w:ins w:id="25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ins w:id="26" w:author="Гордиенко Максим Вячеславович" w:date="2015-03-30T21:41:00Z">
            <w:r w:rsidRPr="00E347E4">
              <w:rPr>
                <w:rStyle w:val="a5"/>
                <w:noProof/>
              </w:rPr>
              <w:fldChar w:fldCharType="begin"/>
            </w:r>
            <w:r w:rsidRPr="00E347E4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"_Toc415515047"</w:instrText>
            </w:r>
            <w:r w:rsidRPr="00E347E4">
              <w:rPr>
                <w:rStyle w:val="a5"/>
                <w:noProof/>
              </w:rPr>
              <w:instrText xml:space="preserve"> </w:instrText>
            </w:r>
            <w:r w:rsidRPr="00E347E4">
              <w:rPr>
                <w:rStyle w:val="a5"/>
                <w:noProof/>
              </w:rPr>
              <w:fldChar w:fldCharType="separate"/>
            </w:r>
            <w:r w:rsidRPr="00E347E4">
              <w:rPr>
                <w:rStyle w:val="a5"/>
                <w:i/>
                <w:iCs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347E4">
              <w:rPr>
                <w:rStyle w:val="a5"/>
                <w:i/>
                <w:iCs/>
                <w:noProof/>
              </w:rPr>
              <w:t>Подготовка к установке при обновлении (смене)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_Toc415515047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Гордиенко Максим Вячеславович" w:date="2015-03-30T21:41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347E4">
              <w:rPr>
                <w:rStyle w:val="a5"/>
                <w:noProof/>
              </w:rPr>
              <w:fldChar w:fldCharType="end"/>
            </w:r>
          </w:ins>
        </w:p>
        <w:p w:rsidR="00713C80" w:rsidRDefault="00713C80">
          <w:pPr>
            <w:pStyle w:val="11"/>
            <w:tabs>
              <w:tab w:val="left" w:pos="660"/>
              <w:tab w:val="right" w:leader="dot" w:pos="9345"/>
            </w:tabs>
            <w:rPr>
              <w:ins w:id="28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ins w:id="29" w:author="Гордиенко Максим Вячеславович" w:date="2015-03-30T21:41:00Z">
            <w:r w:rsidRPr="00E347E4">
              <w:rPr>
                <w:rStyle w:val="a5"/>
                <w:noProof/>
              </w:rPr>
              <w:fldChar w:fldCharType="begin"/>
            </w:r>
            <w:r w:rsidRPr="00E347E4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"_Toc415515048"</w:instrText>
            </w:r>
            <w:r w:rsidRPr="00E347E4">
              <w:rPr>
                <w:rStyle w:val="a5"/>
                <w:noProof/>
              </w:rPr>
              <w:instrText xml:space="preserve"> </w:instrText>
            </w:r>
            <w:r w:rsidRPr="00E347E4">
              <w:rPr>
                <w:rStyle w:val="a5"/>
                <w:noProof/>
              </w:rPr>
              <w:fldChar w:fldCharType="separate"/>
            </w:r>
            <w:r w:rsidRPr="00E347E4">
              <w:rPr>
                <w:rStyle w:val="a5"/>
                <w:i/>
                <w:iCs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347E4">
              <w:rPr>
                <w:rStyle w:val="a5"/>
                <w:i/>
                <w:iCs/>
                <w:noProof/>
              </w:rPr>
              <w:t>Порядок настройки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_Toc415515048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Гордиенко Максим Вячеславович" w:date="2015-03-30T21:41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347E4">
              <w:rPr>
                <w:rStyle w:val="a5"/>
                <w:noProof/>
              </w:rPr>
              <w:fldChar w:fldCharType="end"/>
            </w:r>
          </w:ins>
        </w:p>
        <w:p w:rsidR="00713C80" w:rsidRDefault="00713C80">
          <w:pPr>
            <w:pStyle w:val="11"/>
            <w:tabs>
              <w:tab w:val="left" w:pos="660"/>
              <w:tab w:val="right" w:leader="dot" w:pos="9345"/>
            </w:tabs>
            <w:rPr>
              <w:ins w:id="31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ins w:id="32" w:author="Гордиенко Максим Вячеславович" w:date="2015-03-30T21:41:00Z">
            <w:r w:rsidRPr="00E347E4">
              <w:rPr>
                <w:rStyle w:val="a5"/>
                <w:noProof/>
              </w:rPr>
              <w:fldChar w:fldCharType="begin"/>
            </w:r>
            <w:r w:rsidRPr="00E347E4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"_Toc415515049"</w:instrText>
            </w:r>
            <w:r w:rsidRPr="00E347E4">
              <w:rPr>
                <w:rStyle w:val="a5"/>
                <w:noProof/>
              </w:rPr>
              <w:instrText xml:space="preserve"> </w:instrText>
            </w:r>
            <w:r w:rsidRPr="00E347E4">
              <w:rPr>
                <w:rStyle w:val="a5"/>
                <w:noProof/>
              </w:rPr>
              <w:fldChar w:fldCharType="separate"/>
            </w:r>
            <w:r w:rsidRPr="00E347E4">
              <w:rPr>
                <w:rStyle w:val="a5"/>
                <w:i/>
                <w:iCs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347E4">
              <w:rPr>
                <w:rStyle w:val="a5"/>
                <w:i/>
                <w:iCs/>
                <w:noProof/>
              </w:rPr>
              <w:t>Порядок настройки сервера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_Toc415515049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Гордиенко Максим Вячеславович" w:date="2015-03-30T21:41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347E4">
              <w:rPr>
                <w:rStyle w:val="a5"/>
                <w:noProof/>
              </w:rPr>
              <w:fldChar w:fldCharType="end"/>
            </w:r>
          </w:ins>
        </w:p>
        <w:p w:rsidR="00713C80" w:rsidRDefault="00713C80">
          <w:pPr>
            <w:pStyle w:val="11"/>
            <w:tabs>
              <w:tab w:val="left" w:pos="660"/>
              <w:tab w:val="right" w:leader="dot" w:pos="9345"/>
            </w:tabs>
            <w:rPr>
              <w:ins w:id="34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ins w:id="35" w:author="Гордиенко Максим Вячеславович" w:date="2015-03-30T21:41:00Z">
            <w:r w:rsidRPr="00E347E4">
              <w:rPr>
                <w:rStyle w:val="a5"/>
                <w:noProof/>
              </w:rPr>
              <w:fldChar w:fldCharType="begin"/>
            </w:r>
            <w:r w:rsidRPr="00E347E4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"_Toc415515050"</w:instrText>
            </w:r>
            <w:r w:rsidRPr="00E347E4">
              <w:rPr>
                <w:rStyle w:val="a5"/>
                <w:noProof/>
              </w:rPr>
              <w:instrText xml:space="preserve"> </w:instrText>
            </w:r>
            <w:r w:rsidRPr="00E347E4">
              <w:rPr>
                <w:rStyle w:val="a5"/>
                <w:noProof/>
              </w:rPr>
              <w:fldChar w:fldCharType="separate"/>
            </w:r>
            <w:r w:rsidRPr="00E347E4">
              <w:rPr>
                <w:rStyle w:val="a5"/>
                <w:i/>
                <w:iCs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347E4">
              <w:rPr>
                <w:rStyle w:val="a5"/>
                <w:i/>
                <w:iCs/>
                <w:noProof/>
              </w:rPr>
              <w:t xml:space="preserve">Конфигурация серверных сертификатов для поддержки работы </w:t>
            </w:r>
            <w:r w:rsidRPr="00E347E4">
              <w:rPr>
                <w:rStyle w:val="a5"/>
                <w:i/>
                <w:iCs/>
                <w:noProof/>
                <w:lang w:val="en-US"/>
              </w:rPr>
              <w:t>push</w:t>
            </w:r>
            <w:r w:rsidRPr="00E347E4">
              <w:rPr>
                <w:rStyle w:val="a5"/>
                <w:i/>
                <w:iCs/>
                <w:noProof/>
              </w:rPr>
              <w:t xml:space="preserve"> уведомлений.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_Toc415515050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Гордиенко Максим Вячеславович" w:date="2015-03-30T21:41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347E4">
              <w:rPr>
                <w:rStyle w:val="a5"/>
                <w:noProof/>
              </w:rPr>
              <w:fldChar w:fldCharType="end"/>
            </w:r>
          </w:ins>
        </w:p>
        <w:p w:rsidR="00713C80" w:rsidRDefault="00713C80">
          <w:pPr>
            <w:pStyle w:val="11"/>
            <w:tabs>
              <w:tab w:val="left" w:pos="660"/>
              <w:tab w:val="right" w:leader="dot" w:pos="9345"/>
            </w:tabs>
            <w:rPr>
              <w:ins w:id="37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ins w:id="38" w:author="Гордиенко Максим Вячеславович" w:date="2015-03-30T21:41:00Z">
            <w:r w:rsidRPr="00E347E4">
              <w:rPr>
                <w:rStyle w:val="a5"/>
                <w:noProof/>
              </w:rPr>
              <w:fldChar w:fldCharType="begin"/>
            </w:r>
            <w:r w:rsidRPr="00E347E4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"_Toc415515052"</w:instrText>
            </w:r>
            <w:r w:rsidRPr="00E347E4">
              <w:rPr>
                <w:rStyle w:val="a5"/>
                <w:noProof/>
              </w:rPr>
              <w:instrText xml:space="preserve"> </w:instrText>
            </w:r>
            <w:r w:rsidRPr="00E347E4">
              <w:rPr>
                <w:rStyle w:val="a5"/>
                <w:noProof/>
              </w:rPr>
              <w:fldChar w:fldCharType="separate"/>
            </w:r>
            <w:r w:rsidRPr="00E347E4">
              <w:rPr>
                <w:rStyle w:val="a5"/>
                <w:i/>
                <w:iCs/>
                <w:noProof/>
                <w:lang w:val="en-US"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347E4">
              <w:rPr>
                <w:rStyle w:val="a5"/>
                <w:i/>
                <w:iCs/>
                <w:noProof/>
              </w:rPr>
              <w:t>План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_Toc415515052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Гордиенко Максим Вячеславович" w:date="2015-03-30T21:41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347E4">
              <w:rPr>
                <w:rStyle w:val="a5"/>
                <w:noProof/>
              </w:rPr>
              <w:fldChar w:fldCharType="end"/>
            </w:r>
          </w:ins>
        </w:p>
        <w:p w:rsidR="00713C80" w:rsidRDefault="00713C80">
          <w:pPr>
            <w:pStyle w:val="11"/>
            <w:tabs>
              <w:tab w:val="left" w:pos="660"/>
              <w:tab w:val="right" w:leader="dot" w:pos="9345"/>
            </w:tabs>
            <w:rPr>
              <w:ins w:id="40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ins w:id="41" w:author="Гордиенко Максим Вячеславович" w:date="2015-03-30T21:41:00Z">
            <w:r w:rsidRPr="00E347E4">
              <w:rPr>
                <w:rStyle w:val="a5"/>
                <w:noProof/>
              </w:rPr>
              <w:fldChar w:fldCharType="begin"/>
            </w:r>
            <w:r w:rsidRPr="00E347E4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"_Toc415515053"</w:instrText>
            </w:r>
            <w:r w:rsidRPr="00E347E4">
              <w:rPr>
                <w:rStyle w:val="a5"/>
                <w:noProof/>
              </w:rPr>
              <w:instrText xml:space="preserve"> </w:instrText>
            </w:r>
            <w:r w:rsidRPr="00E347E4">
              <w:rPr>
                <w:rStyle w:val="a5"/>
                <w:noProof/>
              </w:rPr>
              <w:fldChar w:fldCharType="separate"/>
            </w:r>
            <w:r w:rsidRPr="00E347E4">
              <w:rPr>
                <w:rStyle w:val="a5"/>
                <w:i/>
                <w:iCs/>
                <w:noProof/>
              </w:rPr>
              <w:t>6.6.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347E4">
              <w:rPr>
                <w:rStyle w:val="a5"/>
                <w:i/>
                <w:iCs/>
                <w:noProof/>
              </w:rPr>
              <w:t>Дополнительные работы выполняемые администратором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_Toc415515053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" w:author="Гордиенко Максим Вячеславович" w:date="2015-03-30T21:41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347E4">
              <w:rPr>
                <w:rStyle w:val="a5"/>
                <w:noProof/>
              </w:rPr>
              <w:fldChar w:fldCharType="end"/>
            </w:r>
          </w:ins>
        </w:p>
        <w:p w:rsidR="00713C80" w:rsidRDefault="00713C80">
          <w:pPr>
            <w:pStyle w:val="11"/>
            <w:tabs>
              <w:tab w:val="left" w:pos="660"/>
              <w:tab w:val="right" w:leader="dot" w:pos="9345"/>
            </w:tabs>
            <w:rPr>
              <w:ins w:id="43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ins w:id="44" w:author="Гордиенко Максим Вячеславович" w:date="2015-03-30T21:41:00Z">
            <w:r w:rsidRPr="00E347E4">
              <w:rPr>
                <w:rStyle w:val="a5"/>
                <w:noProof/>
              </w:rPr>
              <w:fldChar w:fldCharType="begin"/>
            </w:r>
            <w:r w:rsidRPr="00E347E4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"_Toc415515054"</w:instrText>
            </w:r>
            <w:r w:rsidRPr="00E347E4">
              <w:rPr>
                <w:rStyle w:val="a5"/>
                <w:noProof/>
              </w:rPr>
              <w:instrText xml:space="preserve"> </w:instrText>
            </w:r>
            <w:r w:rsidRPr="00E347E4">
              <w:rPr>
                <w:rStyle w:val="a5"/>
                <w:noProof/>
              </w:rPr>
              <w:fldChar w:fldCharType="separate"/>
            </w:r>
            <w:r w:rsidRPr="00E347E4">
              <w:rPr>
                <w:rStyle w:val="a5"/>
                <w:i/>
                <w:iCs/>
                <w:noProof/>
              </w:rPr>
              <w:t>6.7.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347E4">
              <w:rPr>
                <w:rStyle w:val="a5"/>
                <w:i/>
                <w:iCs/>
                <w:noProof/>
              </w:rPr>
              <w:t>План отката при обновлении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_Toc415515054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Гордиенко Максим Вячеславович" w:date="2015-03-30T21:4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347E4">
              <w:rPr>
                <w:rStyle w:val="a5"/>
                <w:noProof/>
              </w:rPr>
              <w:fldChar w:fldCharType="end"/>
            </w:r>
          </w:ins>
        </w:p>
        <w:p w:rsidR="00713C80" w:rsidRDefault="00713C80">
          <w:pPr>
            <w:pStyle w:val="11"/>
            <w:tabs>
              <w:tab w:val="left" w:pos="440"/>
              <w:tab w:val="right" w:leader="dot" w:pos="9345"/>
            </w:tabs>
            <w:rPr>
              <w:ins w:id="46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ins w:id="47" w:author="Гордиенко Максим Вячеславович" w:date="2015-03-30T21:41:00Z">
            <w:r w:rsidRPr="00E347E4">
              <w:rPr>
                <w:rStyle w:val="a5"/>
                <w:noProof/>
              </w:rPr>
              <w:fldChar w:fldCharType="begin"/>
            </w:r>
            <w:r w:rsidRPr="00E347E4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"_Toc415515055"</w:instrText>
            </w:r>
            <w:r w:rsidRPr="00E347E4">
              <w:rPr>
                <w:rStyle w:val="a5"/>
                <w:noProof/>
              </w:rPr>
              <w:instrText xml:space="preserve"> </w:instrText>
            </w:r>
            <w:r w:rsidRPr="00E347E4">
              <w:rPr>
                <w:rStyle w:val="a5"/>
                <w:noProof/>
              </w:rPr>
              <w:fldChar w:fldCharType="separate"/>
            </w:r>
            <w:r w:rsidRPr="00E347E4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347E4">
              <w:rPr>
                <w:rStyle w:val="a5"/>
                <w:noProof/>
              </w:rPr>
              <w:t>Перечень возможных аварийных сообщений и описание действий по ним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_Toc415515055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8" w:author="Гордиенко Максим Вячеславович" w:date="2015-03-30T21:4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347E4">
              <w:rPr>
                <w:rStyle w:val="a5"/>
                <w:noProof/>
              </w:rPr>
              <w:fldChar w:fldCharType="end"/>
            </w:r>
          </w:ins>
        </w:p>
        <w:p w:rsidR="00141D6A" w:rsidDel="00713C80" w:rsidRDefault="00141D6A">
          <w:pPr>
            <w:pStyle w:val="11"/>
            <w:tabs>
              <w:tab w:val="left" w:pos="440"/>
              <w:tab w:val="right" w:leader="dot" w:pos="9345"/>
            </w:tabs>
            <w:rPr>
              <w:del w:id="49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del w:id="50" w:author="Гордиенко Максим Вячеславович" w:date="2015-03-30T21:41:00Z">
            <w:r w:rsidRPr="00713C80" w:rsidDel="00713C80">
              <w:rPr>
                <w:rPrChange w:id="51" w:author="Гордиенко Максим Вячеславович" w:date="2015-03-30T21:41:00Z">
                  <w:rPr>
                    <w:rStyle w:val="a5"/>
                    <w:noProof/>
                  </w:rPr>
                </w:rPrChange>
              </w:rPr>
              <w:delText>1.</w:delText>
            </w:r>
            <w:r w:rsidDel="00713C8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13C80" w:rsidDel="00713C80">
              <w:rPr>
                <w:rPrChange w:id="52" w:author="Гордиенко Максим Вячеславович" w:date="2015-03-30T21:41:00Z">
                  <w:rPr>
                    <w:rStyle w:val="a5"/>
                    <w:noProof/>
                  </w:rPr>
                </w:rPrChange>
              </w:rPr>
              <w:delText>Введение</w:delText>
            </w:r>
            <w:r w:rsidDel="00713C80">
              <w:rPr>
                <w:noProof/>
                <w:webHidden/>
              </w:rPr>
              <w:tab/>
              <w:delText>2</w:delText>
            </w:r>
          </w:del>
        </w:p>
        <w:p w:rsidR="00141D6A" w:rsidDel="00713C80" w:rsidRDefault="00141D6A">
          <w:pPr>
            <w:pStyle w:val="11"/>
            <w:tabs>
              <w:tab w:val="left" w:pos="440"/>
              <w:tab w:val="right" w:leader="dot" w:pos="9345"/>
            </w:tabs>
            <w:rPr>
              <w:del w:id="53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del w:id="54" w:author="Гордиенко Максим Вячеславович" w:date="2015-03-30T21:41:00Z">
            <w:r w:rsidRPr="00713C80" w:rsidDel="00713C80">
              <w:rPr>
                <w:rPrChange w:id="55" w:author="Гордиенко Максим Вячеславович" w:date="2015-03-30T21:41:00Z">
                  <w:rPr>
                    <w:rStyle w:val="a5"/>
                    <w:noProof/>
                  </w:rPr>
                </w:rPrChange>
              </w:rPr>
              <w:delText>2.</w:delText>
            </w:r>
            <w:r w:rsidDel="00713C8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13C80" w:rsidDel="00713C80">
              <w:rPr>
                <w:rPrChange w:id="56" w:author="Гордиенко Максим Вячеславович" w:date="2015-03-30T21:41:00Z">
                  <w:rPr>
                    <w:rStyle w:val="a5"/>
                    <w:noProof/>
                  </w:rPr>
                </w:rPrChange>
              </w:rPr>
              <w:delText>Перечень сокращений</w:delText>
            </w:r>
            <w:r w:rsidDel="00713C80">
              <w:rPr>
                <w:noProof/>
                <w:webHidden/>
              </w:rPr>
              <w:tab/>
              <w:delText>2</w:delText>
            </w:r>
          </w:del>
        </w:p>
        <w:p w:rsidR="00141D6A" w:rsidDel="00713C80" w:rsidRDefault="00141D6A">
          <w:pPr>
            <w:pStyle w:val="11"/>
            <w:tabs>
              <w:tab w:val="left" w:pos="440"/>
              <w:tab w:val="right" w:leader="dot" w:pos="9345"/>
            </w:tabs>
            <w:rPr>
              <w:del w:id="57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del w:id="58" w:author="Гордиенко Максим Вячеславович" w:date="2015-03-30T21:41:00Z">
            <w:r w:rsidRPr="00713C80" w:rsidDel="00713C80">
              <w:rPr>
                <w:rPrChange w:id="59" w:author="Гордиенко Максим Вячеславович" w:date="2015-03-30T21:41:00Z">
                  <w:rPr>
                    <w:rStyle w:val="a5"/>
                    <w:noProof/>
                  </w:rPr>
                </w:rPrChange>
              </w:rPr>
              <w:delText>3.</w:delText>
            </w:r>
            <w:r w:rsidDel="00713C8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13C80" w:rsidDel="00713C80">
              <w:rPr>
                <w:rPrChange w:id="60" w:author="Гордиенко Максим Вячеславович" w:date="2015-03-30T21:41:00Z">
                  <w:rPr>
                    <w:rStyle w:val="a5"/>
                    <w:noProof/>
                  </w:rPr>
                </w:rPrChange>
              </w:rPr>
              <w:delText>Описание дистрибутива</w:delText>
            </w:r>
            <w:r w:rsidDel="00713C80">
              <w:rPr>
                <w:noProof/>
                <w:webHidden/>
              </w:rPr>
              <w:tab/>
              <w:delText>2</w:delText>
            </w:r>
          </w:del>
        </w:p>
        <w:p w:rsidR="00141D6A" w:rsidDel="00713C80" w:rsidRDefault="00141D6A">
          <w:pPr>
            <w:pStyle w:val="11"/>
            <w:tabs>
              <w:tab w:val="left" w:pos="440"/>
              <w:tab w:val="right" w:leader="dot" w:pos="9345"/>
            </w:tabs>
            <w:rPr>
              <w:del w:id="61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del w:id="62" w:author="Гордиенко Максим Вячеславович" w:date="2015-03-30T21:41:00Z">
            <w:r w:rsidRPr="00713C80" w:rsidDel="00713C80">
              <w:rPr>
                <w:rPrChange w:id="63" w:author="Гордиенко Максим Вячеславович" w:date="2015-03-30T21:41:00Z">
                  <w:rPr>
                    <w:rStyle w:val="a5"/>
                    <w:noProof/>
                  </w:rPr>
                </w:rPrChange>
              </w:rPr>
              <w:delText>4.</w:delText>
            </w:r>
            <w:r w:rsidDel="00713C8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13C80" w:rsidDel="00713C80">
              <w:rPr>
                <w:rPrChange w:id="64" w:author="Гордиенко Максим Вячеславович" w:date="2015-03-30T21:41:00Z">
                  <w:rPr>
                    <w:rStyle w:val="a5"/>
                    <w:noProof/>
                  </w:rPr>
                </w:rPrChange>
              </w:rPr>
              <w:delText>Среда установки, ее параметры и настройки</w:delText>
            </w:r>
            <w:r w:rsidDel="00713C80">
              <w:rPr>
                <w:noProof/>
                <w:webHidden/>
              </w:rPr>
              <w:tab/>
              <w:delText>2</w:delText>
            </w:r>
          </w:del>
        </w:p>
        <w:p w:rsidR="00141D6A" w:rsidDel="00713C80" w:rsidRDefault="00141D6A">
          <w:pPr>
            <w:pStyle w:val="11"/>
            <w:tabs>
              <w:tab w:val="left" w:pos="660"/>
              <w:tab w:val="right" w:leader="dot" w:pos="9345"/>
            </w:tabs>
            <w:rPr>
              <w:del w:id="65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del w:id="66" w:author="Гордиенко Максим Вячеславович" w:date="2015-03-30T21:41:00Z">
            <w:r w:rsidRPr="00713C80" w:rsidDel="00713C80">
              <w:rPr>
                <w:rPrChange w:id="67" w:author="Гордиенко Максим Вячеславович" w:date="2015-03-30T21:41:00Z">
                  <w:rPr>
                    <w:rStyle w:val="a5"/>
                    <w:i/>
                    <w:iCs/>
                    <w:noProof/>
                  </w:rPr>
                </w:rPrChange>
              </w:rPr>
              <w:delText>4.1.</w:delText>
            </w:r>
            <w:r w:rsidDel="00713C8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13C80" w:rsidDel="00713C80">
              <w:rPr>
                <w:rPrChange w:id="68" w:author="Гордиенко Максим Вячеславович" w:date="2015-03-30T21:41:00Z">
                  <w:rPr>
                    <w:rStyle w:val="a5"/>
                    <w:i/>
                    <w:iCs/>
                    <w:noProof/>
                  </w:rPr>
                </w:rPrChange>
              </w:rPr>
              <w:delText>Требования к системному программному обеспечению сервера (с указанием номеров версий)</w:delText>
            </w:r>
            <w:r w:rsidDel="00713C80">
              <w:rPr>
                <w:noProof/>
                <w:webHidden/>
              </w:rPr>
              <w:tab/>
              <w:delText>2</w:delText>
            </w:r>
          </w:del>
        </w:p>
        <w:p w:rsidR="00141D6A" w:rsidDel="00713C80" w:rsidRDefault="00141D6A">
          <w:pPr>
            <w:pStyle w:val="11"/>
            <w:tabs>
              <w:tab w:val="left" w:pos="440"/>
              <w:tab w:val="right" w:leader="dot" w:pos="9345"/>
            </w:tabs>
            <w:rPr>
              <w:del w:id="69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del w:id="70" w:author="Гордиенко Максим Вячеславович" w:date="2015-03-30T21:41:00Z">
            <w:r w:rsidRPr="00713C80" w:rsidDel="00713C80">
              <w:rPr>
                <w:rPrChange w:id="71" w:author="Гордиенко Максим Вячеславович" w:date="2015-03-30T21:41:00Z">
                  <w:rPr>
                    <w:rStyle w:val="a5"/>
                    <w:noProof/>
                  </w:rPr>
                </w:rPrChange>
              </w:rPr>
              <w:delText>5.</w:delText>
            </w:r>
            <w:r w:rsidDel="00713C8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13C80" w:rsidDel="00713C80">
              <w:rPr>
                <w:rPrChange w:id="72" w:author="Гордиенко Максим Вячеславович" w:date="2015-03-30T21:41:00Z">
                  <w:rPr>
                    <w:rStyle w:val="a5"/>
                    <w:noProof/>
                  </w:rPr>
                </w:rPrChange>
              </w:rPr>
              <w:delText>Требования к аппаратным ресурсам</w:delText>
            </w:r>
            <w:r w:rsidDel="00713C80">
              <w:rPr>
                <w:noProof/>
                <w:webHidden/>
              </w:rPr>
              <w:tab/>
              <w:delText>3</w:delText>
            </w:r>
          </w:del>
        </w:p>
        <w:p w:rsidR="00141D6A" w:rsidDel="00713C80" w:rsidRDefault="00141D6A">
          <w:pPr>
            <w:pStyle w:val="11"/>
            <w:tabs>
              <w:tab w:val="left" w:pos="660"/>
              <w:tab w:val="right" w:leader="dot" w:pos="9345"/>
            </w:tabs>
            <w:rPr>
              <w:del w:id="73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del w:id="74" w:author="Гордиенко Максим Вячеславович" w:date="2015-03-30T21:41:00Z">
            <w:r w:rsidRPr="00713C80" w:rsidDel="00713C80">
              <w:rPr>
                <w:rPrChange w:id="75" w:author="Гордиенко Максим Вячеславович" w:date="2015-03-30T21:41:00Z">
                  <w:rPr>
                    <w:rStyle w:val="a5"/>
                    <w:i/>
                    <w:iCs/>
                    <w:noProof/>
                  </w:rPr>
                </w:rPrChange>
              </w:rPr>
              <w:delText>5.1.</w:delText>
            </w:r>
            <w:r w:rsidDel="00713C8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13C80" w:rsidDel="00713C80">
              <w:rPr>
                <w:rPrChange w:id="76" w:author="Гордиенко Максим Вячеславович" w:date="2015-03-30T21:41:00Z">
                  <w:rPr>
                    <w:rStyle w:val="a5"/>
                    <w:i/>
                    <w:iCs/>
                    <w:noProof/>
                  </w:rPr>
                </w:rPrChange>
              </w:rPr>
              <w:delText>Рекомендуемая конфигурация сервера:</w:delText>
            </w:r>
            <w:r w:rsidDel="00713C80">
              <w:rPr>
                <w:noProof/>
                <w:webHidden/>
              </w:rPr>
              <w:tab/>
              <w:delText>3</w:delText>
            </w:r>
          </w:del>
        </w:p>
        <w:p w:rsidR="00141D6A" w:rsidDel="00713C80" w:rsidRDefault="00141D6A">
          <w:pPr>
            <w:pStyle w:val="11"/>
            <w:tabs>
              <w:tab w:val="left" w:pos="440"/>
              <w:tab w:val="right" w:leader="dot" w:pos="9345"/>
            </w:tabs>
            <w:rPr>
              <w:del w:id="77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del w:id="78" w:author="Гордиенко Максим Вячеславович" w:date="2015-03-30T21:41:00Z">
            <w:r w:rsidRPr="00713C80" w:rsidDel="00713C80">
              <w:rPr>
                <w:rPrChange w:id="79" w:author="Гордиенко Максим Вячеславович" w:date="2015-03-30T21:41:00Z">
                  <w:rPr>
                    <w:rStyle w:val="a5"/>
                    <w:noProof/>
                  </w:rPr>
                </w:rPrChange>
              </w:rPr>
              <w:delText>6.</w:delText>
            </w:r>
            <w:r w:rsidDel="00713C8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13C80" w:rsidDel="00713C80">
              <w:rPr>
                <w:rPrChange w:id="80" w:author="Гордиенко Максим Вячеславович" w:date="2015-03-30T21:41:00Z">
                  <w:rPr>
                    <w:rStyle w:val="a5"/>
                    <w:noProof/>
                  </w:rPr>
                </w:rPrChange>
              </w:rPr>
              <w:delText>Порядок установки серверной части</w:delText>
            </w:r>
            <w:r w:rsidDel="00713C80">
              <w:rPr>
                <w:noProof/>
                <w:webHidden/>
              </w:rPr>
              <w:tab/>
              <w:delText>3</w:delText>
            </w:r>
          </w:del>
        </w:p>
        <w:p w:rsidR="00141D6A" w:rsidDel="00713C80" w:rsidRDefault="00141D6A">
          <w:pPr>
            <w:pStyle w:val="11"/>
            <w:tabs>
              <w:tab w:val="left" w:pos="660"/>
              <w:tab w:val="right" w:leader="dot" w:pos="9345"/>
            </w:tabs>
            <w:rPr>
              <w:del w:id="81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del w:id="82" w:author="Гордиенко Максим Вячеславович" w:date="2015-03-30T21:41:00Z">
            <w:r w:rsidRPr="00713C80" w:rsidDel="00713C80">
              <w:rPr>
                <w:rPrChange w:id="83" w:author="Гордиенко Максим Вячеславович" w:date="2015-03-30T21:41:00Z">
                  <w:rPr>
                    <w:rStyle w:val="a5"/>
                    <w:i/>
                    <w:iCs/>
                    <w:noProof/>
                  </w:rPr>
                </w:rPrChange>
              </w:rPr>
              <w:delText>6.1.</w:delText>
            </w:r>
            <w:r w:rsidDel="00713C8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13C80" w:rsidDel="00713C80">
              <w:rPr>
                <w:rPrChange w:id="84" w:author="Гордиенко Максим Вячеславович" w:date="2015-03-30T21:41:00Z">
                  <w:rPr>
                    <w:rStyle w:val="a5"/>
                    <w:i/>
                    <w:iCs/>
                    <w:noProof/>
                  </w:rPr>
                </w:rPrChange>
              </w:rPr>
              <w:delText>Подготовка к установке при обновлении (смене) версии</w:delText>
            </w:r>
            <w:r w:rsidDel="00713C80">
              <w:rPr>
                <w:noProof/>
                <w:webHidden/>
              </w:rPr>
              <w:tab/>
              <w:delText>3</w:delText>
            </w:r>
          </w:del>
        </w:p>
        <w:p w:rsidR="00141D6A" w:rsidDel="00713C80" w:rsidRDefault="00141D6A">
          <w:pPr>
            <w:pStyle w:val="11"/>
            <w:tabs>
              <w:tab w:val="left" w:pos="660"/>
              <w:tab w:val="right" w:leader="dot" w:pos="9345"/>
            </w:tabs>
            <w:rPr>
              <w:del w:id="85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del w:id="86" w:author="Гордиенко Максим Вячеславович" w:date="2015-03-30T21:41:00Z">
            <w:r w:rsidRPr="00713C80" w:rsidDel="00713C80">
              <w:rPr>
                <w:rPrChange w:id="87" w:author="Гордиенко Максим Вячеславович" w:date="2015-03-30T21:41:00Z">
                  <w:rPr>
                    <w:rStyle w:val="a5"/>
                    <w:i/>
                    <w:iCs/>
                    <w:noProof/>
                  </w:rPr>
                </w:rPrChange>
              </w:rPr>
              <w:delText>6.2.</w:delText>
            </w:r>
            <w:r w:rsidDel="00713C8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13C80" w:rsidDel="00713C80">
              <w:rPr>
                <w:rPrChange w:id="88" w:author="Гордиенко Максим Вячеславович" w:date="2015-03-30T21:41:00Z">
                  <w:rPr>
                    <w:rStyle w:val="a5"/>
                    <w:i/>
                    <w:iCs/>
                    <w:noProof/>
                  </w:rPr>
                </w:rPrChange>
              </w:rPr>
              <w:delText>Порядок настройки БД</w:delText>
            </w:r>
            <w:r w:rsidDel="00713C80">
              <w:rPr>
                <w:noProof/>
                <w:webHidden/>
              </w:rPr>
              <w:tab/>
              <w:delText>3</w:delText>
            </w:r>
          </w:del>
        </w:p>
        <w:p w:rsidR="00141D6A" w:rsidDel="00713C80" w:rsidRDefault="00141D6A">
          <w:pPr>
            <w:pStyle w:val="11"/>
            <w:tabs>
              <w:tab w:val="left" w:pos="660"/>
              <w:tab w:val="right" w:leader="dot" w:pos="9345"/>
            </w:tabs>
            <w:rPr>
              <w:del w:id="89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del w:id="90" w:author="Гордиенко Максим Вячеславович" w:date="2015-03-30T21:41:00Z">
            <w:r w:rsidRPr="00713C80" w:rsidDel="00713C80">
              <w:rPr>
                <w:rPrChange w:id="91" w:author="Гордиенко Максим Вячеславович" w:date="2015-03-30T21:41:00Z">
                  <w:rPr>
                    <w:rStyle w:val="a5"/>
                    <w:i/>
                    <w:iCs/>
                    <w:noProof/>
                  </w:rPr>
                </w:rPrChange>
              </w:rPr>
              <w:delText>6.3.</w:delText>
            </w:r>
            <w:r w:rsidDel="00713C8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13C80" w:rsidDel="00713C80">
              <w:rPr>
                <w:rPrChange w:id="92" w:author="Гордиенко Максим Вячеславович" w:date="2015-03-30T21:41:00Z">
                  <w:rPr>
                    <w:rStyle w:val="a5"/>
                    <w:i/>
                    <w:iCs/>
                    <w:noProof/>
                  </w:rPr>
                </w:rPrChange>
              </w:rPr>
              <w:delText>Порядок настройки сервера приложений</w:delText>
            </w:r>
            <w:r w:rsidDel="00713C80">
              <w:rPr>
                <w:noProof/>
                <w:webHidden/>
              </w:rPr>
              <w:tab/>
              <w:delText>3</w:delText>
            </w:r>
          </w:del>
        </w:p>
        <w:p w:rsidR="00141D6A" w:rsidDel="00713C80" w:rsidRDefault="00141D6A">
          <w:pPr>
            <w:pStyle w:val="11"/>
            <w:tabs>
              <w:tab w:val="left" w:pos="660"/>
              <w:tab w:val="right" w:leader="dot" w:pos="9345"/>
            </w:tabs>
            <w:rPr>
              <w:del w:id="93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del w:id="94" w:author="Гордиенко Максим Вячеславович" w:date="2015-03-30T21:41:00Z">
            <w:r w:rsidRPr="00713C80" w:rsidDel="00713C80">
              <w:rPr>
                <w:rPrChange w:id="95" w:author="Гордиенко Максим Вячеславович" w:date="2015-03-30T21:41:00Z">
                  <w:rPr>
                    <w:rStyle w:val="a5"/>
                    <w:i/>
                    <w:iCs/>
                    <w:noProof/>
                  </w:rPr>
                </w:rPrChange>
              </w:rPr>
              <w:delText>6.4.</w:delText>
            </w:r>
            <w:r w:rsidDel="00713C8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13C80" w:rsidDel="00713C80">
              <w:rPr>
                <w:rPrChange w:id="96" w:author="Гордиенко Максим Вячеславович" w:date="2015-03-30T21:41:00Z">
                  <w:rPr>
                    <w:rStyle w:val="a5"/>
                    <w:i/>
                    <w:iCs/>
                    <w:noProof/>
                  </w:rPr>
                </w:rPrChange>
              </w:rPr>
              <w:delText>План проверки</w:delText>
            </w:r>
            <w:r w:rsidDel="00713C80">
              <w:rPr>
                <w:noProof/>
                <w:webHidden/>
              </w:rPr>
              <w:tab/>
              <w:delText>5</w:delText>
            </w:r>
          </w:del>
        </w:p>
        <w:p w:rsidR="00141D6A" w:rsidDel="00713C80" w:rsidRDefault="00141D6A">
          <w:pPr>
            <w:pStyle w:val="11"/>
            <w:tabs>
              <w:tab w:val="left" w:pos="660"/>
              <w:tab w:val="right" w:leader="dot" w:pos="9345"/>
            </w:tabs>
            <w:rPr>
              <w:del w:id="97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del w:id="98" w:author="Гордиенко Максим Вячеславович" w:date="2015-03-30T21:41:00Z">
            <w:r w:rsidRPr="00713C80" w:rsidDel="00713C80">
              <w:rPr>
                <w:rPrChange w:id="99" w:author="Гордиенко Максим Вячеславович" w:date="2015-03-30T21:41:00Z">
                  <w:rPr>
                    <w:rStyle w:val="a5"/>
                    <w:i/>
                    <w:iCs/>
                    <w:noProof/>
                  </w:rPr>
                </w:rPrChange>
              </w:rPr>
              <w:delText>6.5.</w:delText>
            </w:r>
            <w:r w:rsidDel="00713C8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13C80" w:rsidDel="00713C80">
              <w:rPr>
                <w:rPrChange w:id="100" w:author="Гордиенко Максим Вячеславович" w:date="2015-03-30T21:41:00Z">
                  <w:rPr>
                    <w:rStyle w:val="a5"/>
                    <w:i/>
                    <w:iCs/>
                    <w:noProof/>
                  </w:rPr>
                </w:rPrChange>
              </w:rPr>
              <w:delText>План отката при обновлении системы</w:delText>
            </w:r>
            <w:r w:rsidDel="00713C80">
              <w:rPr>
                <w:noProof/>
                <w:webHidden/>
              </w:rPr>
              <w:tab/>
              <w:delText>5</w:delText>
            </w:r>
          </w:del>
        </w:p>
        <w:p w:rsidR="00141D6A" w:rsidDel="00713C80" w:rsidRDefault="00141D6A">
          <w:pPr>
            <w:pStyle w:val="11"/>
            <w:tabs>
              <w:tab w:val="left" w:pos="440"/>
              <w:tab w:val="right" w:leader="dot" w:pos="9345"/>
            </w:tabs>
            <w:rPr>
              <w:del w:id="101" w:author="Гордиенко Максим Вячеславович" w:date="2015-03-30T21:41:00Z"/>
              <w:rFonts w:asciiTheme="minorHAnsi" w:eastAsiaTheme="minorEastAsia" w:hAnsiTheme="minorHAnsi" w:cstheme="minorBidi"/>
              <w:noProof/>
              <w:lang w:eastAsia="ru-RU"/>
            </w:rPr>
          </w:pPr>
          <w:del w:id="102" w:author="Гордиенко Максим Вячеславович" w:date="2015-03-30T21:41:00Z">
            <w:r w:rsidRPr="00713C80" w:rsidDel="00713C80">
              <w:rPr>
                <w:rPrChange w:id="103" w:author="Гордиенко Максим Вячеславович" w:date="2015-03-30T21:41:00Z">
                  <w:rPr>
                    <w:rStyle w:val="a5"/>
                    <w:noProof/>
                  </w:rPr>
                </w:rPrChange>
              </w:rPr>
              <w:delText>7.</w:delText>
            </w:r>
            <w:r w:rsidDel="00713C8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13C80" w:rsidDel="00713C80">
              <w:rPr>
                <w:rPrChange w:id="104" w:author="Гордиенко Максим Вячеславович" w:date="2015-03-30T21:41:00Z">
                  <w:rPr>
                    <w:rStyle w:val="a5"/>
                    <w:noProof/>
                  </w:rPr>
                </w:rPrChange>
              </w:rPr>
              <w:delText>Перечень возможных аварийных сообщений и описание действий по ним</w:delText>
            </w:r>
            <w:r w:rsidDel="00713C80">
              <w:rPr>
                <w:noProof/>
                <w:webHidden/>
              </w:rPr>
              <w:tab/>
              <w:delText>5</w:delText>
            </w:r>
          </w:del>
        </w:p>
        <w:p w:rsidR="006A06BB" w:rsidRDefault="00EE1141" w:rsidP="006A06BB">
          <w:r>
            <w:rPr>
              <w:b/>
              <w:bCs/>
            </w:rPr>
            <w:fldChar w:fldCharType="end"/>
          </w:r>
        </w:p>
      </w:sdtContent>
    </w:sdt>
    <w:p w:rsidR="006A06BB" w:rsidRDefault="006A06BB" w:rsidP="006A06BB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D5277E" w:rsidRDefault="00D5277E" w:rsidP="00D5277E">
      <w:pPr>
        <w:pStyle w:val="1"/>
        <w:numPr>
          <w:ilvl w:val="0"/>
          <w:numId w:val="40"/>
        </w:numPr>
      </w:pPr>
      <w:bookmarkStart w:id="105" w:name="_Toc385232858"/>
      <w:bookmarkStart w:id="106" w:name="_Toc415515035"/>
      <w:r>
        <w:lastRenderedPageBreak/>
        <w:t>Введение</w:t>
      </w:r>
      <w:bookmarkEnd w:id="105"/>
      <w:bookmarkEnd w:id="106"/>
    </w:p>
    <w:p w:rsidR="00D5277E" w:rsidRPr="00447F08" w:rsidRDefault="00D5277E" w:rsidP="00D5277E">
      <w:r>
        <w:t xml:space="preserve">Документ предназначен для администраторов тестовых и эксплуатационных сред АС </w:t>
      </w:r>
      <w:r>
        <w:rPr>
          <w:lang w:val="en-US"/>
        </w:rPr>
        <w:t>Cache</w:t>
      </w:r>
      <w:r w:rsidRPr="00D5277E">
        <w:t xml:space="preserve"> </w:t>
      </w:r>
      <w:r>
        <w:rPr>
          <w:lang w:val="en-US"/>
        </w:rPr>
        <w:t>Server</w:t>
      </w:r>
      <w:r w:rsidRPr="00447F08">
        <w:t xml:space="preserve">. </w:t>
      </w:r>
      <w:r>
        <w:t xml:space="preserve"> </w:t>
      </w:r>
    </w:p>
    <w:p w:rsidR="00D5277E" w:rsidRDefault="00D5277E" w:rsidP="00D5277E">
      <w:pPr>
        <w:pStyle w:val="1"/>
        <w:numPr>
          <w:ilvl w:val="0"/>
          <w:numId w:val="40"/>
        </w:numPr>
      </w:pPr>
      <w:bookmarkStart w:id="107" w:name="_Toc385232859"/>
      <w:bookmarkStart w:id="108" w:name="_Toc415515036"/>
      <w:r>
        <w:t>Перечень сокращений</w:t>
      </w:r>
      <w:bookmarkEnd w:id="107"/>
      <w:bookmarkEnd w:id="108"/>
    </w:p>
    <w:p w:rsidR="00D5277E" w:rsidRDefault="00D5277E" w:rsidP="00D5277E">
      <w:pPr>
        <w:pStyle w:val="8"/>
        <w:ind w:left="644"/>
        <w:rPr>
          <w:sz w:val="24"/>
          <w:szCs w:val="24"/>
          <w:lang w:eastAsia="ru-RU"/>
        </w:rPr>
      </w:pPr>
      <w:r>
        <w:t>Таблица 2.1</w:t>
      </w:r>
    </w:p>
    <w:tbl>
      <w:tblPr>
        <w:tblW w:w="9639" w:type="dxa"/>
        <w:tblInd w:w="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D5277E" w:rsidTr="00502781">
        <w:trPr>
          <w:tblHeader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5277E" w:rsidRDefault="00D5277E" w:rsidP="00502781">
            <w:pPr>
              <w:jc w:val="center"/>
            </w:pPr>
            <w:r>
              <w:t>Сокращение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5277E" w:rsidRDefault="00D5277E" w:rsidP="00502781">
            <w:pPr>
              <w:ind w:firstLine="35"/>
              <w:jc w:val="center"/>
            </w:pPr>
            <w:r>
              <w:t>Расшифровка сокращения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АС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автоматизированная система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Банк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Сбербанк России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КТС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комплекс технических средств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НСД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несанкционированный доступ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ОЗУ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оперативное запоминающее устройство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ППО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прикладное программное обеспечение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СУБД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система управления базами данных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ind w:firstLine="177"/>
            </w:pPr>
            <w:r>
              <w:t>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ind w:left="57" w:firstLine="35"/>
            </w:pPr>
            <w:r>
              <w:t>База данных1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rPr>
                <w:lang w:val="en-US"/>
              </w:rPr>
              <w:t>HDD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накопитель на жестком магнитном  диске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spacing w:line="256" w:lineRule="auto"/>
              <w:ind w:firstLine="177"/>
              <w:rPr>
                <w:sz w:val="24"/>
                <w:szCs w:val="24"/>
                <w:lang w:eastAsia="ru-RU"/>
              </w:rPr>
            </w:pPr>
            <w:r>
              <w:t>ФПД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spacing w:line="256" w:lineRule="auto"/>
              <w:ind w:left="57" w:firstLine="35"/>
            </w:pPr>
            <w:r>
              <w:t>фонд программ и документации Сбербанка России</w:t>
            </w:r>
          </w:p>
        </w:tc>
      </w:tr>
    </w:tbl>
    <w:p w:rsidR="00D5277E" w:rsidRPr="00447F08" w:rsidRDefault="00D5277E" w:rsidP="00D5277E"/>
    <w:p w:rsidR="00D5277E" w:rsidRDefault="00D5277E" w:rsidP="00D5277E">
      <w:pPr>
        <w:pStyle w:val="1"/>
        <w:numPr>
          <w:ilvl w:val="0"/>
          <w:numId w:val="40"/>
        </w:numPr>
      </w:pPr>
      <w:bookmarkStart w:id="109" w:name="_Toc385232860"/>
      <w:bookmarkStart w:id="110" w:name="_Toc415515037"/>
      <w:r>
        <w:t>Описание дистрибутива</w:t>
      </w:r>
      <w:bookmarkEnd w:id="109"/>
      <w:bookmarkEnd w:id="110"/>
    </w:p>
    <w:p w:rsidR="00D5277E" w:rsidRPr="000C4B73" w:rsidRDefault="00D5277E" w:rsidP="00D5277E">
      <w:pPr>
        <w:rPr>
          <w:b/>
        </w:rPr>
      </w:pPr>
      <w:r w:rsidRPr="0073047F">
        <w:t>Состав</w:t>
      </w:r>
      <w:r w:rsidRPr="000C4B73">
        <w:t xml:space="preserve"> </w:t>
      </w:r>
      <w:r w:rsidRPr="0073047F">
        <w:t>дистрибутива</w:t>
      </w:r>
      <w:r w:rsidRPr="000C4B73">
        <w:t xml:space="preserve"> </w:t>
      </w:r>
      <w:r w:rsidRPr="0073047F">
        <w:t>системы</w:t>
      </w:r>
      <w:r w:rsidRPr="000C4B73">
        <w:t xml:space="preserve"> </w:t>
      </w:r>
      <w:proofErr w:type="spellStart"/>
      <w:r>
        <w:rPr>
          <w:lang w:val="en-US"/>
        </w:rPr>
        <w:t>Syncserver</w:t>
      </w:r>
      <w:proofErr w:type="spellEnd"/>
      <w:r w:rsidRPr="000C4B73">
        <w:t xml:space="preserve"> </w:t>
      </w:r>
      <w:r>
        <w:rPr>
          <w:lang w:val="en-US"/>
        </w:rPr>
        <w:t>Cache</w:t>
      </w:r>
      <w:r w:rsidRPr="000C4B73">
        <w:t xml:space="preserve"> </w:t>
      </w:r>
      <w:r>
        <w:rPr>
          <w:lang w:val="en-US"/>
        </w:rPr>
        <w:t>Server</w:t>
      </w:r>
      <w:r w:rsidRPr="000C4B73">
        <w:t xml:space="preserve"> (</w:t>
      </w:r>
      <w:r>
        <w:t xml:space="preserve">архив </w:t>
      </w:r>
      <w:proofErr w:type="spellStart"/>
      <w:r>
        <w:rPr>
          <w:lang w:val="en-US"/>
        </w:rPr>
        <w:t>syncserver</w:t>
      </w:r>
      <w:proofErr w:type="spellEnd"/>
      <w:r w:rsidRPr="000C4B73">
        <w:t>.</w:t>
      </w:r>
      <w:r>
        <w:rPr>
          <w:lang w:val="en-US"/>
        </w:rPr>
        <w:t>zip</w:t>
      </w:r>
      <w:r w:rsidRPr="000C4B73">
        <w:t>):</w:t>
      </w:r>
    </w:p>
    <w:p w:rsidR="00D5277E" w:rsidRDefault="00D5277E" w:rsidP="003A07DD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r w:rsidRPr="0073047F">
        <w:rPr>
          <w:b/>
          <w:lang w:val="en-US"/>
        </w:rPr>
        <w:t>doc</w:t>
      </w:r>
      <w:r w:rsidRPr="0073047F">
        <w:t xml:space="preserve"> </w:t>
      </w:r>
      <w:r>
        <w:t xml:space="preserve">содержит в себе руководство администратора </w:t>
      </w:r>
      <w:proofErr w:type="spellStart"/>
      <w:r>
        <w:rPr>
          <w:lang w:val="en-US"/>
        </w:rPr>
        <w:t>CacheServerAdminGuide</w:t>
      </w:r>
      <w:proofErr w:type="spellEnd"/>
      <w:r w:rsidRPr="0073047F">
        <w:t>.</w:t>
      </w:r>
      <w:proofErr w:type="spellStart"/>
      <w:r>
        <w:rPr>
          <w:lang w:val="en-US"/>
        </w:rPr>
        <w:t>docx</w:t>
      </w:r>
      <w:proofErr w:type="spellEnd"/>
      <w:r w:rsidRPr="0073047F">
        <w:t xml:space="preserve"> </w:t>
      </w:r>
      <w:r>
        <w:t>и</w:t>
      </w:r>
      <w:r w:rsidRPr="0073047F">
        <w:t xml:space="preserve"> </w:t>
      </w:r>
      <w:r>
        <w:t xml:space="preserve">руководство по </w:t>
      </w:r>
      <w:proofErr w:type="spellStart"/>
      <w:r>
        <w:t>инсталяции</w:t>
      </w:r>
      <w:proofErr w:type="spellEnd"/>
      <w:r>
        <w:t xml:space="preserve"> </w:t>
      </w:r>
      <w:proofErr w:type="spellStart"/>
      <w:r>
        <w:rPr>
          <w:lang w:val="en-US"/>
        </w:rPr>
        <w:t>CacheServerSetup</w:t>
      </w:r>
      <w:proofErr w:type="spellEnd"/>
      <w:r w:rsidRPr="0073047F">
        <w:t>.</w:t>
      </w:r>
      <w:proofErr w:type="spellStart"/>
      <w:r>
        <w:rPr>
          <w:lang w:val="en-US"/>
        </w:rPr>
        <w:t>docx</w:t>
      </w:r>
      <w:proofErr w:type="spellEnd"/>
      <w:r w:rsidR="003A07DD">
        <w:t xml:space="preserve">, руководство по настройке </w:t>
      </w:r>
      <w:r w:rsidR="003A07DD">
        <w:rPr>
          <w:lang w:val="en-US"/>
        </w:rPr>
        <w:t>SSL</w:t>
      </w:r>
      <w:r w:rsidR="003A07DD" w:rsidRPr="00811EBF">
        <w:t xml:space="preserve"> </w:t>
      </w:r>
      <w:proofErr w:type="spellStart"/>
      <w:r w:rsidR="003A07DD" w:rsidRPr="00811EBF">
        <w:rPr>
          <w:lang w:val="en-US"/>
        </w:rPr>
        <w:t>SetupSSLForWebSphere</w:t>
      </w:r>
      <w:proofErr w:type="spellEnd"/>
      <w:r w:rsidR="003A07DD" w:rsidRPr="00811EBF">
        <w:t>.</w:t>
      </w:r>
      <w:proofErr w:type="spellStart"/>
      <w:r w:rsidR="003A07DD" w:rsidRPr="00811EBF">
        <w:rPr>
          <w:lang w:val="en-US"/>
        </w:rPr>
        <w:t>docx</w:t>
      </w:r>
      <w:proofErr w:type="spellEnd"/>
      <w:r w:rsidR="003A07DD" w:rsidRPr="0073047F">
        <w:t xml:space="preserve"> </w:t>
      </w:r>
      <w:r w:rsidR="003A07DD">
        <w:t xml:space="preserve"> </w:t>
      </w:r>
      <w:r w:rsidRPr="0073047F">
        <w:t xml:space="preserve"> </w:t>
      </w:r>
      <w:r>
        <w:t xml:space="preserve"> </w:t>
      </w:r>
    </w:p>
    <w:p w:rsidR="00D5277E" w:rsidRPr="0073047F" w:rsidRDefault="00D5277E" w:rsidP="00D5277E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proofErr w:type="spellStart"/>
      <w:r w:rsidRPr="0073047F">
        <w:rPr>
          <w:b/>
          <w:lang w:val="en-US"/>
        </w:rPr>
        <w:t>sql</w:t>
      </w:r>
      <w:proofErr w:type="spellEnd"/>
      <w:r w:rsidRPr="0073047F">
        <w:t xml:space="preserve"> </w:t>
      </w:r>
      <w:r>
        <w:t xml:space="preserve">содержит в себе </w:t>
      </w:r>
      <w:proofErr w:type="spellStart"/>
      <w:r>
        <w:rPr>
          <w:lang w:val="en-US"/>
        </w:rPr>
        <w:t>sql</w:t>
      </w:r>
      <w:proofErr w:type="spellEnd"/>
      <w:r>
        <w:t xml:space="preserve"> скрипт для настройки БД </w:t>
      </w:r>
      <w:r>
        <w:rPr>
          <w:lang w:val="en-US"/>
        </w:rPr>
        <w:t>install</w:t>
      </w:r>
      <w:r w:rsidRPr="0073047F">
        <w:t>.</w:t>
      </w:r>
      <w:proofErr w:type="spellStart"/>
      <w:r>
        <w:rPr>
          <w:lang w:val="en-US"/>
        </w:rPr>
        <w:t>sql</w:t>
      </w:r>
      <w:proofErr w:type="spellEnd"/>
    </w:p>
    <w:p w:rsidR="00D5277E" w:rsidRPr="0073047F" w:rsidRDefault="00D5277E" w:rsidP="00D5277E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r w:rsidRPr="0073047F">
        <w:rPr>
          <w:b/>
          <w:lang w:val="en-US"/>
        </w:rPr>
        <w:t>web</w:t>
      </w:r>
      <w:r w:rsidRPr="0073047F">
        <w:t xml:space="preserve"> </w:t>
      </w:r>
      <w:r>
        <w:t xml:space="preserve">содержит готовый </w:t>
      </w:r>
      <w:r>
        <w:rPr>
          <w:lang w:val="en-US"/>
        </w:rPr>
        <w:t>war</w:t>
      </w:r>
      <w:r w:rsidRPr="0073047F">
        <w:t>-</w:t>
      </w:r>
      <w:r>
        <w:t>файл</w:t>
      </w:r>
      <w:r w:rsidRPr="0073047F">
        <w:t xml:space="preserve"> </w:t>
      </w:r>
      <w:proofErr w:type="spellStart"/>
      <w:r>
        <w:rPr>
          <w:lang w:val="en-US"/>
        </w:rPr>
        <w:t>syncserver</w:t>
      </w:r>
      <w:proofErr w:type="spellEnd"/>
      <w:r w:rsidRPr="0073047F">
        <w:t>.</w:t>
      </w:r>
      <w:r>
        <w:rPr>
          <w:lang w:val="en-US"/>
        </w:rPr>
        <w:t>war</w:t>
      </w:r>
      <w:r>
        <w:t xml:space="preserve"> для установки на сервер приложений </w:t>
      </w:r>
    </w:p>
    <w:p w:rsidR="00D5277E" w:rsidRDefault="00D5277E" w:rsidP="00D5277E">
      <w:pPr>
        <w:pStyle w:val="1"/>
        <w:numPr>
          <w:ilvl w:val="0"/>
          <w:numId w:val="40"/>
        </w:numPr>
      </w:pPr>
      <w:bookmarkStart w:id="111" w:name="_Toc385232861"/>
      <w:bookmarkStart w:id="112" w:name="_Toc415515038"/>
      <w:r>
        <w:t>Среда установки, ее параметры и настройки</w:t>
      </w:r>
      <w:bookmarkEnd w:id="111"/>
      <w:bookmarkEnd w:id="112"/>
    </w:p>
    <w:p w:rsidR="00D5277E" w:rsidRPr="000C4B73" w:rsidRDefault="00D5277E" w:rsidP="00D5277E">
      <w:pPr>
        <w:pStyle w:val="1"/>
        <w:numPr>
          <w:ilvl w:val="1"/>
          <w:numId w:val="40"/>
        </w:numPr>
        <w:rPr>
          <w:rStyle w:val="21"/>
        </w:rPr>
      </w:pPr>
      <w:bookmarkStart w:id="113" w:name="_Toc385232862"/>
      <w:bookmarkStart w:id="114" w:name="_Toc415515039"/>
      <w:r w:rsidRPr="000C4B73">
        <w:rPr>
          <w:rStyle w:val="21"/>
        </w:rPr>
        <w:t>Требования к системному программному обеспечению сервера (с указанием номеров версий)</w:t>
      </w:r>
      <w:bookmarkEnd w:id="113"/>
      <w:bookmarkEnd w:id="114"/>
    </w:p>
    <w:p w:rsidR="00D5277E" w:rsidRDefault="00D5277E" w:rsidP="00D5277E">
      <w:pPr>
        <w:pStyle w:val="a3"/>
        <w:numPr>
          <w:ilvl w:val="0"/>
          <w:numId w:val="38"/>
        </w:numPr>
        <w:rPr>
          <w:lang w:val="en-US"/>
        </w:rPr>
      </w:pPr>
      <w:r>
        <w:t>Сервер</w:t>
      </w:r>
      <w:r w:rsidRPr="00AA00CF">
        <w:rPr>
          <w:lang w:val="en-US"/>
        </w:rPr>
        <w:t xml:space="preserve"> </w:t>
      </w:r>
      <w:r>
        <w:t>приложений</w:t>
      </w:r>
      <w:r w:rsidRPr="00AA00CF">
        <w:rPr>
          <w:lang w:val="en-US"/>
        </w:rPr>
        <w:t xml:space="preserve"> - </w:t>
      </w:r>
      <w:r>
        <w:rPr>
          <w:lang w:val="en-US"/>
        </w:rPr>
        <w:t>IBM WebSphere</w:t>
      </w:r>
      <w:r w:rsidRPr="00AA00CF">
        <w:rPr>
          <w:lang w:val="en-US"/>
        </w:rPr>
        <w:t xml:space="preserve"> </w:t>
      </w:r>
      <w:r>
        <w:rPr>
          <w:lang w:val="en-US"/>
        </w:rPr>
        <w:t xml:space="preserve">Application Server </w:t>
      </w:r>
      <w:r>
        <w:t>версий</w:t>
      </w:r>
      <w:r>
        <w:rPr>
          <w:lang w:val="en-US"/>
        </w:rPr>
        <w:t xml:space="preserve"> </w:t>
      </w:r>
      <w:del w:id="115" w:author="Гордиенко Максим Вячеславович" w:date="2015-03-11T12:50:00Z">
        <w:r w:rsidDel="003F7FFA">
          <w:rPr>
            <w:lang w:val="en-US"/>
          </w:rPr>
          <w:delText xml:space="preserve">7.0.0.11 , </w:delText>
        </w:r>
        <w:r w:rsidRPr="00AA00CF" w:rsidDel="003F7FFA">
          <w:rPr>
            <w:lang w:val="en-US"/>
          </w:rPr>
          <w:delText>7.0</w:delText>
        </w:r>
        <w:r w:rsidDel="003F7FFA">
          <w:rPr>
            <w:lang w:val="en-US"/>
          </w:rPr>
          <w:delText xml:space="preserve">.0.29, </w:delText>
        </w:r>
      </w:del>
      <w:r>
        <w:rPr>
          <w:lang w:val="en-US"/>
        </w:rPr>
        <w:t>8.5.5</w:t>
      </w:r>
    </w:p>
    <w:p w:rsidR="00D5277E" w:rsidRPr="00AA00CF" w:rsidRDefault="00D5277E" w:rsidP="00D5277E">
      <w:pPr>
        <w:pStyle w:val="a3"/>
        <w:numPr>
          <w:ilvl w:val="0"/>
          <w:numId w:val="38"/>
        </w:numPr>
        <w:rPr>
          <w:lang w:val="en-US"/>
        </w:rPr>
      </w:pPr>
      <w:r>
        <w:lastRenderedPageBreak/>
        <w:t>СУБД</w:t>
      </w:r>
      <w:r w:rsidRPr="001F2DBA">
        <w:rPr>
          <w:lang w:val="en-US"/>
        </w:rPr>
        <w:t xml:space="preserve"> -</w:t>
      </w:r>
      <w:r w:rsidRPr="00AA00CF">
        <w:rPr>
          <w:lang w:val="en-US"/>
        </w:rPr>
        <w:t>Microsoft SQL Server 2008 R2</w:t>
      </w:r>
    </w:p>
    <w:p w:rsidR="00D5277E" w:rsidRDefault="00D5277E" w:rsidP="00D5277E">
      <w:pPr>
        <w:pStyle w:val="1"/>
        <w:numPr>
          <w:ilvl w:val="0"/>
          <w:numId w:val="40"/>
        </w:numPr>
        <w:rPr>
          <w:ins w:id="116" w:author="Петухова Светлана Сергеевна" w:date="2014-07-01T11:09:00Z"/>
          <w:lang w:val="en-US"/>
        </w:rPr>
      </w:pPr>
      <w:bookmarkStart w:id="117" w:name="_Toc385232863"/>
      <w:bookmarkStart w:id="118" w:name="_Toc415515040"/>
      <w:r>
        <w:t>Требования к аппаратным ресурсам</w:t>
      </w:r>
      <w:bookmarkEnd w:id="117"/>
      <w:bookmarkEnd w:id="118"/>
    </w:p>
    <w:p w:rsidR="00B52A30" w:rsidRPr="00B52A30" w:rsidRDefault="00021562">
      <w:pPr>
        <w:pStyle w:val="a3"/>
        <w:ind w:left="360" w:firstLine="348"/>
        <w:pPrChange w:id="119" w:author="Петухова Светлана Сергеевна" w:date="2014-07-01T11:09:00Z">
          <w:pPr>
            <w:pStyle w:val="1"/>
            <w:numPr>
              <w:numId w:val="40"/>
            </w:numPr>
            <w:ind w:left="360" w:hanging="360"/>
          </w:pPr>
        </w:pPrChange>
      </w:pPr>
      <w:ins w:id="120" w:author="Петухова Светлана Сергеевна" w:date="2014-07-01T11:11:00Z">
        <w:r>
          <w:t>Требования</w:t>
        </w:r>
      </w:ins>
      <w:ins w:id="121" w:author="Петухова Светлана Сергеевна" w:date="2014-07-01T11:09:00Z">
        <w:r w:rsidR="00B52A30">
          <w:t xml:space="preserve"> указан</w:t>
        </w:r>
      </w:ins>
      <w:ins w:id="122" w:author="Петухова Светлана Сергеевна" w:date="2014-07-01T11:11:00Z">
        <w:r>
          <w:t>ы</w:t>
        </w:r>
      </w:ins>
      <w:ins w:id="123" w:author="Петухова Светлана Сергеевна" w:date="2014-07-01T11:09:00Z">
        <w:r w:rsidR="00B52A30">
          <w:t xml:space="preserve"> в соответствующем подразделе раздела 5 документа </w:t>
        </w:r>
        <w:r w:rsidR="00B52A30" w:rsidRPr="00B52A30">
          <w:t>“</w:t>
        </w:r>
        <w:r w:rsidR="00B52A30" w:rsidRPr="00B52A30">
          <w:rPr>
            <w:rFonts w:asciiTheme="minorHAnsi" w:hAnsiTheme="minorHAnsi" w:cstheme="minorHAnsi"/>
          </w:rPr>
          <w:t xml:space="preserve">Общее руководство по установке </w:t>
        </w:r>
        <w:r w:rsidR="00B52A30" w:rsidRPr="00B52A30">
          <w:t>”</w:t>
        </w:r>
      </w:ins>
    </w:p>
    <w:p w:rsidR="00D5277E" w:rsidRPr="000C4B73" w:rsidDel="00B52A30" w:rsidRDefault="00D5277E" w:rsidP="00D5277E">
      <w:pPr>
        <w:pStyle w:val="1"/>
        <w:numPr>
          <w:ilvl w:val="1"/>
          <w:numId w:val="40"/>
        </w:numPr>
        <w:rPr>
          <w:del w:id="124" w:author="Петухова Светлана Сергеевна" w:date="2014-07-01T11:09:00Z"/>
          <w:rStyle w:val="21"/>
        </w:rPr>
      </w:pPr>
      <w:bookmarkStart w:id="125" w:name="_Toc385232864"/>
      <w:del w:id="126" w:author="Петухова Светлана Сергеевна" w:date="2014-07-01T11:09:00Z">
        <w:r w:rsidRPr="000C4B73" w:rsidDel="00B52A30">
          <w:rPr>
            <w:rStyle w:val="21"/>
          </w:rPr>
          <w:delText>Рекомендуемая конфигурация сервера:</w:delText>
        </w:r>
        <w:bookmarkStart w:id="127" w:name="_Toc415515041"/>
        <w:bookmarkEnd w:id="125"/>
        <w:bookmarkEnd w:id="127"/>
      </w:del>
    </w:p>
    <w:p w:rsidR="00D5277E" w:rsidDel="00B52A30" w:rsidRDefault="00D5277E" w:rsidP="00D5277E">
      <w:pPr>
        <w:pStyle w:val="a3"/>
        <w:numPr>
          <w:ilvl w:val="0"/>
          <w:numId w:val="39"/>
        </w:numPr>
        <w:rPr>
          <w:del w:id="128" w:author="Петухова Светлана Сергеевна" w:date="2014-07-01T11:09:00Z"/>
        </w:rPr>
      </w:pPr>
      <w:del w:id="129" w:author="Петухова Светлана Сергеевна" w:date="2014-07-01T11:09:00Z">
        <w:r w:rsidDel="00B52A30">
          <w:delText>требования к процессору;</w:delText>
        </w:r>
        <w:bookmarkStart w:id="130" w:name="_Toc415515042"/>
        <w:bookmarkEnd w:id="130"/>
      </w:del>
    </w:p>
    <w:p w:rsidR="00D5277E" w:rsidDel="00B52A30" w:rsidRDefault="00D5277E" w:rsidP="00D5277E">
      <w:pPr>
        <w:pStyle w:val="a3"/>
        <w:numPr>
          <w:ilvl w:val="0"/>
          <w:numId w:val="39"/>
        </w:numPr>
        <w:rPr>
          <w:del w:id="131" w:author="Петухова Светлана Сергеевна" w:date="2014-07-01T11:09:00Z"/>
        </w:rPr>
      </w:pPr>
      <w:del w:id="132" w:author="Петухова Светлана Сергеевна" w:date="2014-07-01T11:09:00Z">
        <w:r w:rsidDel="00B52A30">
          <w:delText>требования к ОЗУ;</w:delText>
        </w:r>
        <w:bookmarkStart w:id="133" w:name="_Toc415515043"/>
        <w:bookmarkEnd w:id="133"/>
      </w:del>
    </w:p>
    <w:p w:rsidR="00D5277E" w:rsidDel="00B52A30" w:rsidRDefault="00D5277E" w:rsidP="00D5277E">
      <w:pPr>
        <w:pStyle w:val="a3"/>
        <w:numPr>
          <w:ilvl w:val="0"/>
          <w:numId w:val="39"/>
        </w:numPr>
        <w:rPr>
          <w:del w:id="134" w:author="Петухова Светлана Сергеевна" w:date="2014-07-01T11:09:00Z"/>
        </w:rPr>
      </w:pPr>
      <w:del w:id="135" w:author="Петухова Светлана Сергеевна" w:date="2014-07-01T11:09:00Z">
        <w:r w:rsidDel="00B52A30">
          <w:delText>требования к дисковой подсистеме (объем HDD, производительность);</w:delText>
        </w:r>
        <w:bookmarkStart w:id="136" w:name="_Toc415515044"/>
        <w:bookmarkEnd w:id="136"/>
      </w:del>
    </w:p>
    <w:p w:rsidR="00D5277E" w:rsidRPr="001F2DBA" w:rsidDel="00B52A30" w:rsidRDefault="00D5277E" w:rsidP="00D5277E">
      <w:pPr>
        <w:pStyle w:val="a3"/>
        <w:numPr>
          <w:ilvl w:val="0"/>
          <w:numId w:val="39"/>
        </w:numPr>
        <w:rPr>
          <w:del w:id="137" w:author="Петухова Светлана Сергеевна" w:date="2014-07-01T11:09:00Z"/>
        </w:rPr>
      </w:pPr>
      <w:del w:id="138" w:author="Петухова Светлана Сергеевна" w:date="2014-07-01T11:09:00Z">
        <w:r w:rsidDel="00B52A30">
          <w:delText>требования к сетевому окружению.</w:delText>
        </w:r>
        <w:bookmarkStart w:id="139" w:name="_Toc415515045"/>
        <w:bookmarkEnd w:id="139"/>
      </w:del>
    </w:p>
    <w:p w:rsidR="00D5277E" w:rsidRDefault="00D5277E" w:rsidP="00D5277E">
      <w:pPr>
        <w:pStyle w:val="1"/>
        <w:numPr>
          <w:ilvl w:val="0"/>
          <w:numId w:val="40"/>
        </w:numPr>
      </w:pPr>
      <w:bookmarkStart w:id="140" w:name="_Toc385232865"/>
      <w:bookmarkStart w:id="141" w:name="_Toc415515046"/>
      <w:r w:rsidRPr="001276CF">
        <w:t>Порядок установки</w:t>
      </w:r>
      <w:r>
        <w:t xml:space="preserve"> серверной части</w:t>
      </w:r>
      <w:bookmarkEnd w:id="140"/>
      <w:bookmarkEnd w:id="141"/>
    </w:p>
    <w:p w:rsidR="00D5277E" w:rsidRPr="000C4B73" w:rsidRDefault="00D5277E" w:rsidP="00D5277E">
      <w:pPr>
        <w:pStyle w:val="1"/>
        <w:numPr>
          <w:ilvl w:val="1"/>
          <w:numId w:val="40"/>
        </w:numPr>
        <w:rPr>
          <w:rStyle w:val="21"/>
        </w:rPr>
      </w:pPr>
      <w:bookmarkStart w:id="142" w:name="_Toc385232866"/>
      <w:bookmarkStart w:id="143" w:name="_Toc415515047"/>
      <w:r w:rsidRPr="000C4B73">
        <w:rPr>
          <w:rStyle w:val="21"/>
        </w:rPr>
        <w:t>Подготовка к установке при обновлении (смене) версии</w:t>
      </w:r>
      <w:bookmarkEnd w:id="142"/>
      <w:bookmarkEnd w:id="143"/>
    </w:p>
    <w:p w:rsidR="00D5277E" w:rsidRDefault="00D5277E" w:rsidP="00D5277E">
      <w:pPr>
        <w:pStyle w:val="a3"/>
        <w:numPr>
          <w:ilvl w:val="0"/>
          <w:numId w:val="31"/>
        </w:numPr>
      </w:pPr>
      <w:r>
        <w:t xml:space="preserve">Необходимо сделать </w:t>
      </w:r>
      <w:proofErr w:type="spellStart"/>
      <w:r>
        <w:t>бэкап</w:t>
      </w:r>
      <w:proofErr w:type="spellEnd"/>
      <w:r>
        <w:t xml:space="preserve"> существующей базы данных. Если нет существующей базы, то создаем базу данных</w:t>
      </w:r>
      <w:r w:rsidRPr="00F00EC2">
        <w:t>.</w:t>
      </w:r>
    </w:p>
    <w:p w:rsidR="00D5277E" w:rsidRDefault="00D5277E" w:rsidP="00D5277E">
      <w:pPr>
        <w:pStyle w:val="a3"/>
        <w:numPr>
          <w:ilvl w:val="0"/>
          <w:numId w:val="31"/>
        </w:numPr>
      </w:pPr>
      <w:r>
        <w:t xml:space="preserve">Необходимо сделать </w:t>
      </w:r>
      <w:proofErr w:type="spellStart"/>
      <w:r>
        <w:t>бэкап</w:t>
      </w:r>
      <w:proofErr w:type="spellEnd"/>
      <w:r>
        <w:t xml:space="preserve"> существующей версии приложения:</w:t>
      </w:r>
    </w:p>
    <w:p w:rsidR="00D5277E" w:rsidRPr="00CA4DC1" w:rsidRDefault="00D5277E" w:rsidP="00D5277E">
      <w:pPr>
        <w:pStyle w:val="a3"/>
        <w:numPr>
          <w:ilvl w:val="1"/>
          <w:numId w:val="31"/>
        </w:numPr>
      </w:pPr>
      <w:r>
        <w:t xml:space="preserve">Для этого заходим в административную консоль </w:t>
      </w:r>
      <w:r>
        <w:rPr>
          <w:lang w:val="en-US"/>
        </w:rPr>
        <w:t>WebSphere</w:t>
      </w:r>
      <w:r w:rsidRPr="00F00EC2">
        <w:t xml:space="preserve">, </w:t>
      </w:r>
      <w:r>
        <w:t xml:space="preserve">выбираем </w:t>
      </w:r>
      <w:r>
        <w:rPr>
          <w:i/>
        </w:rPr>
        <w:t>Приложения-</w:t>
      </w:r>
      <w:r w:rsidRPr="00F00EC2">
        <w:rPr>
          <w:i/>
        </w:rPr>
        <w:t>&gt;</w:t>
      </w:r>
      <w:r>
        <w:rPr>
          <w:i/>
        </w:rPr>
        <w:t xml:space="preserve">Типы приложений-&gt;Приложения </w:t>
      </w:r>
      <w:r>
        <w:rPr>
          <w:i/>
          <w:lang w:val="en-US"/>
        </w:rPr>
        <w:t>J</w:t>
      </w:r>
      <w:r w:rsidRPr="00F00EC2">
        <w:rPr>
          <w:i/>
        </w:rPr>
        <w:t>2</w:t>
      </w:r>
      <w:r>
        <w:rPr>
          <w:i/>
          <w:lang w:val="en-US"/>
        </w:rPr>
        <w:t>EE</w:t>
      </w:r>
      <w:r w:rsidRPr="00F00EC2">
        <w:rPr>
          <w:i/>
        </w:rPr>
        <w:t xml:space="preserve"> </w:t>
      </w:r>
      <w:r>
        <w:rPr>
          <w:i/>
        </w:rPr>
        <w:t xml:space="preserve">для </w:t>
      </w:r>
      <w:r>
        <w:rPr>
          <w:i/>
          <w:lang w:val="en-US"/>
        </w:rPr>
        <w:t>WebSphere</w:t>
      </w:r>
      <w:r>
        <w:rPr>
          <w:i/>
        </w:rPr>
        <w:t xml:space="preserve">. </w:t>
      </w:r>
    </w:p>
    <w:p w:rsidR="00D5277E" w:rsidRPr="00CA4DC1" w:rsidRDefault="00D5277E" w:rsidP="00D5277E">
      <w:pPr>
        <w:pStyle w:val="a3"/>
        <w:numPr>
          <w:ilvl w:val="1"/>
          <w:numId w:val="31"/>
        </w:numPr>
      </w:pPr>
      <w:r>
        <w:t xml:space="preserve">На странице выделяем галочкой приложение и нажимаем </w:t>
      </w:r>
      <w:r>
        <w:rPr>
          <w:i/>
        </w:rPr>
        <w:t xml:space="preserve">Экспортировать. </w:t>
      </w:r>
      <w:r>
        <w:t xml:space="preserve">Сохраняем предложенный для скачивания </w:t>
      </w:r>
      <w:r>
        <w:rPr>
          <w:lang w:val="en-US"/>
        </w:rPr>
        <w:t>EAR</w:t>
      </w:r>
      <w:r>
        <w:t>-файл</w:t>
      </w:r>
    </w:p>
    <w:p w:rsidR="00D5277E" w:rsidRPr="000C4B73" w:rsidRDefault="00D5277E" w:rsidP="00D5277E">
      <w:pPr>
        <w:pStyle w:val="1"/>
        <w:numPr>
          <w:ilvl w:val="1"/>
          <w:numId w:val="40"/>
        </w:numPr>
        <w:rPr>
          <w:rStyle w:val="21"/>
        </w:rPr>
      </w:pPr>
      <w:bookmarkStart w:id="144" w:name="_Toc385232867"/>
      <w:bookmarkStart w:id="145" w:name="_Toc415515048"/>
      <w:r>
        <w:rPr>
          <w:rStyle w:val="21"/>
        </w:rPr>
        <w:t>Порядок настройки БД</w:t>
      </w:r>
      <w:bookmarkEnd w:id="144"/>
      <w:bookmarkEnd w:id="145"/>
    </w:p>
    <w:p w:rsidR="00D5277E" w:rsidRDefault="00D5277E" w:rsidP="00D5277E">
      <w:pPr>
        <w:pStyle w:val="a3"/>
        <w:numPr>
          <w:ilvl w:val="0"/>
          <w:numId w:val="44"/>
        </w:numPr>
      </w:pPr>
      <w:bookmarkStart w:id="146" w:name="_Toc385232868"/>
      <w:r>
        <w:t>Создаем базу данных</w:t>
      </w:r>
      <w:r w:rsidRPr="00CA4DC1">
        <w:t xml:space="preserve"> </w:t>
      </w:r>
      <w:proofErr w:type="spellStart"/>
      <w:r w:rsidRPr="006136D3">
        <w:t>syncserver</w:t>
      </w:r>
      <w:proofErr w:type="spellEnd"/>
      <w:r>
        <w:t xml:space="preserve">. Если база уже создана, то удаляем в ней все ранее созданные объекты (можно просто удалить и создать базу заново) </w:t>
      </w:r>
    </w:p>
    <w:p w:rsidR="00D5277E" w:rsidRPr="00663026" w:rsidRDefault="00D5277E" w:rsidP="00D5277E">
      <w:pPr>
        <w:pStyle w:val="a3"/>
        <w:numPr>
          <w:ilvl w:val="0"/>
          <w:numId w:val="44"/>
        </w:numPr>
      </w:pPr>
      <w:r>
        <w:t xml:space="preserve">Распаковать архив дистрибутива во временную папку, например </w:t>
      </w:r>
      <w:r w:rsidRPr="00D5277E">
        <w:t>c</w:t>
      </w:r>
      <w:r w:rsidRPr="00695C01">
        <w:t>:/</w:t>
      </w:r>
      <w:r w:rsidRPr="00D5277E">
        <w:t>TEMP</w:t>
      </w:r>
      <w:r w:rsidRPr="00695C01">
        <w:t>/</w:t>
      </w:r>
      <w:r w:rsidRPr="00D5277E">
        <w:t>syncserver</w:t>
      </w:r>
    </w:p>
    <w:p w:rsidR="00D5277E" w:rsidRPr="00D5277E" w:rsidRDefault="00D5277E" w:rsidP="00791A40">
      <w:pPr>
        <w:pStyle w:val="a3"/>
        <w:numPr>
          <w:ilvl w:val="0"/>
          <w:numId w:val="44"/>
        </w:numPr>
      </w:pPr>
      <w:r>
        <w:t xml:space="preserve">По умолчанию приложение </w:t>
      </w:r>
      <w:r w:rsidR="00791A40">
        <w:t>настроено на использование базы</w:t>
      </w:r>
    </w:p>
    <w:p w:rsidR="00D5277E" w:rsidRPr="00D14409" w:rsidRDefault="00D5277E" w:rsidP="00D14409">
      <w:pPr>
        <w:pStyle w:val="a3"/>
        <w:numPr>
          <w:ilvl w:val="0"/>
          <w:numId w:val="44"/>
        </w:numPr>
        <w:rPr>
          <w:rPrChange w:id="147" w:author="Гордиенко Максим Вячеславович" w:date="2015-12-09T16:34:00Z">
            <w:rPr/>
          </w:rPrChange>
        </w:rPr>
      </w:pPr>
      <w:r>
        <w:t>Выполняем</w:t>
      </w:r>
      <w:r w:rsidRPr="00D14409">
        <w:rPr>
          <w:rPrChange w:id="148" w:author="Гордиенко Максим Вячеславович" w:date="2015-12-09T16:34:00Z">
            <w:rPr/>
          </w:rPrChange>
        </w:rPr>
        <w:t xml:space="preserve"> </w:t>
      </w:r>
      <w:r>
        <w:t>скрипты</w:t>
      </w:r>
      <w:r w:rsidRPr="00D14409">
        <w:rPr>
          <w:rPrChange w:id="149" w:author="Гордиенко Максим Вячеславович" w:date="2015-12-09T16:34:00Z">
            <w:rPr/>
          </w:rPrChange>
        </w:rPr>
        <w:t xml:space="preserve"> </w:t>
      </w:r>
      <w:r>
        <w:t>для</w:t>
      </w:r>
      <w:r w:rsidRPr="00D14409">
        <w:rPr>
          <w:rPrChange w:id="150" w:author="Гордиенко Максим Вячеславович" w:date="2015-12-09T16:34:00Z">
            <w:rPr/>
          </w:rPrChange>
        </w:rPr>
        <w:t xml:space="preserve"> </w:t>
      </w:r>
      <w:r>
        <w:t>базы</w:t>
      </w:r>
      <w:r w:rsidRPr="00D14409">
        <w:rPr>
          <w:rPrChange w:id="151" w:author="Гордиенко Максим Вячеславович" w:date="2015-12-09T16:34:00Z">
            <w:rPr/>
          </w:rPrChange>
        </w:rPr>
        <w:t xml:space="preserve"> </w:t>
      </w:r>
      <w:r>
        <w:t>данных</w:t>
      </w:r>
      <w:r w:rsidRPr="00D14409">
        <w:rPr>
          <w:rPrChange w:id="152" w:author="Гордиенко Максим Вячеславович" w:date="2015-12-09T16:34:00Z">
            <w:rPr/>
          </w:rPrChange>
        </w:rPr>
        <w:t xml:space="preserve"> </w:t>
      </w:r>
      <w:r w:rsidRPr="001F726A">
        <w:rPr>
          <w:lang w:val="en-US"/>
          <w:rPrChange w:id="153" w:author="Гордиенко Максим Вячеславович" w:date="2015-03-11T12:52:00Z">
            <w:rPr/>
          </w:rPrChange>
        </w:rPr>
        <w:t>c</w:t>
      </w:r>
      <w:r w:rsidRPr="00D14409">
        <w:rPr>
          <w:rPrChange w:id="154" w:author="Гордиенко Максим Вячеславович" w:date="2015-12-09T16:34:00Z">
            <w:rPr/>
          </w:rPrChange>
        </w:rPr>
        <w:t>:/</w:t>
      </w:r>
      <w:r w:rsidRPr="001F726A">
        <w:rPr>
          <w:lang w:val="en-US"/>
          <w:rPrChange w:id="155" w:author="Гордиенко Максим Вячеславович" w:date="2015-03-11T12:52:00Z">
            <w:rPr/>
          </w:rPrChange>
        </w:rPr>
        <w:t>TEMP</w:t>
      </w:r>
      <w:r w:rsidRPr="00D14409">
        <w:rPr>
          <w:rPrChange w:id="156" w:author="Гордиенко Максим Вячеславович" w:date="2015-12-09T16:34:00Z">
            <w:rPr/>
          </w:rPrChange>
        </w:rPr>
        <w:t>/</w:t>
      </w:r>
      <w:r w:rsidRPr="001F726A">
        <w:rPr>
          <w:lang w:val="en-US"/>
          <w:rPrChange w:id="157" w:author="Гордиенко Максим Вячеславович" w:date="2015-03-11T12:52:00Z">
            <w:rPr/>
          </w:rPrChange>
        </w:rPr>
        <w:t>syncserver</w:t>
      </w:r>
      <w:r w:rsidRPr="00D14409">
        <w:rPr>
          <w:rPrChange w:id="158" w:author="Гордиенко Максим Вячеславович" w:date="2015-12-09T16:34:00Z">
            <w:rPr/>
          </w:rPrChange>
        </w:rPr>
        <w:t>/</w:t>
      </w:r>
      <w:r w:rsidRPr="001F726A">
        <w:rPr>
          <w:lang w:val="en-US"/>
          <w:rPrChange w:id="159" w:author="Гордиенко Максим Вячеславович" w:date="2015-03-11T12:52:00Z">
            <w:rPr/>
          </w:rPrChange>
        </w:rPr>
        <w:t>sql</w:t>
      </w:r>
      <w:r w:rsidRPr="00D14409">
        <w:rPr>
          <w:rPrChange w:id="160" w:author="Гордиенко Максим Вячеславович" w:date="2015-12-09T16:34:00Z">
            <w:rPr/>
          </w:rPrChange>
        </w:rPr>
        <w:t>/</w:t>
      </w:r>
      <w:r>
        <w:rPr>
          <w:lang w:val="en-US"/>
        </w:rPr>
        <w:t>install</w:t>
      </w:r>
      <w:r w:rsidRPr="00D14409">
        <w:rPr>
          <w:rPrChange w:id="161" w:author="Гордиенко Максим Вячеславович" w:date="2015-12-09T16:34:00Z">
            <w:rPr/>
          </w:rPrChange>
        </w:rPr>
        <w:t>.</w:t>
      </w:r>
      <w:r w:rsidRPr="001F726A">
        <w:rPr>
          <w:lang w:val="en-US"/>
          <w:rPrChange w:id="162" w:author="Гордиенко Максим Вячеславович" w:date="2015-03-11T12:52:00Z">
            <w:rPr/>
          </w:rPrChange>
        </w:rPr>
        <w:t>sql</w:t>
      </w:r>
      <w:ins w:id="163" w:author="Гордиенко Максим Вячеславович" w:date="2015-03-11T12:51:00Z">
        <w:r w:rsidR="001F726A" w:rsidRPr="00D14409">
          <w:rPr>
            <w:rPrChange w:id="164" w:author="Гордиенко Максим Вячеславович" w:date="2015-12-09T16:34:00Z">
              <w:rPr>
                <w:lang w:val="en-US"/>
              </w:rPr>
            </w:rPrChange>
          </w:rPr>
          <w:t xml:space="preserve">, </w:t>
        </w:r>
        <w:r w:rsidR="001F726A" w:rsidRPr="001F726A">
          <w:rPr>
            <w:lang w:val="en-US"/>
          </w:rPr>
          <w:t>files</w:t>
        </w:r>
        <w:r w:rsidR="001F726A" w:rsidRPr="00D14409">
          <w:rPr>
            <w:rPrChange w:id="165" w:author="Гордиенко Максим Вячеславович" w:date="2015-12-09T16:34:00Z">
              <w:rPr>
                <w:lang w:val="en-US"/>
              </w:rPr>
            </w:rPrChange>
          </w:rPr>
          <w:t>-</w:t>
        </w:r>
        <w:r w:rsidR="001F726A" w:rsidRPr="001F726A">
          <w:rPr>
            <w:lang w:val="en-US"/>
          </w:rPr>
          <w:t>to</w:t>
        </w:r>
        <w:r w:rsidR="001F726A" w:rsidRPr="00D14409">
          <w:rPr>
            <w:rPrChange w:id="166" w:author="Гордиенко Максим Вячеславович" w:date="2015-12-09T16:34:00Z">
              <w:rPr>
                <w:lang w:val="en-US"/>
              </w:rPr>
            </w:rPrChange>
          </w:rPr>
          <w:t>-</w:t>
        </w:r>
        <w:proofErr w:type="spellStart"/>
        <w:r w:rsidR="001F726A" w:rsidRPr="001F726A">
          <w:rPr>
            <w:lang w:val="en-US"/>
          </w:rPr>
          <w:t>servers</w:t>
        </w:r>
        <w:proofErr w:type="spellEnd"/>
        <w:r w:rsidR="001F726A" w:rsidRPr="00D14409">
          <w:rPr>
            <w:rPrChange w:id="167" w:author="Гордиенко Максим Вячеславович" w:date="2015-12-09T16:34:00Z">
              <w:rPr>
                <w:lang w:val="en-US"/>
              </w:rPr>
            </w:rPrChange>
          </w:rPr>
          <w:t>.</w:t>
        </w:r>
        <w:proofErr w:type="spellStart"/>
        <w:r w:rsidR="001F726A" w:rsidRPr="001F726A">
          <w:rPr>
            <w:lang w:val="en-US"/>
          </w:rPr>
          <w:t>sql</w:t>
        </w:r>
      </w:ins>
      <w:proofErr w:type="spellEnd"/>
      <w:ins w:id="168" w:author="Гордиенко Максим Вячеславович" w:date="2015-03-11T12:52:00Z">
        <w:r w:rsidR="001F726A" w:rsidRPr="00D14409">
          <w:rPr>
            <w:rPrChange w:id="169" w:author="Гордиенко Максим Вячеславович" w:date="2015-12-09T16:34:00Z">
              <w:rPr>
                <w:lang w:val="en-US"/>
              </w:rPr>
            </w:rPrChange>
          </w:rPr>
          <w:t xml:space="preserve">, </w:t>
        </w:r>
        <w:r w:rsidR="001F726A" w:rsidRPr="001F726A">
          <w:rPr>
            <w:lang w:val="en-US"/>
            <w:rPrChange w:id="170" w:author="Гордиенко Максим Вячеславович" w:date="2015-03-11T12:52:00Z">
              <w:rPr/>
            </w:rPrChange>
          </w:rPr>
          <w:t>push</w:t>
        </w:r>
        <w:r w:rsidR="001F726A" w:rsidRPr="00D14409">
          <w:rPr>
            <w:rPrChange w:id="171" w:author="Гордиенко Максим Вячеславович" w:date="2015-12-09T16:34:00Z">
              <w:rPr/>
            </w:rPrChange>
          </w:rPr>
          <w:t>-</w:t>
        </w:r>
        <w:proofErr w:type="spellStart"/>
        <w:r w:rsidR="001F726A" w:rsidRPr="001F726A">
          <w:rPr>
            <w:lang w:val="en-US"/>
            <w:rPrChange w:id="172" w:author="Гордиенко Максим Вячеславович" w:date="2015-03-11T12:52:00Z">
              <w:rPr/>
            </w:rPrChange>
          </w:rPr>
          <w:t>notifications</w:t>
        </w:r>
        <w:proofErr w:type="spellEnd"/>
        <w:r w:rsidR="001F726A" w:rsidRPr="00D14409">
          <w:rPr>
            <w:rPrChange w:id="173" w:author="Гордиенко Максим Вячеславович" w:date="2015-12-09T16:34:00Z">
              <w:rPr/>
            </w:rPrChange>
          </w:rPr>
          <w:t>.</w:t>
        </w:r>
        <w:proofErr w:type="spellStart"/>
        <w:r w:rsidR="001F726A" w:rsidRPr="001F726A">
          <w:rPr>
            <w:lang w:val="en-US"/>
            <w:rPrChange w:id="174" w:author="Гордиенко Максим Вячеславович" w:date="2015-03-11T12:52:00Z">
              <w:rPr/>
            </w:rPrChange>
          </w:rPr>
          <w:t>sql</w:t>
        </w:r>
      </w:ins>
      <w:proofErr w:type="spellEnd"/>
      <w:ins w:id="175" w:author="Гордиенко Максим Вячеславович" w:date="2015-12-09T16:34:00Z">
        <w:r w:rsidR="00D14409" w:rsidRPr="00D14409">
          <w:rPr>
            <w:rPrChange w:id="176" w:author="Гордиенко Максим Вячеславович" w:date="2015-12-09T16:34:00Z">
              <w:rPr/>
            </w:rPrChange>
          </w:rPr>
          <w:t>,</w:t>
        </w:r>
        <w:r w:rsidR="00D14409">
          <w:t xml:space="preserve"> </w:t>
        </w:r>
        <w:r w:rsidR="00D14409" w:rsidRPr="00D14409">
          <w:t>4.cluster.sql</w:t>
        </w:r>
      </w:ins>
      <w:bookmarkStart w:id="177" w:name="_GoBack"/>
      <w:bookmarkEnd w:id="177"/>
    </w:p>
    <w:p w:rsidR="00D5277E" w:rsidRDefault="00D5277E" w:rsidP="00D5277E">
      <w:pPr>
        <w:pStyle w:val="a3"/>
        <w:numPr>
          <w:ilvl w:val="0"/>
          <w:numId w:val="44"/>
        </w:numPr>
      </w:pPr>
      <w:r>
        <w:t xml:space="preserve">В случае ошибок выполнения скриптов, необходимо сообщить об ошибках </w:t>
      </w:r>
      <w:r w:rsidR="00CF4CA1">
        <w:t xml:space="preserve">команде поддержки </w:t>
      </w:r>
      <w:r w:rsidR="00CF4CA1">
        <w:rPr>
          <w:lang w:val="en-US"/>
        </w:rPr>
        <w:t>SL</w:t>
      </w:r>
      <w:r w:rsidR="00CF4CA1" w:rsidRPr="00CF4CA1">
        <w:t>3</w:t>
      </w:r>
    </w:p>
    <w:p w:rsidR="00D5277E" w:rsidRPr="003A07DD" w:rsidRDefault="00D5277E" w:rsidP="003A07DD">
      <w:pPr>
        <w:pStyle w:val="1"/>
        <w:numPr>
          <w:ilvl w:val="1"/>
          <w:numId w:val="40"/>
        </w:numPr>
        <w:rPr>
          <w:rStyle w:val="21"/>
        </w:rPr>
      </w:pPr>
      <w:bookmarkStart w:id="178" w:name="_Toc415515049"/>
      <w:r>
        <w:rPr>
          <w:rStyle w:val="21"/>
        </w:rPr>
        <w:t>Порядок настройки сервера приложений</w:t>
      </w:r>
      <w:bookmarkEnd w:id="146"/>
      <w:bookmarkEnd w:id="178"/>
    </w:p>
    <w:p w:rsidR="008F0624" w:rsidRDefault="008F0624" w:rsidP="008F0624">
      <w:pPr>
        <w:pStyle w:val="a3"/>
        <w:numPr>
          <w:ilvl w:val="0"/>
          <w:numId w:val="41"/>
        </w:numPr>
      </w:pPr>
      <w:r>
        <w:t xml:space="preserve">Создать источник данных </w:t>
      </w:r>
      <w:r w:rsidRPr="008F0624">
        <w:t>CACHESERVER_DB</w:t>
      </w:r>
    </w:p>
    <w:p w:rsidR="008F0624" w:rsidRPr="00EA6911" w:rsidRDefault="008F0624" w:rsidP="008F0624">
      <w:pPr>
        <w:pStyle w:val="a3"/>
        <w:numPr>
          <w:ilvl w:val="1"/>
          <w:numId w:val="41"/>
        </w:numPr>
      </w:pPr>
      <w:r>
        <w:t>Зайти на страницу Ресурсы-</w:t>
      </w:r>
      <w:r w:rsidRPr="008F0624">
        <w:t>&gt;</w:t>
      </w:r>
      <w:r w:rsidRPr="008F0624">
        <w:rPr>
          <w:i/>
          <w:lang w:val="en-US"/>
        </w:rPr>
        <w:t>JDBC</w:t>
      </w:r>
      <w:r w:rsidRPr="008F0624">
        <w:rPr>
          <w:i/>
        </w:rPr>
        <w:t>-&gt;</w:t>
      </w:r>
      <w:r>
        <w:rPr>
          <w:i/>
        </w:rPr>
        <w:t xml:space="preserve">Комплексы связи </w:t>
      </w:r>
      <w:r>
        <w:rPr>
          <w:i/>
          <w:lang w:val="en-US"/>
        </w:rPr>
        <w:t>JDBC</w:t>
      </w:r>
    </w:p>
    <w:p w:rsidR="008F0624" w:rsidRPr="00EA6911" w:rsidRDefault="008F0624" w:rsidP="00EA6911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 w:rsidRPr="00EA6911">
        <w:t xml:space="preserve">Выбрать в выпадающем </w:t>
      </w:r>
      <w:r w:rsidR="00EA6911" w:rsidRPr="00EA6911">
        <w:t xml:space="preserve">списке область (узел </w:t>
      </w:r>
      <w:r w:rsidR="00EA6911" w:rsidRPr="00EA6911">
        <w:rPr>
          <w:i/>
        </w:rPr>
        <w:t>типа Узел=OWNEROR-AHVAQA0Node01,Сервер=server1</w:t>
      </w:r>
      <w:r w:rsidR="00EA6911" w:rsidRPr="00EA6911">
        <w:t>), нажать кнопка</w:t>
      </w:r>
      <w:r w:rsidR="00EA6911">
        <w:rPr>
          <w:i/>
        </w:rPr>
        <w:t xml:space="preserve"> </w:t>
      </w:r>
      <w:r w:rsidR="00EA6911" w:rsidRPr="00EA6911">
        <w:rPr>
          <w:rStyle w:val="ae"/>
          <w:i w:val="0"/>
        </w:rPr>
        <w:t>Создать</w:t>
      </w:r>
    </w:p>
    <w:p w:rsidR="00EA6911" w:rsidRPr="00EA6911" w:rsidRDefault="00EA6911" w:rsidP="00EA6911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Указать тип базы данных </w:t>
      </w:r>
      <w:r>
        <w:rPr>
          <w:iCs/>
          <w:lang w:val="en-US"/>
        </w:rPr>
        <w:t>SQL</w:t>
      </w:r>
      <w:r>
        <w:rPr>
          <w:iCs/>
        </w:rPr>
        <w:t xml:space="preserve"> </w:t>
      </w:r>
      <w:r>
        <w:rPr>
          <w:iCs/>
          <w:lang w:val="en-US"/>
        </w:rPr>
        <w:t>Server</w:t>
      </w:r>
    </w:p>
    <w:p w:rsidR="00EA6911" w:rsidRPr="00D407BA" w:rsidRDefault="00EA6911" w:rsidP="00EA6911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Указать тип комплекса связи </w:t>
      </w:r>
      <w:r>
        <w:rPr>
          <w:iCs/>
          <w:lang w:val="en-US"/>
        </w:rPr>
        <w:t>Microsoft</w:t>
      </w:r>
      <w:r w:rsidRPr="00D407BA">
        <w:rPr>
          <w:iCs/>
        </w:rPr>
        <w:t xml:space="preserve"> </w:t>
      </w:r>
      <w:r w:rsidR="00D407BA">
        <w:rPr>
          <w:iCs/>
          <w:lang w:val="en-US"/>
        </w:rPr>
        <w:t>SQL</w:t>
      </w:r>
      <w:r w:rsidR="00D407BA" w:rsidRPr="00D407BA">
        <w:rPr>
          <w:iCs/>
        </w:rPr>
        <w:t xml:space="preserve"> </w:t>
      </w:r>
      <w:r w:rsidR="00D407BA">
        <w:rPr>
          <w:iCs/>
          <w:lang w:val="en-US"/>
        </w:rPr>
        <w:t>Server</w:t>
      </w:r>
      <w:r w:rsidR="00D407BA" w:rsidRPr="00D407BA">
        <w:rPr>
          <w:iCs/>
        </w:rPr>
        <w:t xml:space="preserve"> </w:t>
      </w:r>
      <w:r w:rsidR="00D407BA">
        <w:rPr>
          <w:iCs/>
          <w:lang w:val="en-US"/>
        </w:rPr>
        <w:t>JDBC</w:t>
      </w:r>
      <w:r w:rsidR="00D407BA" w:rsidRPr="00D407BA">
        <w:rPr>
          <w:iCs/>
        </w:rPr>
        <w:t xml:space="preserve"> </w:t>
      </w:r>
      <w:r w:rsidR="00D407BA">
        <w:rPr>
          <w:iCs/>
          <w:lang w:val="en-US"/>
        </w:rPr>
        <w:t>Driver</w:t>
      </w:r>
    </w:p>
    <w:p w:rsidR="00D407BA" w:rsidRPr="00D407BA" w:rsidRDefault="00D407BA" w:rsidP="00EA6911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>Указать тип реализации Источник данных пула соединений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  <w:lang w:val="en-US"/>
        </w:rPr>
      </w:pPr>
      <w:r>
        <w:rPr>
          <w:iCs/>
        </w:rPr>
        <w:t>Указать</w:t>
      </w:r>
      <w:r w:rsidRPr="00D407BA">
        <w:rPr>
          <w:iCs/>
          <w:lang w:val="en-US"/>
        </w:rPr>
        <w:t xml:space="preserve"> </w:t>
      </w:r>
      <w:r>
        <w:rPr>
          <w:iCs/>
        </w:rPr>
        <w:t>имя</w:t>
      </w:r>
      <w:r w:rsidRPr="00D407BA">
        <w:rPr>
          <w:iCs/>
          <w:lang w:val="en-US"/>
        </w:rPr>
        <w:t xml:space="preserve"> Microsoft SQL Server JDBC Driver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  <w:lang w:val="en-US"/>
        </w:rPr>
      </w:pPr>
      <w:r>
        <w:rPr>
          <w:iCs/>
        </w:rPr>
        <w:t xml:space="preserve">Нажать </w:t>
      </w:r>
      <w:r w:rsidRPr="00D407BA">
        <w:rPr>
          <w:rStyle w:val="ae"/>
          <w:iCs w:val="0"/>
        </w:rPr>
        <w:t>Далее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Указать расположение каталога для драйверов базы данных, скопировать туда файл </w:t>
      </w:r>
      <w:del w:id="179" w:author="Гордиенко Максим Вячеславович" w:date="2014-08-06T16:47:00Z">
        <w:r w:rsidRPr="00EE1141" w:rsidDel="00A33C48">
          <w:rPr>
            <w:iCs/>
          </w:rPr>
          <w:object w:dxaOrig="1531" w:dyaOrig="9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6.5pt;height:49.5pt" o:ole="">
              <v:imagedata r:id="rId9" o:title=""/>
            </v:shape>
            <o:OLEObject Type="Embed" ProgID="Package" ShapeID="_x0000_i1025" DrawAspect="Icon" ObjectID="_1511184022" r:id="rId10"/>
          </w:object>
        </w:r>
      </w:del>
      <w:ins w:id="180" w:author="Гордиенко Максим Вячеславович" w:date="2014-08-06T16:47:00Z">
        <w:r w:rsidR="00A33C48">
          <w:rPr>
            <w:b/>
            <w:iCs/>
          </w:rPr>
          <w:t>sqljdbc.jar</w:t>
        </w:r>
      </w:ins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</w:rPr>
        <w:t>Далее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  <w:iCs w:val="0"/>
        </w:rPr>
        <w:t>Готово</w:t>
      </w:r>
    </w:p>
    <w:p w:rsidR="002C4D4A" w:rsidRPr="002C4D4A" w:rsidRDefault="002C4D4A" w:rsidP="00D407BA">
      <w:pPr>
        <w:pStyle w:val="a3"/>
        <w:numPr>
          <w:ilvl w:val="2"/>
          <w:numId w:val="41"/>
        </w:numPr>
      </w:pPr>
      <w:r w:rsidRPr="002C4D4A">
        <w:t>Сохраните изменения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lastRenderedPageBreak/>
        <w:t xml:space="preserve">Перейти на страницу </w:t>
      </w:r>
      <w:r>
        <w:t>Ресурсы-</w:t>
      </w:r>
      <w:r w:rsidRPr="008F0624">
        <w:t>&gt;</w:t>
      </w:r>
      <w:r w:rsidRPr="008F0624">
        <w:rPr>
          <w:i/>
          <w:lang w:val="en-US"/>
        </w:rPr>
        <w:t>JDBC</w:t>
      </w:r>
      <w:r>
        <w:rPr>
          <w:i/>
        </w:rPr>
        <w:t>-</w:t>
      </w:r>
      <w:r w:rsidRPr="00D407BA">
        <w:rPr>
          <w:i/>
        </w:rPr>
        <w:t>&gt;</w:t>
      </w:r>
      <w:r>
        <w:rPr>
          <w:i/>
        </w:rPr>
        <w:t>Источники данных</w:t>
      </w:r>
    </w:p>
    <w:p w:rsidR="00D407BA" w:rsidRPr="00EA6911" w:rsidRDefault="00D407BA" w:rsidP="00D407BA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 w:rsidRPr="00EA6911">
        <w:t xml:space="preserve">Выбрать в выпадающем списке область (узел </w:t>
      </w:r>
      <w:r w:rsidRPr="00EA6911">
        <w:rPr>
          <w:i/>
        </w:rPr>
        <w:t>типа Узел=OWNEROR-AHVAQA0Node01,Сервер=server1</w:t>
      </w:r>
      <w:r w:rsidRPr="00EA6911">
        <w:t>), нажать кнопка</w:t>
      </w:r>
      <w:r>
        <w:rPr>
          <w:i/>
        </w:rPr>
        <w:t xml:space="preserve"> </w:t>
      </w:r>
      <w:r w:rsidRPr="00EA6911">
        <w:rPr>
          <w:rStyle w:val="ae"/>
          <w:i w:val="0"/>
        </w:rPr>
        <w:t>Создать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t xml:space="preserve">Указать имя источника </w:t>
      </w:r>
      <w:r w:rsidRPr="00D407BA">
        <w:t>CACHESERVER_DB</w:t>
      </w:r>
    </w:p>
    <w:p w:rsidR="00D407BA" w:rsidRPr="00791A40" w:rsidRDefault="00D407BA" w:rsidP="00D407BA">
      <w:pPr>
        <w:pStyle w:val="a3"/>
        <w:numPr>
          <w:ilvl w:val="2"/>
          <w:numId w:val="41"/>
        </w:numPr>
        <w:rPr>
          <w:i/>
          <w:lang w:val="en-US"/>
        </w:rPr>
      </w:pPr>
      <w:r>
        <w:t>Указать</w:t>
      </w:r>
      <w:r w:rsidRPr="00D407BA">
        <w:rPr>
          <w:lang w:val="en-US"/>
        </w:rPr>
        <w:t xml:space="preserve"> </w:t>
      </w:r>
      <w:proofErr w:type="spellStart"/>
      <w:r>
        <w:rPr>
          <w:lang w:val="en-US"/>
        </w:rPr>
        <w:t>jndi</w:t>
      </w:r>
      <w:proofErr w:type="spellEnd"/>
      <w:r>
        <w:rPr>
          <w:lang w:val="en-US"/>
        </w:rPr>
        <w:t>-</w:t>
      </w:r>
      <w:r>
        <w:t>имя</w:t>
      </w:r>
      <w:r w:rsidRPr="00D407BA">
        <w:rPr>
          <w:lang w:val="en-US"/>
        </w:rPr>
        <w:t xml:space="preserve"> </w:t>
      </w:r>
      <w:proofErr w:type="spellStart"/>
      <w:r w:rsidRPr="00D407BA">
        <w:rPr>
          <w:lang w:val="en-US"/>
        </w:rPr>
        <w:t>jdbc</w:t>
      </w:r>
      <w:proofErr w:type="spellEnd"/>
      <w:r w:rsidRPr="00D407BA">
        <w:rPr>
          <w:lang w:val="en-US"/>
        </w:rPr>
        <w:t>/CACHESERVER_DB</w:t>
      </w:r>
    </w:p>
    <w:p w:rsidR="00791A40" w:rsidRPr="00791A40" w:rsidRDefault="00791A40" w:rsidP="00791A40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>
        <w:rPr>
          <w:iCs/>
        </w:rPr>
        <w:t xml:space="preserve">Нажать </w:t>
      </w:r>
      <w:r w:rsidRPr="00D407BA">
        <w:rPr>
          <w:rStyle w:val="ae"/>
        </w:rPr>
        <w:t>Далее</w:t>
      </w:r>
    </w:p>
    <w:p w:rsidR="00791A40" w:rsidRPr="00791A40" w:rsidRDefault="00791A40" w:rsidP="00791A40">
      <w:pPr>
        <w:pStyle w:val="a3"/>
        <w:numPr>
          <w:ilvl w:val="2"/>
          <w:numId w:val="41"/>
        </w:numPr>
      </w:pPr>
      <w:r w:rsidRPr="00791A40">
        <w:t>Выбрать</w:t>
      </w:r>
      <w:r>
        <w:t xml:space="preserve"> существующий комплекс </w:t>
      </w:r>
      <w:r>
        <w:rPr>
          <w:lang w:val="en-US"/>
        </w:rPr>
        <w:t>JDBC</w:t>
      </w:r>
      <w:r w:rsidRPr="00791A40">
        <w:t xml:space="preserve"> </w:t>
      </w:r>
      <w:r w:rsidRPr="00D407BA">
        <w:rPr>
          <w:iCs/>
          <w:lang w:val="en-US"/>
        </w:rPr>
        <w:t>Microsoft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SQL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Server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JDBC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Driver</w:t>
      </w:r>
    </w:p>
    <w:p w:rsidR="00791A40" w:rsidRPr="00D407BA" w:rsidRDefault="00791A40" w:rsidP="00791A40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</w:rPr>
        <w:t>Далее</w:t>
      </w:r>
    </w:p>
    <w:p w:rsidR="00791A40" w:rsidRDefault="00791A40" w:rsidP="00D407BA">
      <w:pPr>
        <w:pStyle w:val="a3"/>
        <w:numPr>
          <w:ilvl w:val="2"/>
          <w:numId w:val="41"/>
        </w:numPr>
      </w:pPr>
      <w:r>
        <w:t>Укажите имя базы данных</w:t>
      </w:r>
      <w:r w:rsidR="002C4D4A">
        <w:t>, порт и имя сервера</w:t>
      </w:r>
    </w:p>
    <w:p w:rsidR="002C4D4A" w:rsidRPr="002C4D4A" w:rsidRDefault="002C4D4A" w:rsidP="002C4D4A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>
        <w:rPr>
          <w:iCs/>
        </w:rPr>
        <w:t xml:space="preserve">Нажать </w:t>
      </w:r>
      <w:r w:rsidRPr="00D407BA">
        <w:rPr>
          <w:rStyle w:val="ae"/>
        </w:rPr>
        <w:t>Далее</w:t>
      </w:r>
    </w:p>
    <w:p w:rsidR="002C4D4A" w:rsidRPr="002C4D4A" w:rsidRDefault="002C4D4A" w:rsidP="002C4D4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</w:rPr>
        <w:t>Далее</w:t>
      </w:r>
    </w:p>
    <w:p w:rsidR="002C4D4A" w:rsidRPr="00D407BA" w:rsidRDefault="002C4D4A" w:rsidP="002C4D4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  <w:iCs w:val="0"/>
        </w:rPr>
        <w:t>Готово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Сохраните изменения</w:t>
      </w:r>
    </w:p>
    <w:p w:rsidR="00791A40" w:rsidRDefault="002C4D4A" w:rsidP="002C4D4A">
      <w:pPr>
        <w:pStyle w:val="a3"/>
        <w:numPr>
          <w:ilvl w:val="2"/>
          <w:numId w:val="41"/>
        </w:numPr>
      </w:pPr>
      <w:r>
        <w:t xml:space="preserve">Зайдите в созданный источник данных </w:t>
      </w:r>
      <w:r w:rsidRPr="002C4D4A">
        <w:t>Источники данных &gt; CACHESERVER_DB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Зайдите по ссылке «</w:t>
      </w:r>
      <w:r w:rsidRPr="002C4D4A">
        <w:t>JAAS - идентификационные данные J2C</w:t>
      </w:r>
      <w:r>
        <w:t>»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Нажмите Создать</w:t>
      </w:r>
    </w:p>
    <w:p w:rsidR="002C4D4A" w:rsidRPr="002C4D4A" w:rsidRDefault="002C4D4A" w:rsidP="002C4D4A">
      <w:pPr>
        <w:pStyle w:val="a3"/>
        <w:numPr>
          <w:ilvl w:val="2"/>
          <w:numId w:val="41"/>
        </w:numPr>
      </w:pPr>
      <w:r>
        <w:t xml:space="preserve">Укажите псевдоним, например </w:t>
      </w:r>
      <w:r w:rsidRPr="00D407BA">
        <w:t>CACHESERVER_DB</w:t>
      </w:r>
      <w:r>
        <w:t>_</w:t>
      </w:r>
      <w:r>
        <w:rPr>
          <w:lang w:val="en-US"/>
        </w:rPr>
        <w:t>AUTH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Введите пользователя и пароля для коннекта к базе данных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Нажмите ОК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Сохраните изменения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 xml:space="preserve">Зайдите в созданный источник данных </w:t>
      </w:r>
      <w:r w:rsidRPr="002C4D4A">
        <w:t>Источники данных &gt; CACHESERVER_DB</w:t>
      </w:r>
    </w:p>
    <w:p w:rsidR="002C4D4A" w:rsidRPr="002C4D4A" w:rsidRDefault="002C4D4A" w:rsidP="002C4D4A">
      <w:pPr>
        <w:pStyle w:val="a3"/>
        <w:numPr>
          <w:ilvl w:val="2"/>
          <w:numId w:val="41"/>
        </w:numPr>
      </w:pPr>
      <w:r>
        <w:t xml:space="preserve">Укажите </w:t>
      </w:r>
      <w:r w:rsidRPr="002C4D4A">
        <w:t>Псевдоним идентификации, управляемой компонентом</w:t>
      </w:r>
      <w:r>
        <w:t xml:space="preserve"> </w:t>
      </w:r>
      <w:r w:rsidRPr="00D407BA">
        <w:t>CACHESERVER_DB</w:t>
      </w:r>
      <w:r>
        <w:t>_</w:t>
      </w:r>
      <w:r>
        <w:rPr>
          <w:lang w:val="en-US"/>
        </w:rPr>
        <w:t>AUTH</w:t>
      </w:r>
    </w:p>
    <w:p w:rsidR="002C4D4A" w:rsidRPr="002C4D4A" w:rsidRDefault="002C4D4A" w:rsidP="002C4D4A">
      <w:pPr>
        <w:pStyle w:val="a3"/>
        <w:numPr>
          <w:ilvl w:val="2"/>
          <w:numId w:val="41"/>
        </w:numPr>
      </w:pPr>
      <w:r>
        <w:t xml:space="preserve">Укажите </w:t>
      </w:r>
      <w:r w:rsidRPr="002C4D4A">
        <w:t>Псевдоним идентификации, управляемой контейнером</w:t>
      </w:r>
      <w:r>
        <w:t xml:space="preserve"> </w:t>
      </w:r>
      <w:r w:rsidRPr="00D407BA">
        <w:t>CACHESERVER_DB</w:t>
      </w:r>
      <w:r>
        <w:t>_</w:t>
      </w:r>
      <w:r>
        <w:rPr>
          <w:lang w:val="en-US"/>
        </w:rPr>
        <w:t>AUTH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Нажмите Применить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Сохраните изменения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Нажмите проверить соединение</w:t>
      </w:r>
    </w:p>
    <w:p w:rsidR="002C4D4A" w:rsidRPr="00791A40" w:rsidRDefault="002C4D4A" w:rsidP="002C4D4A">
      <w:pPr>
        <w:pStyle w:val="a3"/>
        <w:numPr>
          <w:ilvl w:val="2"/>
          <w:numId w:val="41"/>
        </w:numPr>
      </w:pPr>
      <w:r>
        <w:t xml:space="preserve">В случае возникновения ошибок при проверки соединения и невозможности их самостоятельно исправить обратитесь в </w:t>
      </w:r>
      <w:r w:rsidR="00470DAA">
        <w:t xml:space="preserve">команду поддержки </w:t>
      </w:r>
      <w:r w:rsidR="00470DAA">
        <w:rPr>
          <w:lang w:val="en-US"/>
        </w:rPr>
        <w:t>SL</w:t>
      </w:r>
      <w:r w:rsidR="00470DAA" w:rsidRPr="00470DAA">
        <w:t>3</w:t>
      </w:r>
    </w:p>
    <w:p w:rsidR="00D5277E" w:rsidRPr="00D407BA" w:rsidRDefault="00D5277E" w:rsidP="00D5277E">
      <w:pPr>
        <w:pStyle w:val="a3"/>
        <w:numPr>
          <w:ilvl w:val="0"/>
          <w:numId w:val="41"/>
        </w:numPr>
      </w:pPr>
      <w:r>
        <w:t>Необходимо</w:t>
      </w:r>
      <w:r w:rsidRPr="00D407BA">
        <w:t xml:space="preserve"> </w:t>
      </w:r>
      <w:r>
        <w:t>установить</w:t>
      </w:r>
      <w:r w:rsidRPr="00D407BA">
        <w:t xml:space="preserve"> </w:t>
      </w:r>
      <w:r>
        <w:rPr>
          <w:lang w:val="en-US"/>
        </w:rPr>
        <w:t>war</w:t>
      </w:r>
      <w:r w:rsidRPr="00D407BA">
        <w:t>-</w:t>
      </w:r>
      <w:r>
        <w:t>файл</w:t>
      </w:r>
      <w:r w:rsidRPr="00D407BA">
        <w:t xml:space="preserve"> </w:t>
      </w:r>
      <w:r>
        <w:t>приложения</w:t>
      </w:r>
      <w:r w:rsidRPr="00D407BA">
        <w:t xml:space="preserve"> </w:t>
      </w:r>
      <w:r>
        <w:rPr>
          <w:lang w:val="en-US"/>
        </w:rPr>
        <w:t>c</w:t>
      </w:r>
      <w:r w:rsidRPr="00D407BA">
        <w:t>:/</w:t>
      </w:r>
      <w:r>
        <w:rPr>
          <w:lang w:val="en-US"/>
        </w:rPr>
        <w:t>TEMP</w:t>
      </w:r>
      <w:r w:rsidRPr="00D407BA">
        <w:t>/</w:t>
      </w:r>
      <w:proofErr w:type="spellStart"/>
      <w:r>
        <w:rPr>
          <w:lang w:val="en-US"/>
        </w:rPr>
        <w:t>confserver</w:t>
      </w:r>
      <w:proofErr w:type="spellEnd"/>
      <w:r w:rsidRPr="00D407BA">
        <w:t>/</w:t>
      </w:r>
      <w:r>
        <w:rPr>
          <w:lang w:val="en-US"/>
        </w:rPr>
        <w:t>web</w:t>
      </w:r>
      <w:r w:rsidRPr="00D407BA">
        <w:t>/</w:t>
      </w:r>
      <w:proofErr w:type="spellStart"/>
      <w:r w:rsidR="00D86565">
        <w:rPr>
          <w:lang w:val="en-US"/>
        </w:rPr>
        <w:t>sync</w:t>
      </w:r>
      <w:r>
        <w:rPr>
          <w:lang w:val="en-US"/>
        </w:rPr>
        <w:t>server</w:t>
      </w:r>
      <w:proofErr w:type="spellEnd"/>
      <w:r w:rsidRPr="00D407BA">
        <w:t>.</w:t>
      </w:r>
      <w:r>
        <w:rPr>
          <w:lang w:val="en-US"/>
        </w:rPr>
        <w:t>war</w:t>
      </w:r>
    </w:p>
    <w:p w:rsidR="00D5277E" w:rsidRPr="0083071F" w:rsidRDefault="00D5277E" w:rsidP="00D5277E">
      <w:pPr>
        <w:pStyle w:val="a3"/>
        <w:numPr>
          <w:ilvl w:val="1"/>
          <w:numId w:val="41"/>
        </w:numPr>
      </w:pPr>
      <w:r>
        <w:t xml:space="preserve">Для этого заходим на страницу </w:t>
      </w:r>
      <w:r>
        <w:rPr>
          <w:i/>
        </w:rPr>
        <w:t>Приложения-</w:t>
      </w:r>
      <w:r w:rsidRPr="00F00EC2">
        <w:rPr>
          <w:i/>
        </w:rPr>
        <w:t>&gt;</w:t>
      </w:r>
      <w:r>
        <w:rPr>
          <w:i/>
        </w:rPr>
        <w:t xml:space="preserve">Типы приложений-&gt;Приложения </w:t>
      </w:r>
      <w:r>
        <w:rPr>
          <w:i/>
          <w:lang w:val="en-US"/>
        </w:rPr>
        <w:t>J</w:t>
      </w:r>
      <w:r w:rsidRPr="00F00EC2">
        <w:rPr>
          <w:i/>
        </w:rPr>
        <w:t>2</w:t>
      </w:r>
      <w:r>
        <w:rPr>
          <w:i/>
          <w:lang w:val="en-US"/>
        </w:rPr>
        <w:t>EE</w:t>
      </w:r>
      <w:r w:rsidRPr="00F00EC2">
        <w:rPr>
          <w:i/>
        </w:rPr>
        <w:t xml:space="preserve"> </w:t>
      </w:r>
      <w:r>
        <w:rPr>
          <w:i/>
        </w:rPr>
        <w:t xml:space="preserve">для </w:t>
      </w:r>
      <w:r>
        <w:rPr>
          <w:i/>
          <w:lang w:val="en-US"/>
        </w:rPr>
        <w:t>WebSphere</w:t>
      </w:r>
    </w:p>
    <w:p w:rsidR="00D5277E" w:rsidRPr="0083071F" w:rsidRDefault="00D5277E" w:rsidP="00D5277E">
      <w:pPr>
        <w:pStyle w:val="a3"/>
        <w:numPr>
          <w:ilvl w:val="1"/>
          <w:numId w:val="41"/>
        </w:numPr>
      </w:pPr>
      <w:r>
        <w:t xml:space="preserve">В случае обновления приложения выделяем приложение галкой и нажимаем </w:t>
      </w:r>
      <w:r>
        <w:rPr>
          <w:i/>
        </w:rPr>
        <w:t>Обновить.</w:t>
      </w:r>
      <w:r w:rsidRPr="0083071F">
        <w:rPr>
          <w:i/>
        </w:rPr>
        <w:t xml:space="preserve"> 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 w:rsidRPr="0083071F">
        <w:t xml:space="preserve">Укажите Путь до </w:t>
      </w:r>
      <w:r w:rsidRPr="0083071F">
        <w:rPr>
          <w:lang w:val="en-US"/>
        </w:rPr>
        <w:t>war</w:t>
      </w:r>
      <w:r w:rsidRPr="0083071F">
        <w:t>-файла приложения. Нажимаем</w:t>
      </w:r>
      <w:r>
        <w:rPr>
          <w:i/>
        </w:rPr>
        <w:t xml:space="preserve"> Далее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>
        <w:t xml:space="preserve">Выбираем </w:t>
      </w:r>
      <w:r>
        <w:rPr>
          <w:i/>
        </w:rPr>
        <w:t>Быстрый путь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 w:rsidRPr="0083071F">
        <w:t>Проходим мастер установки без внесения изменений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 w:rsidRPr="0083071F">
        <w:t>Сохра</w:t>
      </w:r>
      <w:r>
        <w:t>няем изменения</w:t>
      </w:r>
    </w:p>
    <w:p w:rsidR="00D5277E" w:rsidRPr="0083071F" w:rsidRDefault="00D5277E" w:rsidP="00D5277E">
      <w:pPr>
        <w:pStyle w:val="a3"/>
        <w:numPr>
          <w:ilvl w:val="1"/>
          <w:numId w:val="41"/>
        </w:numPr>
      </w:pPr>
      <w:r>
        <w:t xml:space="preserve">В случае первичной установки нажимаем </w:t>
      </w:r>
      <w:r w:rsidRPr="009C10A7">
        <w:rPr>
          <w:i/>
        </w:rPr>
        <w:t>Установить</w:t>
      </w:r>
      <w:r>
        <w:rPr>
          <w:i/>
        </w:rPr>
        <w:t xml:space="preserve">. 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 xml:space="preserve">Укажите путь </w:t>
      </w:r>
      <w:r w:rsidRPr="0083071F">
        <w:t xml:space="preserve">до </w:t>
      </w:r>
      <w:r w:rsidRPr="0083071F">
        <w:rPr>
          <w:lang w:val="en-US"/>
        </w:rPr>
        <w:t>war</w:t>
      </w:r>
      <w:r w:rsidRPr="0083071F">
        <w:t>-файла приложения</w:t>
      </w:r>
      <w:r>
        <w:t xml:space="preserve">. Нажмите </w:t>
      </w:r>
      <w:r w:rsidRPr="00F52356">
        <w:rPr>
          <w:rStyle w:val="ae"/>
        </w:rPr>
        <w:t>Далее</w:t>
      </w:r>
      <w:r>
        <w:t>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Выберите Быстрый путь и нажмите. Далее.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 далее на четырех следующих страницах.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lastRenderedPageBreak/>
        <w:t>Укажите корневой контекст для приложения</w:t>
      </w:r>
    </w:p>
    <w:p w:rsidR="00D5277E" w:rsidRPr="0083071F" w:rsidRDefault="00D5277E" w:rsidP="00D5277E">
      <w:pPr>
        <w:pStyle w:val="a3"/>
        <w:ind w:left="1080"/>
        <w:rPr>
          <w:lang w:val="en-US"/>
        </w:rPr>
      </w:pPr>
      <w:r>
        <w:t>/</w:t>
      </w:r>
      <w:proofErr w:type="spellStart"/>
      <w:r w:rsidR="003A07DD">
        <w:rPr>
          <w:lang w:val="en-US"/>
        </w:rPr>
        <w:t>sync</w:t>
      </w:r>
      <w:r>
        <w:rPr>
          <w:lang w:val="en-US"/>
        </w:rPr>
        <w:t>server</w:t>
      </w:r>
      <w:proofErr w:type="spellEnd"/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 Далее.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 Готово на последней странице.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 Сохранить.</w:t>
      </w:r>
    </w:p>
    <w:p w:rsidR="00D5277E" w:rsidRDefault="00D5277E" w:rsidP="00D5277E">
      <w:pPr>
        <w:pStyle w:val="a3"/>
        <w:numPr>
          <w:ilvl w:val="1"/>
          <w:numId w:val="41"/>
        </w:numPr>
      </w:pPr>
      <w:r>
        <w:t>Запускаем приложение</w:t>
      </w:r>
    </w:p>
    <w:p w:rsidR="00A050E3" w:rsidRPr="009F1BF4" w:rsidRDefault="00A050E3" w:rsidP="00A050E3">
      <w:pPr>
        <w:pStyle w:val="a3"/>
        <w:numPr>
          <w:ilvl w:val="0"/>
          <w:numId w:val="41"/>
        </w:numPr>
        <w:rPr>
          <w:ins w:id="181" w:author="Гордиенко Максим Вячеславович" w:date="2015-11-25T18:26:00Z"/>
        </w:rPr>
      </w:pPr>
      <w:ins w:id="182" w:author="Гордиенко Максим Вячеславович" w:date="2015-11-25T18:26:00Z">
        <w:r w:rsidRPr="009F1BF4">
          <w:t xml:space="preserve">Тюнинг </w:t>
        </w:r>
        <w:r>
          <w:t>сервера приложений</w:t>
        </w:r>
        <w:r w:rsidRPr="009F1BF4">
          <w:t xml:space="preserve"> </w:t>
        </w:r>
        <w:r>
          <w:t xml:space="preserve"> </w:t>
        </w:r>
        <w:r w:rsidRPr="009F1BF4">
          <w:t>для поддержки большого количества соединений</w:t>
        </w:r>
      </w:ins>
    </w:p>
    <w:p w:rsidR="00A050E3" w:rsidRPr="009F1BF4" w:rsidRDefault="00A050E3" w:rsidP="00A050E3">
      <w:pPr>
        <w:pStyle w:val="a3"/>
        <w:numPr>
          <w:ilvl w:val="1"/>
          <w:numId w:val="41"/>
        </w:numPr>
        <w:rPr>
          <w:ins w:id="183" w:author="Гордиенко Максим Вячеславович" w:date="2015-11-25T18:26:00Z"/>
        </w:rPr>
      </w:pPr>
      <w:ins w:id="184" w:author="Гордиенко Максим Вячеславович" w:date="2015-11-25T18:26:00Z">
        <w:r>
          <w:t xml:space="preserve">Выбираем Серверы -&gt; Типы Серверов -&gt; Серверы приложений </w:t>
        </w:r>
        <w:proofErr w:type="spellStart"/>
        <w:r>
          <w:t>WebSphere</w:t>
        </w:r>
        <w:proofErr w:type="spellEnd"/>
        <w:r>
          <w:t xml:space="preserve"> -&gt; server1 -&gt; </w:t>
        </w:r>
        <w:proofErr w:type="gramStart"/>
        <w:r>
          <w:t xml:space="preserve">( </w:t>
        </w:r>
        <w:proofErr w:type="gramEnd"/>
        <w:r>
          <w:t xml:space="preserve">секция Дополнительные свойства) Пулы нитей -&gt; </w:t>
        </w:r>
        <w:proofErr w:type="spellStart"/>
        <w:r>
          <w:t>WebContainer</w:t>
        </w:r>
        <w:proofErr w:type="spellEnd"/>
      </w:ins>
    </w:p>
    <w:p w:rsidR="00A050E3" w:rsidRPr="009F1BF4" w:rsidRDefault="00A050E3" w:rsidP="00A050E3">
      <w:pPr>
        <w:pStyle w:val="a3"/>
        <w:numPr>
          <w:ilvl w:val="1"/>
          <w:numId w:val="41"/>
        </w:numPr>
        <w:rPr>
          <w:ins w:id="185" w:author="Гордиенко Максим Вячеславович" w:date="2015-11-25T18:26:00Z"/>
        </w:rPr>
      </w:pPr>
      <w:ins w:id="186" w:author="Гордиенко Максим Вячеславович" w:date="2015-11-25T18:26:00Z">
        <w:r>
          <w:t xml:space="preserve"> Устанавливаем "</w:t>
        </w:r>
        <w:r w:rsidRPr="009F1BF4">
          <w:rPr>
            <w:b/>
          </w:rPr>
          <w:t>Максимальный размер</w:t>
        </w:r>
        <w:r>
          <w:t xml:space="preserve">" нитей </w:t>
        </w:r>
        <w:proofErr w:type="gramStart"/>
        <w:r>
          <w:t>равным</w:t>
        </w:r>
        <w:proofErr w:type="gramEnd"/>
        <w:r>
          <w:t xml:space="preserve"> максимальному количеству одновременных пользователей (онлайн запросы) (Устанавливаем значение </w:t>
        </w:r>
        <w:r w:rsidRPr="009F1BF4">
          <w:t>1000</w:t>
        </w:r>
        <w:r>
          <w:t>)</w:t>
        </w:r>
      </w:ins>
    </w:p>
    <w:p w:rsidR="00A050E3" w:rsidRPr="00A050E3" w:rsidRDefault="00A050E3">
      <w:pPr>
        <w:pStyle w:val="a3"/>
        <w:numPr>
          <w:ilvl w:val="1"/>
          <w:numId w:val="41"/>
        </w:numPr>
        <w:rPr>
          <w:ins w:id="187" w:author="Гордиенко Максим Вячеславович" w:date="2015-11-25T18:27:00Z"/>
          <w:rPrChange w:id="188" w:author="Гордиенко Максим Вячеславович" w:date="2015-11-25T18:27:00Z">
            <w:rPr>
              <w:ins w:id="189" w:author="Гордиенко Максим Вячеславович" w:date="2015-11-25T18:27:00Z"/>
              <w:lang w:val="en-US"/>
            </w:rPr>
          </w:rPrChange>
        </w:rPr>
        <w:pPrChange w:id="190" w:author="Гордиенко Максим Вячеславович" w:date="2015-11-25T18:27:00Z">
          <w:pPr>
            <w:pStyle w:val="a3"/>
            <w:numPr>
              <w:numId w:val="41"/>
            </w:numPr>
            <w:ind w:left="644" w:hanging="360"/>
          </w:pPr>
        </w:pPrChange>
      </w:pPr>
      <w:ins w:id="191" w:author="Гордиенко Максим Вячеславович" w:date="2015-11-25T18:26:00Z">
        <w:r w:rsidRPr="005B4603">
          <w:t>“</w:t>
        </w:r>
        <w:r w:rsidRPr="005B4603">
          <w:rPr>
            <w:b/>
          </w:rPr>
          <w:t>Минимальный размер</w:t>
        </w:r>
        <w:r w:rsidRPr="005B4603">
          <w:t>”</w:t>
        </w:r>
        <w:r>
          <w:t xml:space="preserve"> нитей можно оставить без изменений, но рекомендуемое число - среднее количество одновременных пользователей (число должно быть больше значения по умолчанию, но не больше 0.3 </w:t>
        </w:r>
        <w:proofErr w:type="gramStart"/>
        <w:r>
          <w:t>от</w:t>
        </w:r>
        <w:proofErr w:type="gramEnd"/>
        <w:r>
          <w:t xml:space="preserve"> максимального) (Устанавливаем значение 100)</w:t>
        </w:r>
      </w:ins>
    </w:p>
    <w:p w:rsidR="00A050E3" w:rsidRPr="00A050E3" w:rsidRDefault="00A050E3">
      <w:pPr>
        <w:pStyle w:val="a3"/>
        <w:numPr>
          <w:ilvl w:val="1"/>
          <w:numId w:val="41"/>
        </w:numPr>
        <w:rPr>
          <w:ins w:id="192" w:author="Гордиенко Максим Вячеславович" w:date="2015-11-25T18:26:00Z"/>
          <w:rPrChange w:id="193" w:author="Гордиенко Максим Вячеславович" w:date="2015-11-25T18:26:00Z">
            <w:rPr>
              <w:ins w:id="194" w:author="Гордиенко Максим Вячеславович" w:date="2015-11-25T18:26:00Z"/>
              <w:lang w:val="en-US"/>
            </w:rPr>
          </w:rPrChange>
        </w:rPr>
        <w:pPrChange w:id="195" w:author="Гордиенко Максим Вячеславович" w:date="2015-11-25T18:27:00Z">
          <w:pPr>
            <w:pStyle w:val="a3"/>
            <w:numPr>
              <w:numId w:val="41"/>
            </w:numPr>
            <w:ind w:left="644" w:hanging="360"/>
          </w:pPr>
        </w:pPrChange>
      </w:pPr>
      <w:ins w:id="196" w:author="Гордиенко Максим Вячеславович" w:date="2015-11-25T18:26:00Z">
        <w:r>
          <w:t xml:space="preserve"> Нажать ОК. Сохранить изменения</w:t>
        </w:r>
      </w:ins>
    </w:p>
    <w:p w:rsidR="00D5277E" w:rsidRDefault="00D5277E" w:rsidP="00D5277E">
      <w:pPr>
        <w:pStyle w:val="a3"/>
        <w:numPr>
          <w:ilvl w:val="0"/>
          <w:numId w:val="41"/>
        </w:numPr>
      </w:pPr>
      <w:r>
        <w:t xml:space="preserve">Проводим настройку </w:t>
      </w:r>
      <w:r>
        <w:rPr>
          <w:lang w:val="en-US"/>
        </w:rPr>
        <w:t>SSL</w:t>
      </w:r>
      <w:r w:rsidRPr="003E321B">
        <w:t xml:space="preserve"> </w:t>
      </w:r>
      <w:r>
        <w:t xml:space="preserve">согласно инструкции </w:t>
      </w:r>
      <w:r w:rsidRPr="003E321B">
        <w:t>SetupSSLForWebSphere.docx</w:t>
      </w:r>
    </w:p>
    <w:p w:rsidR="00D5277E" w:rsidRDefault="00D5277E" w:rsidP="0001387F">
      <w:pPr>
        <w:pStyle w:val="a3"/>
        <w:numPr>
          <w:ilvl w:val="2"/>
          <w:numId w:val="41"/>
        </w:numPr>
      </w:pPr>
      <w:r>
        <w:t xml:space="preserve">В случае возникновения вопросов связываемся с </w:t>
      </w:r>
      <w:r w:rsidR="0001387F">
        <w:t xml:space="preserve">командой поддержки </w:t>
      </w:r>
      <w:r w:rsidR="0001387F">
        <w:rPr>
          <w:lang w:val="en-US"/>
        </w:rPr>
        <w:t>SL</w:t>
      </w:r>
      <w:r w:rsidR="0001387F" w:rsidRPr="00470DAA">
        <w:t>3</w:t>
      </w:r>
    </w:p>
    <w:p w:rsidR="00D5277E" w:rsidRPr="00713C80" w:rsidRDefault="00D5277E" w:rsidP="00EC0ED1">
      <w:pPr>
        <w:pStyle w:val="a3"/>
        <w:numPr>
          <w:ilvl w:val="2"/>
          <w:numId w:val="41"/>
        </w:numPr>
        <w:rPr>
          <w:ins w:id="197" w:author="Гордиенко Максим Вячеславович" w:date="2015-03-30T21:36:00Z"/>
          <w:rPrChange w:id="198" w:author="Гордиенко Максим Вячеславович" w:date="2015-03-30T21:36:00Z">
            <w:rPr>
              <w:ins w:id="199" w:author="Гордиенко Максим Вячеславович" w:date="2015-03-30T21:36:00Z"/>
              <w:lang w:val="en-US"/>
            </w:rPr>
          </w:rPrChange>
        </w:rPr>
      </w:pPr>
      <w:r>
        <w:t xml:space="preserve">Если приложение не запустилось, то сохраняем </w:t>
      </w:r>
      <w:proofErr w:type="spellStart"/>
      <w:r>
        <w:t>логи</w:t>
      </w:r>
      <w:proofErr w:type="spellEnd"/>
      <w:r>
        <w:t xml:space="preserve"> </w:t>
      </w:r>
      <w:r>
        <w:rPr>
          <w:lang w:val="en-US"/>
        </w:rPr>
        <w:t>WebSp</w:t>
      </w:r>
      <w:r w:rsidR="00594C25">
        <w:rPr>
          <w:lang w:val="en-US"/>
        </w:rPr>
        <w:t>h</w:t>
      </w:r>
      <w:r>
        <w:rPr>
          <w:lang w:val="en-US"/>
        </w:rPr>
        <w:t>ere</w:t>
      </w:r>
      <w:r w:rsidRPr="003E321B">
        <w:t xml:space="preserve"> </w:t>
      </w:r>
      <w:r>
        <w:t xml:space="preserve">и выполняем План отката. Связываемся с командой СБТ и передаем </w:t>
      </w:r>
      <w:proofErr w:type="spellStart"/>
      <w:r>
        <w:t>логи</w:t>
      </w:r>
      <w:proofErr w:type="spellEnd"/>
      <w:r>
        <w:t xml:space="preserve"> </w:t>
      </w:r>
      <w:r w:rsidR="00EC0ED1">
        <w:t xml:space="preserve">команде поддержки </w:t>
      </w:r>
      <w:r w:rsidR="00EC0ED1">
        <w:rPr>
          <w:lang w:val="en-US"/>
        </w:rPr>
        <w:t>SL</w:t>
      </w:r>
      <w:r w:rsidR="00EC0ED1" w:rsidRPr="00470DAA">
        <w:t>3</w:t>
      </w:r>
    </w:p>
    <w:p w:rsidR="00713C80" w:rsidRDefault="00713C80" w:rsidP="00713C80">
      <w:pPr>
        <w:pStyle w:val="1"/>
        <w:numPr>
          <w:ilvl w:val="1"/>
          <w:numId w:val="40"/>
        </w:numPr>
        <w:rPr>
          <w:ins w:id="200" w:author="Гордиенко Максим Вячеславович" w:date="2015-03-30T21:37:00Z"/>
          <w:rStyle w:val="21"/>
        </w:rPr>
      </w:pPr>
      <w:bookmarkStart w:id="201" w:name="_Toc415515050"/>
      <w:ins w:id="202" w:author="Гордиенко Максим Вячеславович" w:date="2015-03-30T21:41:00Z">
        <w:r>
          <w:rPr>
            <w:rStyle w:val="21"/>
          </w:rPr>
          <w:t>Конфигурация</w:t>
        </w:r>
      </w:ins>
      <w:ins w:id="203" w:author="Гордиенко Максим Вячеславович" w:date="2015-03-30T21:36:00Z">
        <w:r>
          <w:rPr>
            <w:rStyle w:val="21"/>
          </w:rPr>
          <w:t xml:space="preserve"> серверных сертификатов для поддержки работы </w:t>
        </w:r>
      </w:ins>
      <w:ins w:id="204" w:author="Гордиенко Максим Вячеславович" w:date="2015-03-30T21:37:00Z">
        <w:r>
          <w:rPr>
            <w:rStyle w:val="21"/>
            <w:lang w:val="en-US"/>
          </w:rPr>
          <w:t>push</w:t>
        </w:r>
        <w:r w:rsidRPr="00713C80">
          <w:rPr>
            <w:rStyle w:val="21"/>
            <w:rPrChange w:id="205" w:author="Гордиенко Максим Вячеславович" w:date="2015-03-30T21:37:00Z">
              <w:rPr>
                <w:rStyle w:val="21"/>
                <w:lang w:val="en-US"/>
              </w:rPr>
            </w:rPrChange>
          </w:rPr>
          <w:t xml:space="preserve"> </w:t>
        </w:r>
        <w:r>
          <w:rPr>
            <w:rStyle w:val="21"/>
          </w:rPr>
          <w:t>уведом</w:t>
        </w:r>
      </w:ins>
      <w:ins w:id="206" w:author="Гордиенко Максим Вячеславович" w:date="2015-03-30T21:41:00Z">
        <w:r>
          <w:rPr>
            <w:rStyle w:val="21"/>
          </w:rPr>
          <w:t>л</w:t>
        </w:r>
      </w:ins>
      <w:ins w:id="207" w:author="Гордиенко Максим Вячеславович" w:date="2015-03-30T21:37:00Z">
        <w:r>
          <w:rPr>
            <w:rStyle w:val="21"/>
          </w:rPr>
          <w:t>ений.</w:t>
        </w:r>
        <w:bookmarkEnd w:id="201"/>
      </w:ins>
    </w:p>
    <w:p w:rsidR="00713C80" w:rsidRDefault="00713C80" w:rsidP="00713C80">
      <w:pPr>
        <w:pStyle w:val="a3"/>
        <w:numPr>
          <w:ilvl w:val="2"/>
          <w:numId w:val="40"/>
        </w:numPr>
        <w:rPr>
          <w:ins w:id="208" w:author="Гордиенко Максим Вячеславович" w:date="2015-03-30T21:38:00Z"/>
        </w:rPr>
      </w:pPr>
      <w:ins w:id="209" w:author="Гордиенко Максим Вячеславович" w:date="2015-03-30T21:37:00Z">
        <w:r w:rsidRPr="00713C80">
          <w:rPr>
            <w:rPrChange w:id="210" w:author="Гордиенко Максим Вячеславович" w:date="2015-03-30T21:37:00Z">
              <w:rPr>
                <w:lang w:val="en-US"/>
              </w:rPr>
            </w:rPrChange>
          </w:rPr>
          <w:t xml:space="preserve"> </w:t>
        </w:r>
        <w:r>
          <w:t xml:space="preserve">От группы разработки необходимо получить актуальный архив с сертификатами </w:t>
        </w:r>
        <w:r>
          <w:rPr>
            <w:lang w:val="en-US"/>
          </w:rPr>
          <w:t>PUSH</w:t>
        </w:r>
        <w:r w:rsidRPr="00713C80">
          <w:rPr>
            <w:rPrChange w:id="211" w:author="Гордиенко Максим Вячеславович" w:date="2015-03-30T21:37:00Z">
              <w:rPr>
                <w:lang w:val="en-US"/>
              </w:rPr>
            </w:rPrChange>
          </w:rPr>
          <w:t xml:space="preserve"> </w:t>
        </w:r>
        <w:r>
          <w:t>уведомлений для  всех используемых пр</w:t>
        </w:r>
      </w:ins>
      <w:ins w:id="212" w:author="Гордиенко Максим Вячеславович" w:date="2015-03-30T21:38:00Z">
        <w:r>
          <w:t>и</w:t>
        </w:r>
      </w:ins>
      <w:ins w:id="213" w:author="Гордиенко Максим Вячеславович" w:date="2015-03-30T21:37:00Z">
        <w:r>
          <w:t>ложений</w:t>
        </w:r>
      </w:ins>
      <w:proofErr w:type="gramStart"/>
      <w:ins w:id="214" w:author="Гордиенко Максим Вячеславович" w:date="2015-03-30T21:38:00Z">
        <w:r>
          <w:t xml:space="preserve"> )</w:t>
        </w:r>
        <w:proofErr w:type="gramEnd"/>
        <w:r>
          <w:t xml:space="preserve"> архив представляет из себя набор папок с корневой папкой</w:t>
        </w:r>
        <w:r w:rsidRPr="00713C80">
          <w:rPr>
            <w:rPrChange w:id="215" w:author="Гордиенко Максим Вячеславович" w:date="2015-03-30T21:38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IOS</w:t>
        </w:r>
        <w:r w:rsidRPr="00713C80">
          <w:rPr>
            <w:rPrChange w:id="216" w:author="Гордиенко Максим Вячеславович" w:date="2015-03-30T21:38:00Z">
              <w:rPr>
                <w:lang w:val="en-US"/>
              </w:rPr>
            </w:rPrChange>
          </w:rPr>
          <w:t xml:space="preserve"> </w:t>
        </w:r>
        <w:r>
          <w:t xml:space="preserve">и подпапками – приложениями, каждая из которых содержит файл ключевого контейнера </w:t>
        </w:r>
        <w:r>
          <w:rPr>
            <w:lang w:val="en-US"/>
          </w:rPr>
          <w:t>PKCS</w:t>
        </w:r>
        <w:r w:rsidRPr="00713C80">
          <w:rPr>
            <w:rPrChange w:id="217" w:author="Гордиенко Максим Вячеславович" w:date="2015-03-30T21:38:00Z">
              <w:rPr>
                <w:lang w:val="en-US"/>
              </w:rPr>
            </w:rPrChange>
          </w:rPr>
          <w:t xml:space="preserve">#12 </w:t>
        </w:r>
      </w:ins>
      <w:ins w:id="218" w:author="Гордиенко Максим Вячеславович" w:date="2015-03-30T21:39:00Z">
        <w:r>
          <w:t>и пароля к нему)</w:t>
        </w:r>
      </w:ins>
    </w:p>
    <w:p w:rsidR="00713C80" w:rsidRDefault="00713C80" w:rsidP="00713C80">
      <w:pPr>
        <w:pStyle w:val="a3"/>
        <w:numPr>
          <w:ilvl w:val="2"/>
          <w:numId w:val="40"/>
        </w:numPr>
        <w:rPr>
          <w:ins w:id="219" w:author="Гордиенко Максим Вячеславович" w:date="2015-03-30T21:39:00Z"/>
        </w:rPr>
      </w:pPr>
      <w:ins w:id="220" w:author="Гордиенко Максим Вячеславович" w:date="2015-03-30T21:39:00Z">
        <w:r w:rsidRPr="00713C80">
          <w:rPr>
            <w:rPrChange w:id="221" w:author="Гордиенко Максим Вячеславович" w:date="2015-03-30T21:39:00Z">
              <w:rPr>
                <w:lang w:val="en-US"/>
              </w:rPr>
            </w:rPrChange>
          </w:rPr>
          <w:t xml:space="preserve"> </w:t>
        </w:r>
        <w:r>
          <w:t xml:space="preserve">Распакованное содержимое архива необходимо </w:t>
        </w:r>
      </w:ins>
      <w:ins w:id="222" w:author="Гордиенко Максим Вячеславович" w:date="2015-03-30T21:40:00Z">
        <w:r>
          <w:t>скопировать</w:t>
        </w:r>
      </w:ins>
      <w:ins w:id="223" w:author="Гордиенко Максим Вячеславович" w:date="2015-03-30T21:39:00Z">
        <w:r>
          <w:t xml:space="preserve"> в корень папки на сервере, куда указывает параметр в настройках PUSH_CERTIFICATE_CONFIG_FOLDER.</w:t>
        </w:r>
      </w:ins>
    </w:p>
    <w:p w:rsidR="00713C80" w:rsidRDefault="00713C80" w:rsidP="00713C80">
      <w:pPr>
        <w:pStyle w:val="a3"/>
        <w:numPr>
          <w:ilvl w:val="2"/>
          <w:numId w:val="40"/>
        </w:numPr>
        <w:rPr>
          <w:ins w:id="224" w:author="Гордиенко Максим Вячеславович" w:date="2015-03-30T21:37:00Z"/>
        </w:rPr>
      </w:pPr>
      <w:ins w:id="225" w:author="Гордиенко Максим Вячеславович" w:date="2015-03-30T21:39:00Z">
        <w:r>
          <w:t xml:space="preserve"> Если копировани</w:t>
        </w:r>
      </w:ins>
      <w:ins w:id="226" w:author="Гордиенко Максим Вячеславович" w:date="2015-03-30T21:40:00Z">
        <w:r>
          <w:t xml:space="preserve">е происходило при запущенно сервере, необходимо перезапустить сервис </w:t>
        </w:r>
        <w:r>
          <w:rPr>
            <w:lang w:val="en-US"/>
          </w:rPr>
          <w:t>common</w:t>
        </w:r>
        <w:r w:rsidRPr="00713C80">
          <w:rPr>
            <w:rPrChange w:id="227" w:author="Гордиенко Максим Вячеславович" w:date="2015-03-30T21:40:00Z">
              <w:rPr>
                <w:lang w:val="en-US"/>
              </w:rPr>
            </w:rPrChange>
          </w:rPr>
          <w:t>/</w:t>
        </w:r>
        <w:r w:rsidRPr="00713C80">
          <w:t xml:space="preserve"> </w:t>
        </w:r>
        <w:proofErr w:type="spellStart"/>
        <w:r w:rsidRPr="00713C80">
          <w:t>pushNotificationService</w:t>
        </w:r>
        <w:proofErr w:type="spellEnd"/>
        <w:r w:rsidRPr="00713C80">
          <w:rPr>
            <w:rPrChange w:id="228" w:author="Гордиенко Максим Вячеславович" w:date="2015-03-30T21:40:00Z">
              <w:rPr>
                <w:lang w:val="en-US"/>
              </w:rPr>
            </w:rPrChange>
          </w:rPr>
          <w:t xml:space="preserve"> </w:t>
        </w:r>
        <w:r>
          <w:t>и убедиться что в логах его работы есть информация обо всех найденных сертификатах.</w:t>
        </w:r>
      </w:ins>
    </w:p>
    <w:p w:rsidR="00713C80" w:rsidRPr="0083071F" w:rsidDel="00713C80" w:rsidRDefault="00713C80">
      <w:pPr>
        <w:pStyle w:val="a3"/>
        <w:ind w:left="1080"/>
        <w:rPr>
          <w:del w:id="229" w:author="Гордиенко Максим Вячеславович" w:date="2015-03-30T21:41:00Z"/>
        </w:rPr>
        <w:pPrChange w:id="230" w:author="Гордиенко Максим Вячеславович" w:date="2015-03-30T21:36:00Z">
          <w:pPr>
            <w:pStyle w:val="a3"/>
            <w:numPr>
              <w:ilvl w:val="2"/>
              <w:numId w:val="41"/>
            </w:numPr>
            <w:ind w:left="1080" w:hanging="720"/>
          </w:pPr>
        </w:pPrChange>
      </w:pPr>
      <w:bookmarkStart w:id="231" w:name="_Toc415515051"/>
      <w:bookmarkEnd w:id="231"/>
    </w:p>
    <w:p w:rsidR="004F28BC" w:rsidRDefault="00D5277E" w:rsidP="00E97D36">
      <w:pPr>
        <w:pStyle w:val="1"/>
        <w:numPr>
          <w:ilvl w:val="1"/>
          <w:numId w:val="40"/>
        </w:numPr>
        <w:rPr>
          <w:rStyle w:val="21"/>
          <w:lang w:val="en-US"/>
        </w:rPr>
      </w:pPr>
      <w:bookmarkStart w:id="232" w:name="_Toc385232869"/>
      <w:bookmarkStart w:id="233" w:name="_Toc415515052"/>
      <w:r w:rsidRPr="00247536">
        <w:rPr>
          <w:rStyle w:val="21"/>
        </w:rPr>
        <w:t>План проверки</w:t>
      </w:r>
      <w:bookmarkEnd w:id="232"/>
      <w:bookmarkEnd w:id="233"/>
    </w:p>
    <w:p w:rsidR="00D5277E" w:rsidRPr="003E321B" w:rsidRDefault="00D5277E" w:rsidP="00D5277E">
      <w:pPr>
        <w:pStyle w:val="a3"/>
        <w:numPr>
          <w:ilvl w:val="0"/>
          <w:numId w:val="33"/>
        </w:numPr>
      </w:pPr>
      <w:r>
        <w:t xml:space="preserve">Заходим на страницу </w:t>
      </w:r>
      <w:hyperlink r:id="rId11" w:history="1">
        <w:r w:rsidR="00E97D36" w:rsidRPr="003B6E07">
          <w:rPr>
            <w:rStyle w:val="a5"/>
            <w:lang w:val="en-US"/>
          </w:rPr>
          <w:t>https</w:t>
        </w:r>
        <w:r w:rsidR="00E97D36" w:rsidRPr="003B6E07">
          <w:rPr>
            <w:rStyle w:val="a5"/>
          </w:rPr>
          <w:t>://</w:t>
        </w:r>
        <w:r w:rsidR="00E97D36" w:rsidRPr="003B6E07">
          <w:rPr>
            <w:rStyle w:val="a5"/>
            <w:lang w:val="en-US"/>
          </w:rPr>
          <w:t>host</w:t>
        </w:r>
        <w:r w:rsidR="00E97D36" w:rsidRPr="003B6E07">
          <w:rPr>
            <w:rStyle w:val="a5"/>
          </w:rPr>
          <w:t>:</w:t>
        </w:r>
        <w:proofErr w:type="spellStart"/>
        <w:r w:rsidR="00E97D36" w:rsidRPr="003B6E07">
          <w:rPr>
            <w:rStyle w:val="a5"/>
            <w:lang w:val="en-US"/>
          </w:rPr>
          <w:t>sslport</w:t>
        </w:r>
        <w:proofErr w:type="spellEnd"/>
        <w:r w:rsidR="00E97D36" w:rsidRPr="003B6E07">
          <w:rPr>
            <w:rStyle w:val="a5"/>
          </w:rPr>
          <w:t>/</w:t>
        </w:r>
        <w:proofErr w:type="spellStart"/>
        <w:r w:rsidR="00E97D36" w:rsidRPr="003B6E07">
          <w:rPr>
            <w:rStyle w:val="a5"/>
            <w:lang w:val="en-US"/>
          </w:rPr>
          <w:t>syncserver</w:t>
        </w:r>
        <w:proofErr w:type="spellEnd"/>
        <w:r w:rsidR="00E97D36" w:rsidRPr="003B6E07">
          <w:rPr>
            <w:rStyle w:val="a5"/>
          </w:rPr>
          <w:t>/</w:t>
        </w:r>
        <w:r w:rsidR="00E97D36" w:rsidRPr="003B6E07">
          <w:rPr>
            <w:rStyle w:val="a5"/>
            <w:lang w:val="en-US"/>
          </w:rPr>
          <w:t>admin</w:t>
        </w:r>
        <w:r w:rsidR="00E97D36" w:rsidRPr="003B6E07">
          <w:rPr>
            <w:rStyle w:val="a5"/>
          </w:rPr>
          <w:t>/</w:t>
        </w:r>
        <w:r w:rsidR="00E97D36" w:rsidRPr="003B6E07">
          <w:rPr>
            <w:rStyle w:val="a5"/>
            <w:lang w:val="en-US"/>
          </w:rPr>
          <w:t>ping</w:t>
        </w:r>
        <w:r w:rsidR="00E97D36" w:rsidRPr="003B6E07">
          <w:rPr>
            <w:rStyle w:val="a5"/>
          </w:rPr>
          <w:t>.</w:t>
        </w:r>
        <w:r w:rsidR="00E97D36" w:rsidRPr="003B6E07">
          <w:rPr>
            <w:rStyle w:val="a5"/>
            <w:lang w:val="en-US"/>
          </w:rPr>
          <w:t>do</w:t>
        </w:r>
      </w:hyperlink>
      <w:r w:rsidRPr="003E321B">
        <w:t xml:space="preserve"> </w:t>
      </w:r>
    </w:p>
    <w:p w:rsidR="00D5277E" w:rsidRDefault="00D5277E" w:rsidP="00D5277E">
      <w:pPr>
        <w:pStyle w:val="a3"/>
        <w:ind w:left="644"/>
      </w:pPr>
      <w:r>
        <w:t xml:space="preserve">Где </w:t>
      </w:r>
    </w:p>
    <w:p w:rsidR="00D5277E" w:rsidRDefault="00D5277E" w:rsidP="00D5277E">
      <w:pPr>
        <w:pStyle w:val="a3"/>
        <w:ind w:left="644"/>
      </w:pPr>
      <w:proofErr w:type="gramStart"/>
      <w:r>
        <w:rPr>
          <w:lang w:val="en-US"/>
        </w:rPr>
        <w:t>host</w:t>
      </w:r>
      <w:proofErr w:type="gramEnd"/>
      <w:r w:rsidRPr="003E321B">
        <w:t xml:space="preserve"> – </w:t>
      </w:r>
      <w:r>
        <w:t>сервер на котором производилась установка</w:t>
      </w:r>
    </w:p>
    <w:p w:rsidR="00D5277E" w:rsidRPr="003E321B" w:rsidRDefault="00D5277E" w:rsidP="00D5277E">
      <w:pPr>
        <w:pStyle w:val="a3"/>
        <w:ind w:left="644"/>
      </w:pPr>
      <w:proofErr w:type="spellStart"/>
      <w:proofErr w:type="gramStart"/>
      <w:r>
        <w:rPr>
          <w:lang w:val="en-US"/>
        </w:rPr>
        <w:t>sslport</w:t>
      </w:r>
      <w:proofErr w:type="spellEnd"/>
      <w:proofErr w:type="gramEnd"/>
      <w:r w:rsidRPr="003E321B">
        <w:t xml:space="preserve"> – </w:t>
      </w:r>
      <w:proofErr w:type="spellStart"/>
      <w:r>
        <w:rPr>
          <w:lang w:val="en-US"/>
        </w:rPr>
        <w:t>ssl</w:t>
      </w:r>
      <w:proofErr w:type="spellEnd"/>
      <w:r w:rsidRPr="003E321B">
        <w:t xml:space="preserve"> </w:t>
      </w:r>
      <w:r>
        <w:t xml:space="preserve">порт </w:t>
      </w:r>
      <w:r>
        <w:rPr>
          <w:lang w:val="en-US"/>
        </w:rPr>
        <w:t>WebSphere</w:t>
      </w:r>
      <w:r w:rsidRPr="003E321B">
        <w:t xml:space="preserve">, </w:t>
      </w:r>
      <w:r>
        <w:t>по умолчанию 9443</w:t>
      </w:r>
    </w:p>
    <w:p w:rsidR="00D5277E" w:rsidRPr="00577546" w:rsidRDefault="00D5277E" w:rsidP="00D5277E">
      <w:pPr>
        <w:pStyle w:val="a3"/>
        <w:ind w:left="644"/>
      </w:pPr>
      <w:r>
        <w:t xml:space="preserve">На странице должно отображаться </w:t>
      </w:r>
      <w:r>
        <w:rPr>
          <w:lang w:val="en-US"/>
        </w:rPr>
        <w:t>PONG</w:t>
      </w:r>
    </w:p>
    <w:p w:rsidR="00D5277E" w:rsidRDefault="00D5277E" w:rsidP="00D5277E">
      <w:pPr>
        <w:pStyle w:val="a3"/>
        <w:numPr>
          <w:ilvl w:val="0"/>
          <w:numId w:val="33"/>
        </w:numPr>
      </w:pPr>
      <w:r>
        <w:t xml:space="preserve">Заходим на страницу </w:t>
      </w:r>
      <w:hyperlink r:id="rId12" w:history="1">
        <w:r w:rsidR="00E97D36" w:rsidRPr="003B6E07">
          <w:rPr>
            <w:rStyle w:val="a5"/>
            <w:lang w:val="en-US"/>
          </w:rPr>
          <w:t>https</w:t>
        </w:r>
        <w:r w:rsidR="00E97D36" w:rsidRPr="003B6E07">
          <w:rPr>
            <w:rStyle w:val="a5"/>
          </w:rPr>
          <w:t>://</w:t>
        </w:r>
        <w:r w:rsidR="00E97D36" w:rsidRPr="003B6E07">
          <w:rPr>
            <w:rStyle w:val="a5"/>
            <w:lang w:val="en-US"/>
          </w:rPr>
          <w:t>host</w:t>
        </w:r>
        <w:r w:rsidR="00E97D36" w:rsidRPr="003B6E07">
          <w:rPr>
            <w:rStyle w:val="a5"/>
          </w:rPr>
          <w:t>:</w:t>
        </w:r>
        <w:proofErr w:type="spellStart"/>
        <w:r w:rsidR="00E97D36" w:rsidRPr="003B6E07">
          <w:rPr>
            <w:rStyle w:val="a5"/>
            <w:lang w:val="en-US"/>
          </w:rPr>
          <w:t>sslport</w:t>
        </w:r>
        <w:proofErr w:type="spellEnd"/>
        <w:r w:rsidR="00E97D36" w:rsidRPr="003B6E07">
          <w:rPr>
            <w:rStyle w:val="a5"/>
          </w:rPr>
          <w:t>/</w:t>
        </w:r>
        <w:proofErr w:type="spellStart"/>
        <w:r w:rsidR="00E97D36" w:rsidRPr="003B6E07">
          <w:rPr>
            <w:rStyle w:val="a5"/>
            <w:lang w:val="en-US"/>
          </w:rPr>
          <w:t>syncserver</w:t>
        </w:r>
        <w:proofErr w:type="spellEnd"/>
        <w:r w:rsidR="00E97D36" w:rsidRPr="003B6E07">
          <w:rPr>
            <w:rStyle w:val="a5"/>
          </w:rPr>
          <w:t>/</w:t>
        </w:r>
      </w:hyperlink>
      <w:proofErr w:type="spellStart"/>
      <w:r w:rsidRPr="00577546">
        <w:rPr>
          <w:rStyle w:val="a5"/>
          <w:lang w:val="en-US"/>
        </w:rPr>
        <w:t>gui</w:t>
      </w:r>
      <w:proofErr w:type="spellEnd"/>
      <w:r w:rsidRPr="00577546">
        <w:rPr>
          <w:rStyle w:val="a5"/>
        </w:rPr>
        <w:t>/</w:t>
      </w:r>
      <w:r w:rsidRPr="00577546">
        <w:rPr>
          <w:rStyle w:val="a5"/>
          <w:lang w:val="en-US"/>
        </w:rPr>
        <w:t>welcome</w:t>
      </w:r>
      <w:r w:rsidRPr="00577546">
        <w:rPr>
          <w:rStyle w:val="a5"/>
        </w:rPr>
        <w:t>.</w:t>
      </w:r>
      <w:r w:rsidRPr="00577546">
        <w:rPr>
          <w:rStyle w:val="a5"/>
          <w:lang w:val="en-US"/>
        </w:rPr>
        <w:t>public</w:t>
      </w:r>
      <w:r w:rsidRPr="00577546">
        <w:rPr>
          <w:rStyle w:val="a5"/>
        </w:rPr>
        <w:t>.</w:t>
      </w:r>
      <w:proofErr w:type="spellStart"/>
      <w:r w:rsidRPr="00577546">
        <w:rPr>
          <w:rStyle w:val="a5"/>
          <w:lang w:val="en-US"/>
        </w:rPr>
        <w:t>gui</w:t>
      </w:r>
      <w:proofErr w:type="spellEnd"/>
      <w:r w:rsidRPr="003E321B">
        <w:t xml:space="preserve"> </w:t>
      </w:r>
    </w:p>
    <w:p w:rsidR="00D5277E" w:rsidRDefault="00D5277E" w:rsidP="00D5277E">
      <w:pPr>
        <w:pStyle w:val="a3"/>
        <w:ind w:left="644"/>
      </w:pPr>
      <w:r>
        <w:t xml:space="preserve">На странице должна отобразиться </w:t>
      </w:r>
      <w:proofErr w:type="spellStart"/>
      <w:r>
        <w:t>админская</w:t>
      </w:r>
      <w:proofErr w:type="spellEnd"/>
      <w:r>
        <w:t xml:space="preserve"> консоль приложения. </w:t>
      </w:r>
    </w:p>
    <w:p w:rsidR="00D5277E" w:rsidRPr="0054670B" w:rsidRDefault="00D5277E" w:rsidP="00D5277E">
      <w:pPr>
        <w:pStyle w:val="a3"/>
        <w:ind w:left="644"/>
      </w:pPr>
      <w:r>
        <w:t xml:space="preserve">Пользователь и пароль по умолчанию </w:t>
      </w:r>
      <w:r>
        <w:rPr>
          <w:lang w:val="en-US"/>
        </w:rPr>
        <w:t>admin</w:t>
      </w:r>
      <w:r w:rsidRPr="0054670B">
        <w:t>/123456</w:t>
      </w:r>
    </w:p>
    <w:p w:rsidR="00D5277E" w:rsidRPr="003F0171" w:rsidRDefault="00D5277E" w:rsidP="00D5277E">
      <w:pPr>
        <w:pStyle w:val="a3"/>
        <w:numPr>
          <w:ilvl w:val="0"/>
          <w:numId w:val="33"/>
        </w:numPr>
      </w:pPr>
      <w:r>
        <w:lastRenderedPageBreak/>
        <w:t xml:space="preserve">Если какая-либо из страниц не отображается, то </w:t>
      </w:r>
      <w:r w:rsidR="00CF4CA1">
        <w:t xml:space="preserve">сообщаем об ошибках команде поддержки </w:t>
      </w:r>
      <w:r w:rsidR="00CF4CA1">
        <w:rPr>
          <w:lang w:val="en-US"/>
        </w:rPr>
        <w:t>SL</w:t>
      </w:r>
      <w:r w:rsidR="00CF4CA1" w:rsidRPr="00CF4CA1">
        <w:t>3</w:t>
      </w:r>
    </w:p>
    <w:p w:rsidR="00D5277E" w:rsidRPr="00594C25" w:rsidRDefault="00D5277E" w:rsidP="00D5277E">
      <w:pPr>
        <w:pStyle w:val="a3"/>
        <w:numPr>
          <w:ilvl w:val="0"/>
          <w:numId w:val="33"/>
        </w:numPr>
      </w:pPr>
      <w:r>
        <w:t>Более детальная проверка функциональности будет проведена командой СБТ</w:t>
      </w:r>
    </w:p>
    <w:p w:rsidR="004F28BC" w:rsidRDefault="004F28BC" w:rsidP="004F28BC">
      <w:pPr>
        <w:pStyle w:val="1"/>
        <w:numPr>
          <w:ilvl w:val="1"/>
          <w:numId w:val="40"/>
        </w:numPr>
        <w:rPr>
          <w:rStyle w:val="21"/>
        </w:rPr>
      </w:pPr>
      <w:bookmarkStart w:id="234" w:name="_Toc415515053"/>
      <w:r>
        <w:rPr>
          <w:rStyle w:val="21"/>
        </w:rPr>
        <w:t>Дополнительные работы выполняемые администратором АС</w:t>
      </w:r>
      <w:bookmarkEnd w:id="234"/>
      <w:r w:rsidRPr="004F28BC">
        <w:rPr>
          <w:rStyle w:val="21"/>
        </w:rPr>
        <w:t xml:space="preserve"> </w:t>
      </w:r>
    </w:p>
    <w:p w:rsidR="00594C25" w:rsidRDefault="00594C25" w:rsidP="004F28BC">
      <w:pPr>
        <w:pStyle w:val="a3"/>
        <w:numPr>
          <w:ilvl w:val="0"/>
          <w:numId w:val="46"/>
        </w:numPr>
      </w:pPr>
      <w:r>
        <w:t xml:space="preserve">Для корректной работы мониторинга также важно, чтобы на всех серверах </w:t>
      </w:r>
      <w:proofErr w:type="spellStart"/>
      <w:r w:rsidRPr="00594C25">
        <w:rPr>
          <w:lang w:val="en-US"/>
        </w:rPr>
        <w:t>SyncServer</w:t>
      </w:r>
      <w:proofErr w:type="spellEnd"/>
      <w:r w:rsidRPr="00A262D3">
        <w:t xml:space="preserve"> </w:t>
      </w:r>
      <w:r>
        <w:t xml:space="preserve">в </w:t>
      </w:r>
      <w:r w:rsidRPr="00594C25">
        <w:rPr>
          <w:lang w:val="en-US"/>
        </w:rPr>
        <w:t>Sigma</w:t>
      </w:r>
      <w:r w:rsidRPr="00A262D3">
        <w:t xml:space="preserve"> </w:t>
      </w:r>
      <w:r>
        <w:t xml:space="preserve">было корректно настроена свойство </w:t>
      </w:r>
      <w:r w:rsidRPr="00A262D3">
        <w:t>ALPHA_MONITOR_DB</w:t>
      </w:r>
      <w:r>
        <w:t xml:space="preserve"> . Его значение должно быть равным имени БД, используемой </w:t>
      </w:r>
      <w:r w:rsidRPr="00594C25">
        <w:rPr>
          <w:lang w:val="en-US"/>
        </w:rPr>
        <w:t>Alpha</w:t>
      </w:r>
      <w:r w:rsidRPr="00A262D3">
        <w:t xml:space="preserve"> </w:t>
      </w:r>
      <w:r w:rsidRPr="00594C25">
        <w:rPr>
          <w:lang w:val="en-US"/>
        </w:rPr>
        <w:t>Monitor</w:t>
      </w:r>
      <w:r w:rsidRPr="00A262D3">
        <w:t>.</w:t>
      </w:r>
    </w:p>
    <w:p w:rsidR="004F28BC" w:rsidRDefault="004F28BC" w:rsidP="004F28BC">
      <w:pPr>
        <w:pStyle w:val="1"/>
        <w:numPr>
          <w:ilvl w:val="1"/>
          <w:numId w:val="40"/>
        </w:numPr>
        <w:rPr>
          <w:rStyle w:val="21"/>
        </w:rPr>
      </w:pPr>
      <w:bookmarkStart w:id="235" w:name="_Toc415515054"/>
      <w:r>
        <w:rPr>
          <w:rStyle w:val="21"/>
        </w:rPr>
        <w:t>П</w:t>
      </w:r>
      <w:r w:rsidRPr="00247536">
        <w:rPr>
          <w:rStyle w:val="21"/>
        </w:rPr>
        <w:t>лан отката при обновлении системы</w:t>
      </w:r>
      <w:bookmarkEnd w:id="235"/>
    </w:p>
    <w:p w:rsidR="00D5277E" w:rsidRDefault="00D5277E" w:rsidP="00D5277E">
      <w:pPr>
        <w:pStyle w:val="a3"/>
        <w:numPr>
          <w:ilvl w:val="0"/>
          <w:numId w:val="34"/>
        </w:numPr>
      </w:pPr>
      <w:r>
        <w:t xml:space="preserve">Восстанавливаем базу данных из </w:t>
      </w:r>
      <w:proofErr w:type="spellStart"/>
      <w:r>
        <w:t>бэкапа</w:t>
      </w:r>
      <w:proofErr w:type="spellEnd"/>
    </w:p>
    <w:p w:rsidR="00D5277E" w:rsidRDefault="00D5277E" w:rsidP="00D5277E">
      <w:pPr>
        <w:pStyle w:val="a3"/>
        <w:numPr>
          <w:ilvl w:val="0"/>
          <w:numId w:val="34"/>
        </w:numPr>
      </w:pPr>
      <w:r>
        <w:t xml:space="preserve">Восстанавливаем </w:t>
      </w:r>
      <w:r>
        <w:rPr>
          <w:lang w:val="en-US"/>
        </w:rPr>
        <w:t>ear-</w:t>
      </w:r>
      <w:r>
        <w:t>файл приложения</w:t>
      </w:r>
    </w:p>
    <w:p w:rsidR="007371B0" w:rsidRPr="003F0171" w:rsidRDefault="00D5277E" w:rsidP="004F28BC">
      <w:pPr>
        <w:pStyle w:val="a3"/>
        <w:numPr>
          <w:ilvl w:val="0"/>
          <w:numId w:val="46"/>
        </w:numPr>
      </w:pPr>
      <w:r>
        <w:t xml:space="preserve">В случае неработоспособности восстановленного приложения связываемся с </w:t>
      </w:r>
      <w:r w:rsidR="007371B0">
        <w:t xml:space="preserve">командой поддержки </w:t>
      </w:r>
      <w:r w:rsidR="007371B0">
        <w:rPr>
          <w:lang w:val="en-US"/>
        </w:rPr>
        <w:t>SL</w:t>
      </w:r>
      <w:r w:rsidR="007371B0" w:rsidRPr="00CF4CA1">
        <w:t>3</w:t>
      </w:r>
    </w:p>
    <w:p w:rsidR="00D5277E" w:rsidRDefault="00D5277E" w:rsidP="007371B0">
      <w:pPr>
        <w:pStyle w:val="a3"/>
        <w:ind w:left="644"/>
      </w:pPr>
    </w:p>
    <w:p w:rsidR="00D5277E" w:rsidRPr="00247536" w:rsidRDefault="00D5277E" w:rsidP="004F28BC">
      <w:pPr>
        <w:pStyle w:val="1"/>
        <w:numPr>
          <w:ilvl w:val="0"/>
          <w:numId w:val="45"/>
        </w:numPr>
      </w:pPr>
      <w:bookmarkStart w:id="236" w:name="_Toc385232871"/>
      <w:bookmarkStart w:id="237" w:name="_Toc415515055"/>
      <w:r w:rsidRPr="001276CF">
        <w:t>Перечень возможных аварийных сообщений и описание действий по ним</w:t>
      </w:r>
      <w:bookmarkEnd w:id="236"/>
      <w:bookmarkEnd w:id="237"/>
    </w:p>
    <w:p w:rsidR="00D5277E" w:rsidRPr="0058766F" w:rsidRDefault="00D5277E" w:rsidP="00D5277E">
      <w:r>
        <w:t>Для проверки наличия ошибок в работе системе необходимо просмотреть лог файлы системы на предмет наличия сообщений об ошибках</w:t>
      </w:r>
      <w:r w:rsidR="0058766F" w:rsidRPr="0058766F">
        <w:t xml:space="preserve"> </w:t>
      </w:r>
      <w:r w:rsidR="0058766F" w:rsidRPr="00AD5CF8">
        <w:t>(</w:t>
      </w:r>
      <w:r w:rsidR="0058766F">
        <w:t xml:space="preserve">расположены в папке </w:t>
      </w:r>
      <w:r w:rsidR="0058766F">
        <w:rPr>
          <w:lang w:val="en-US"/>
        </w:rPr>
        <w:t>logs</w:t>
      </w:r>
      <w:r w:rsidR="0058766F" w:rsidRPr="00AD5CF8">
        <w:t xml:space="preserve"> </w:t>
      </w:r>
      <w:r w:rsidR="0058766F">
        <w:rPr>
          <w:lang w:val="en-US"/>
        </w:rPr>
        <w:t>WAS</w:t>
      </w:r>
      <w:r w:rsidR="0058766F" w:rsidRPr="00AD5CF8">
        <w:t>)</w:t>
      </w:r>
    </w:p>
    <w:p w:rsidR="00D5277E" w:rsidRDefault="00493246" w:rsidP="00D5277E">
      <w:pPr>
        <w:pStyle w:val="a3"/>
        <w:numPr>
          <w:ilvl w:val="0"/>
          <w:numId w:val="42"/>
        </w:numPr>
      </w:pPr>
      <w:proofErr w:type="spellStart"/>
      <w:r>
        <w:rPr>
          <w:lang w:val="en-US"/>
        </w:rPr>
        <w:t>cacheserver</w:t>
      </w:r>
      <w:proofErr w:type="spellEnd"/>
      <w:r w:rsidR="00D5277E" w:rsidRPr="00247536">
        <w:t>_info.log</w:t>
      </w:r>
      <w:r w:rsidR="00D5277E">
        <w:t xml:space="preserve"> – содержит сообщения с уровнем </w:t>
      </w:r>
      <w:proofErr w:type="spellStart"/>
      <w:r w:rsidR="00D5277E">
        <w:t>логирования</w:t>
      </w:r>
      <w:proofErr w:type="spellEnd"/>
      <w:r w:rsidR="00D5277E">
        <w:t xml:space="preserve"> не менее </w:t>
      </w:r>
      <w:r w:rsidR="00D5277E">
        <w:rPr>
          <w:lang w:val="en-US"/>
        </w:rPr>
        <w:t>INFO</w:t>
      </w:r>
    </w:p>
    <w:p w:rsidR="00D5277E" w:rsidRDefault="00493246" w:rsidP="00D5277E">
      <w:pPr>
        <w:pStyle w:val="a3"/>
        <w:numPr>
          <w:ilvl w:val="0"/>
          <w:numId w:val="42"/>
        </w:numPr>
      </w:pPr>
      <w:proofErr w:type="spellStart"/>
      <w:r>
        <w:rPr>
          <w:lang w:val="en-US"/>
        </w:rPr>
        <w:t>cacheserver</w:t>
      </w:r>
      <w:proofErr w:type="spellEnd"/>
      <w:r w:rsidR="00D5277E" w:rsidRPr="00247536">
        <w:t>_debug.log</w:t>
      </w:r>
      <w:r w:rsidR="00D5277E">
        <w:t xml:space="preserve"> – содержит сообщения с уровнем </w:t>
      </w:r>
      <w:proofErr w:type="spellStart"/>
      <w:r w:rsidR="00D5277E">
        <w:t>логирование</w:t>
      </w:r>
      <w:proofErr w:type="spellEnd"/>
      <w:r w:rsidR="00D5277E">
        <w:t xml:space="preserve"> не менее </w:t>
      </w:r>
      <w:r w:rsidR="00D5277E">
        <w:rPr>
          <w:lang w:val="en-US"/>
        </w:rPr>
        <w:t>DEBUG</w:t>
      </w:r>
      <w:r w:rsidR="00D5277E" w:rsidRPr="00247536">
        <w:t xml:space="preserve"> (</w:t>
      </w:r>
      <w:r w:rsidR="00D5277E">
        <w:t>если включен режим отладки в дистрибутиве)</w:t>
      </w:r>
    </w:p>
    <w:p w:rsidR="00D5277E" w:rsidRDefault="00493246" w:rsidP="00D5277E">
      <w:pPr>
        <w:pStyle w:val="a3"/>
        <w:numPr>
          <w:ilvl w:val="0"/>
          <w:numId w:val="42"/>
        </w:numPr>
      </w:pPr>
      <w:proofErr w:type="spellStart"/>
      <w:r>
        <w:rPr>
          <w:lang w:val="en-US"/>
        </w:rPr>
        <w:t>cacheserver</w:t>
      </w:r>
      <w:proofErr w:type="spellEnd"/>
      <w:r w:rsidR="00D5277E" w:rsidRPr="00247536">
        <w:t>_spring.log</w:t>
      </w:r>
      <w:r w:rsidR="00D5277E">
        <w:t xml:space="preserve"> – содержит сообщения с уровнем </w:t>
      </w:r>
      <w:proofErr w:type="spellStart"/>
      <w:r w:rsidR="00D5277E">
        <w:t>логирования</w:t>
      </w:r>
      <w:proofErr w:type="spellEnd"/>
      <w:r w:rsidR="00D5277E">
        <w:t xml:space="preserve"> не менее </w:t>
      </w:r>
      <w:r w:rsidR="00D5277E">
        <w:rPr>
          <w:lang w:val="en-US"/>
        </w:rPr>
        <w:t>DEBUG</w:t>
      </w:r>
      <w:r w:rsidR="00D5277E" w:rsidRPr="00247536">
        <w:t xml:space="preserve"> </w:t>
      </w:r>
      <w:r w:rsidR="00D5277E">
        <w:t>(если включен режим отладки в дистрибутиве)</w:t>
      </w:r>
    </w:p>
    <w:p w:rsidR="00D5277E" w:rsidRDefault="00D5277E" w:rsidP="00D5277E">
      <w:pPr>
        <w:pStyle w:val="a3"/>
        <w:numPr>
          <w:ilvl w:val="0"/>
          <w:numId w:val="42"/>
        </w:numPr>
      </w:pPr>
      <w:r>
        <w:t xml:space="preserve">лог файлы </w:t>
      </w:r>
      <w:r>
        <w:rPr>
          <w:lang w:val="en-US"/>
        </w:rPr>
        <w:t>WebSphere</w:t>
      </w:r>
      <w:r w:rsidRPr="00247536">
        <w:t xml:space="preserve"> </w:t>
      </w:r>
      <w:r>
        <w:rPr>
          <w:lang w:val="en-US"/>
        </w:rPr>
        <w:t>AS</w:t>
      </w:r>
      <w:r w:rsidRPr="00247536">
        <w:t xml:space="preserve">, </w:t>
      </w:r>
      <w:r>
        <w:t>включая консольный вывод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</w:rPr>
      </w:pPr>
      <w:r>
        <w:t xml:space="preserve">Основным типом ошибки при </w:t>
      </w:r>
      <w:proofErr w:type="spellStart"/>
      <w:r>
        <w:t>иснталяции</w:t>
      </w:r>
      <w:proofErr w:type="spellEnd"/>
      <w:r>
        <w:t xml:space="preserve"> является ошибка соединения с БД. В этом случае в лог файлах можно встретить сообщение вида</w:t>
      </w:r>
      <w:r>
        <w:br/>
      </w:r>
      <w:proofErr w:type="spellStart"/>
      <w:r w:rsidRPr="001C34EC">
        <w:rPr>
          <w:rFonts w:ascii="Courier New" w:hAnsi="Courier New" w:cs="Courier New"/>
          <w:sz w:val="16"/>
          <w:szCs w:val="16"/>
        </w:rPr>
        <w:t>Caused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by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com.microsoft.sqlserver.jdbc.SQLServerException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>: Не удалось установить соединение TCP/IP к серверу 10.21.25.55 по порту 1433. Ошибка: "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connect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timed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out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. Проверьте свойства соединения. Убедитесь, что на сервере запущен экземпляр SQL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Server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 и он принимает TCP/IP-соединения по порту. Убедитесь, что TCP-соединения по этому порту не блокируются брандмауэром.".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com.microsoft.sqlserver.jdbc.SQLServerException.makeFromDriverError(SQLServerException.java:190)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com.microsoft.sqlserver.jdbc.SQLServerException.ConvertConnectExceptionToSQLServerException(SQLServerException.java:241)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com.microsoft.sqlserver.jdbc.SocketFinder.findSocket(IOBuffer.java:2243)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  <w:lang w:val="en-US"/>
        </w:rPr>
        <w:t>com.microsoft.sqlserver.jdbc.TDSChannel.open</w:t>
      </w:r>
      <w:proofErr w:type="spellEnd"/>
      <w:r w:rsidRPr="001C34EC">
        <w:rPr>
          <w:rFonts w:ascii="Courier New" w:hAnsi="Courier New" w:cs="Courier New"/>
          <w:sz w:val="16"/>
          <w:szCs w:val="16"/>
          <w:lang w:val="en-US"/>
        </w:rPr>
        <w:t>(IOBuffer.java:491)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com.microsoft.sqlserver.jdbc.SQLServerConnection.connectHelper(SQLServerConnection.java:1309)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com.microsoft.sqlserver.jdbc.SQLServerConnection.login(SQLServerConnection.java:991)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com.microsoft.sqlserver.jdbc.SQLServerConnection.connect(SQLServerConnection.java:827)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com.microsoft.sqlserver.jdbc.SQLServerDriver.connect(SQLServerDriver.java:1012)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  <w:lang w:val="en-US"/>
        </w:rPr>
        <w:t>java.sql.DriverManager.getConnection</w:t>
      </w:r>
      <w:proofErr w:type="spellEnd"/>
      <w:r w:rsidRPr="001C34EC">
        <w:rPr>
          <w:rFonts w:ascii="Courier New" w:hAnsi="Courier New" w:cs="Courier New"/>
          <w:sz w:val="16"/>
          <w:szCs w:val="16"/>
          <w:lang w:val="en-US"/>
        </w:rPr>
        <w:t>(DriverManager.java:582)</w:t>
      </w:r>
    </w:p>
    <w:p w:rsidR="00B7473F" w:rsidRPr="00B7473F" w:rsidRDefault="00D5277E" w:rsidP="00B7473F">
      <w:r>
        <w:t xml:space="preserve">В случае наличия данных сообщений необходимо произвести удаление приложения с </w:t>
      </w:r>
      <w:r>
        <w:rPr>
          <w:lang w:val="en-US"/>
        </w:rPr>
        <w:t>WebSphere</w:t>
      </w:r>
      <w:r w:rsidRPr="00F55962">
        <w:t xml:space="preserve"> </w:t>
      </w:r>
      <w:r>
        <w:rPr>
          <w:lang w:val="en-US"/>
        </w:rPr>
        <w:t>AS</w:t>
      </w:r>
      <w:r w:rsidRPr="00F55962">
        <w:t xml:space="preserve"> </w:t>
      </w:r>
      <w:r>
        <w:t>и выполнить установку заново согласно разделам 6.2 и 6.3 данного руководства.</w:t>
      </w:r>
      <w:bookmarkEnd w:id="3"/>
    </w:p>
    <w:sectPr w:rsidR="00B7473F" w:rsidRPr="00B7473F" w:rsidSect="000E4A10">
      <w:headerReference w:type="default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43A" w:rsidRDefault="00C4743A" w:rsidP="00E33AF7">
      <w:pPr>
        <w:spacing w:after="0" w:line="240" w:lineRule="auto"/>
      </w:pPr>
      <w:r>
        <w:separator/>
      </w:r>
    </w:p>
  </w:endnote>
  <w:endnote w:type="continuationSeparator" w:id="0">
    <w:p w:rsidR="00C4743A" w:rsidRDefault="00C4743A" w:rsidP="00E3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56" w:rsidRDefault="00EE1141">
    <w:pPr>
      <w:pStyle w:val="a8"/>
      <w:jc w:val="right"/>
    </w:pPr>
    <w:r>
      <w:fldChar w:fldCharType="begin"/>
    </w:r>
    <w:r w:rsidR="002B1756">
      <w:instrText>PAGE   \* MERGEFORMAT</w:instrText>
    </w:r>
    <w:r>
      <w:fldChar w:fldCharType="separate"/>
    </w:r>
    <w:r w:rsidR="00D14409">
      <w:rPr>
        <w:noProof/>
      </w:rPr>
      <w:t>3</w:t>
    </w:r>
    <w:r>
      <w:fldChar w:fldCharType="end"/>
    </w:r>
  </w:p>
  <w:p w:rsidR="002B1756" w:rsidRPr="00E97D36" w:rsidRDefault="00E97D36" w:rsidP="00DE59C2">
    <w:pPr>
      <w:pStyle w:val="a8"/>
      <w:jc w:val="center"/>
      <w:rPr>
        <w:lang w:val="en-US"/>
      </w:rPr>
    </w:pPr>
    <w:r>
      <w:t>Москва, 201</w:t>
    </w:r>
    <w:r>
      <w:rPr>
        <w:lang w:val="en-US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33" w:rsidRPr="00267BC3" w:rsidRDefault="00DE59C2" w:rsidP="00DE59C2">
    <w:pPr>
      <w:pStyle w:val="a8"/>
      <w:jc w:val="center"/>
      <w:rPr>
        <w:lang w:val="en-US"/>
      </w:rPr>
    </w:pPr>
    <w:r>
      <w:t>Москва, 201</w:t>
    </w:r>
    <w:r w:rsidR="00267BC3">
      <w:rPr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43A" w:rsidRDefault="00C4743A" w:rsidP="00E33AF7">
      <w:pPr>
        <w:spacing w:after="0" w:line="240" w:lineRule="auto"/>
      </w:pPr>
      <w:r>
        <w:separator/>
      </w:r>
    </w:p>
  </w:footnote>
  <w:footnote w:type="continuationSeparator" w:id="0">
    <w:p w:rsidR="00C4743A" w:rsidRDefault="00C4743A" w:rsidP="00E3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BC3" w:rsidRPr="00A0074C" w:rsidRDefault="00E97D36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proofErr w:type="spellStart"/>
    <w:r>
      <w:rPr>
        <w:i/>
        <w:lang w:val="en-US"/>
      </w:rPr>
      <w:t>Syncs</w:t>
    </w:r>
    <w:r w:rsidR="00267BC3">
      <w:rPr>
        <w:i/>
        <w:lang w:val="en-US"/>
      </w:rPr>
      <w:t>erver</w:t>
    </w:r>
    <w:proofErr w:type="spellEnd"/>
    <w:r w:rsidRPr="00A0074C">
      <w:rPr>
        <w:i/>
      </w:rPr>
      <w:t xml:space="preserve"> </w:t>
    </w:r>
    <w:r>
      <w:rPr>
        <w:i/>
        <w:lang w:val="en-US"/>
      </w:rPr>
      <w:t>Cache</w:t>
    </w:r>
    <w:r w:rsidRPr="00A0074C">
      <w:rPr>
        <w:i/>
      </w:rPr>
      <w:t xml:space="preserve"> </w:t>
    </w:r>
    <w:r>
      <w:rPr>
        <w:i/>
        <w:lang w:val="en-US"/>
      </w:rPr>
      <w:t>Server</w:t>
    </w:r>
  </w:p>
  <w:p w:rsidR="00442B1E" w:rsidRPr="00E97D36" w:rsidRDefault="00B6354C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 w:rsidRPr="008F70C4">
      <w:rPr>
        <w:i/>
      </w:rPr>
      <w:t xml:space="preserve"> Руководство по </w:t>
    </w:r>
    <w:proofErr w:type="spellStart"/>
    <w:r w:rsidR="00E97D36">
      <w:rPr>
        <w:i/>
      </w:rPr>
      <w:t>инсталяции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C4F"/>
    <w:multiLevelType w:val="multilevel"/>
    <w:tmpl w:val="DE6C8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2C165F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3365AE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58002D4"/>
    <w:multiLevelType w:val="hybridMultilevel"/>
    <w:tmpl w:val="4F0001D8"/>
    <w:lvl w:ilvl="0" w:tplc="B3D69C1A">
      <w:start w:val="1"/>
      <w:numFmt w:val="decimal"/>
      <w:pStyle w:val="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54359"/>
    <w:multiLevelType w:val="hybridMultilevel"/>
    <w:tmpl w:val="EC4CE818"/>
    <w:lvl w:ilvl="0" w:tplc="EF2E4CD6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20B3E"/>
    <w:multiLevelType w:val="hybridMultilevel"/>
    <w:tmpl w:val="DF08DB40"/>
    <w:lvl w:ilvl="0" w:tplc="C2F83D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B1DE7"/>
    <w:multiLevelType w:val="hybridMultilevel"/>
    <w:tmpl w:val="BDE45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B3F1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8BA2EB8"/>
    <w:multiLevelType w:val="multilevel"/>
    <w:tmpl w:val="C9A40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9014C27"/>
    <w:multiLevelType w:val="multilevel"/>
    <w:tmpl w:val="2A8CCA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9026779"/>
    <w:multiLevelType w:val="multilevel"/>
    <w:tmpl w:val="D2D602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B9A7B17"/>
    <w:multiLevelType w:val="hybridMultilevel"/>
    <w:tmpl w:val="F954B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411AC"/>
    <w:multiLevelType w:val="hybridMultilevel"/>
    <w:tmpl w:val="34B0C8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E5A6A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C97CBC"/>
    <w:multiLevelType w:val="multilevel"/>
    <w:tmpl w:val="14881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30457440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365E605A"/>
    <w:multiLevelType w:val="hybridMultilevel"/>
    <w:tmpl w:val="5C360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971C0"/>
    <w:multiLevelType w:val="hybridMultilevel"/>
    <w:tmpl w:val="4AC834D2"/>
    <w:lvl w:ilvl="0" w:tplc="843A3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385FEA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470E32C1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77515A3"/>
    <w:multiLevelType w:val="multilevel"/>
    <w:tmpl w:val="ACDC1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47FE1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120C9E"/>
    <w:multiLevelType w:val="multilevel"/>
    <w:tmpl w:val="52141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9306F41"/>
    <w:multiLevelType w:val="multilevel"/>
    <w:tmpl w:val="13AA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4A171C84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B08443E"/>
    <w:multiLevelType w:val="hybridMultilevel"/>
    <w:tmpl w:val="A4C6B3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F86194B"/>
    <w:multiLevelType w:val="hybridMultilevel"/>
    <w:tmpl w:val="A3186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9813A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15A390B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51D530A2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55876188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58CC4FC1"/>
    <w:multiLevelType w:val="hybridMultilevel"/>
    <w:tmpl w:val="D0B8A812"/>
    <w:lvl w:ilvl="0" w:tplc="80DE4A2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5E2409"/>
    <w:multiLevelType w:val="hybridMultilevel"/>
    <w:tmpl w:val="8B2EF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D0E38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1E75E8"/>
    <w:multiLevelType w:val="hybridMultilevel"/>
    <w:tmpl w:val="C0A657CA"/>
    <w:lvl w:ilvl="0" w:tplc="B3CE79C4">
      <w:start w:val="1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4">
    <w:nsid w:val="5EDF6175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>
    <w:nsid w:val="641A0C7E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0516D5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B950B13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B95EFB"/>
    <w:multiLevelType w:val="multilevel"/>
    <w:tmpl w:val="75F49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6D855AF3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>
    <w:nsid w:val="710463F2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>
    <w:nsid w:val="71F62CA8"/>
    <w:multiLevelType w:val="multilevel"/>
    <w:tmpl w:val="D4C893E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72DE6FAF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>
    <w:nsid w:val="79E2222C"/>
    <w:multiLevelType w:val="hybridMultilevel"/>
    <w:tmpl w:val="79FE6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D0E38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7233B3"/>
    <w:multiLevelType w:val="hybridMultilevel"/>
    <w:tmpl w:val="DF00C752"/>
    <w:lvl w:ilvl="0" w:tplc="0EE845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8E4925"/>
    <w:multiLevelType w:val="multilevel"/>
    <w:tmpl w:val="98C42C0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1"/>
  </w:num>
  <w:num w:numId="2">
    <w:abstractNumId w:val="35"/>
  </w:num>
  <w:num w:numId="3">
    <w:abstractNumId w:val="4"/>
  </w:num>
  <w:num w:numId="4">
    <w:abstractNumId w:val="37"/>
  </w:num>
  <w:num w:numId="5">
    <w:abstractNumId w:val="20"/>
  </w:num>
  <w:num w:numId="6">
    <w:abstractNumId w:val="31"/>
  </w:num>
  <w:num w:numId="7">
    <w:abstractNumId w:val="3"/>
  </w:num>
  <w:num w:numId="8">
    <w:abstractNumId w:val="0"/>
  </w:num>
  <w:num w:numId="9">
    <w:abstractNumId w:val="14"/>
  </w:num>
  <w:num w:numId="10">
    <w:abstractNumId w:val="22"/>
  </w:num>
  <w:num w:numId="11">
    <w:abstractNumId w:val="5"/>
  </w:num>
  <w:num w:numId="12">
    <w:abstractNumId w:val="7"/>
  </w:num>
  <w:num w:numId="13">
    <w:abstractNumId w:val="10"/>
  </w:num>
  <w:num w:numId="14">
    <w:abstractNumId w:val="41"/>
  </w:num>
  <w:num w:numId="15">
    <w:abstractNumId w:val="38"/>
  </w:num>
  <w:num w:numId="16">
    <w:abstractNumId w:val="23"/>
  </w:num>
  <w:num w:numId="17">
    <w:abstractNumId w:val="17"/>
  </w:num>
  <w:num w:numId="18">
    <w:abstractNumId w:val="44"/>
  </w:num>
  <w:num w:numId="19">
    <w:abstractNumId w:val="8"/>
  </w:num>
  <w:num w:numId="20">
    <w:abstractNumId w:val="39"/>
  </w:num>
  <w:num w:numId="21">
    <w:abstractNumId w:val="33"/>
  </w:num>
  <w:num w:numId="22">
    <w:abstractNumId w:val="13"/>
  </w:num>
  <w:num w:numId="23">
    <w:abstractNumId w:val="26"/>
  </w:num>
  <w:num w:numId="24">
    <w:abstractNumId w:val="2"/>
  </w:num>
  <w:num w:numId="25">
    <w:abstractNumId w:val="29"/>
  </w:num>
  <w:num w:numId="26">
    <w:abstractNumId w:val="12"/>
  </w:num>
  <w:num w:numId="27">
    <w:abstractNumId w:val="27"/>
  </w:num>
  <w:num w:numId="28">
    <w:abstractNumId w:val="15"/>
  </w:num>
  <w:num w:numId="29">
    <w:abstractNumId w:val="25"/>
  </w:num>
  <w:num w:numId="30">
    <w:abstractNumId w:val="34"/>
  </w:num>
  <w:num w:numId="31">
    <w:abstractNumId w:val="19"/>
  </w:num>
  <w:num w:numId="32">
    <w:abstractNumId w:val="9"/>
  </w:num>
  <w:num w:numId="33">
    <w:abstractNumId w:val="1"/>
  </w:num>
  <w:num w:numId="34">
    <w:abstractNumId w:val="42"/>
  </w:num>
  <w:num w:numId="35">
    <w:abstractNumId w:val="16"/>
  </w:num>
  <w:num w:numId="36">
    <w:abstractNumId w:val="11"/>
  </w:num>
  <w:num w:numId="37">
    <w:abstractNumId w:val="6"/>
  </w:num>
  <w:num w:numId="38">
    <w:abstractNumId w:val="32"/>
  </w:num>
  <w:num w:numId="39">
    <w:abstractNumId w:val="43"/>
  </w:num>
  <w:num w:numId="40">
    <w:abstractNumId w:val="24"/>
  </w:num>
  <w:num w:numId="41">
    <w:abstractNumId w:val="45"/>
  </w:num>
  <w:num w:numId="42">
    <w:abstractNumId w:val="28"/>
  </w:num>
  <w:num w:numId="43">
    <w:abstractNumId w:val="30"/>
  </w:num>
  <w:num w:numId="44">
    <w:abstractNumId w:val="18"/>
  </w:num>
  <w:num w:numId="45">
    <w:abstractNumId w:val="36"/>
  </w:num>
  <w:num w:numId="46">
    <w:abstractNumId w:val="4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5EA"/>
    <w:rsid w:val="00011A61"/>
    <w:rsid w:val="000134EE"/>
    <w:rsid w:val="0001387F"/>
    <w:rsid w:val="00021562"/>
    <w:rsid w:val="000232E2"/>
    <w:rsid w:val="00025811"/>
    <w:rsid w:val="000259B8"/>
    <w:rsid w:val="000268AF"/>
    <w:rsid w:val="0003673E"/>
    <w:rsid w:val="0003758D"/>
    <w:rsid w:val="000428B8"/>
    <w:rsid w:val="00057CEE"/>
    <w:rsid w:val="0006575F"/>
    <w:rsid w:val="000742D0"/>
    <w:rsid w:val="00075856"/>
    <w:rsid w:val="00076473"/>
    <w:rsid w:val="00082E49"/>
    <w:rsid w:val="00086C7F"/>
    <w:rsid w:val="000A05CB"/>
    <w:rsid w:val="000C4CE9"/>
    <w:rsid w:val="000C5405"/>
    <w:rsid w:val="000D0439"/>
    <w:rsid w:val="000D6C1A"/>
    <w:rsid w:val="000E1FCE"/>
    <w:rsid w:val="000E220C"/>
    <w:rsid w:val="000E39FF"/>
    <w:rsid w:val="000E4A10"/>
    <w:rsid w:val="000E5022"/>
    <w:rsid w:val="000E578F"/>
    <w:rsid w:val="000E6511"/>
    <w:rsid w:val="000F2C45"/>
    <w:rsid w:val="000F5EFC"/>
    <w:rsid w:val="00103B43"/>
    <w:rsid w:val="00107CC6"/>
    <w:rsid w:val="0011123A"/>
    <w:rsid w:val="001151FC"/>
    <w:rsid w:val="00115FE0"/>
    <w:rsid w:val="0012131D"/>
    <w:rsid w:val="001311E0"/>
    <w:rsid w:val="00135CA8"/>
    <w:rsid w:val="00141C0F"/>
    <w:rsid w:val="00141D6A"/>
    <w:rsid w:val="001420CA"/>
    <w:rsid w:val="001461E3"/>
    <w:rsid w:val="00147954"/>
    <w:rsid w:val="001503C9"/>
    <w:rsid w:val="00151D54"/>
    <w:rsid w:val="00151F83"/>
    <w:rsid w:val="00152869"/>
    <w:rsid w:val="00152F6E"/>
    <w:rsid w:val="00157192"/>
    <w:rsid w:val="00157DB9"/>
    <w:rsid w:val="0017121F"/>
    <w:rsid w:val="001743FD"/>
    <w:rsid w:val="00175589"/>
    <w:rsid w:val="0018266D"/>
    <w:rsid w:val="001914BF"/>
    <w:rsid w:val="00192DC1"/>
    <w:rsid w:val="001A3FE9"/>
    <w:rsid w:val="001A4099"/>
    <w:rsid w:val="001B10F6"/>
    <w:rsid w:val="001B1709"/>
    <w:rsid w:val="001B1DEF"/>
    <w:rsid w:val="001C0DFF"/>
    <w:rsid w:val="001C12DF"/>
    <w:rsid w:val="001C3FD9"/>
    <w:rsid w:val="001E31F5"/>
    <w:rsid w:val="001E3A43"/>
    <w:rsid w:val="001F726A"/>
    <w:rsid w:val="002041BD"/>
    <w:rsid w:val="002067B8"/>
    <w:rsid w:val="0022134F"/>
    <w:rsid w:val="00235026"/>
    <w:rsid w:val="00242EA9"/>
    <w:rsid w:val="00242F62"/>
    <w:rsid w:val="00250397"/>
    <w:rsid w:val="00264CEF"/>
    <w:rsid w:val="00267BC3"/>
    <w:rsid w:val="00275B03"/>
    <w:rsid w:val="002762B4"/>
    <w:rsid w:val="002767E4"/>
    <w:rsid w:val="00277120"/>
    <w:rsid w:val="00285094"/>
    <w:rsid w:val="002862E7"/>
    <w:rsid w:val="00293542"/>
    <w:rsid w:val="0029452F"/>
    <w:rsid w:val="00296AD9"/>
    <w:rsid w:val="002B1756"/>
    <w:rsid w:val="002B36ED"/>
    <w:rsid w:val="002C066B"/>
    <w:rsid w:val="002C4D4A"/>
    <w:rsid w:val="002C7922"/>
    <w:rsid w:val="002D1EC9"/>
    <w:rsid w:val="002D2387"/>
    <w:rsid w:val="002E071A"/>
    <w:rsid w:val="002E3B59"/>
    <w:rsid w:val="002F1C2B"/>
    <w:rsid w:val="002F72CB"/>
    <w:rsid w:val="00307A0A"/>
    <w:rsid w:val="003170B8"/>
    <w:rsid w:val="00320C80"/>
    <w:rsid w:val="003223D6"/>
    <w:rsid w:val="00325880"/>
    <w:rsid w:val="003440FB"/>
    <w:rsid w:val="0034453E"/>
    <w:rsid w:val="00354EFC"/>
    <w:rsid w:val="00355B54"/>
    <w:rsid w:val="00361BDB"/>
    <w:rsid w:val="00372468"/>
    <w:rsid w:val="0037296D"/>
    <w:rsid w:val="00384591"/>
    <w:rsid w:val="003A07DD"/>
    <w:rsid w:val="003B2340"/>
    <w:rsid w:val="003B6A14"/>
    <w:rsid w:val="003B7CF3"/>
    <w:rsid w:val="003C0770"/>
    <w:rsid w:val="003C6D3E"/>
    <w:rsid w:val="003D3FFD"/>
    <w:rsid w:val="003E2E7C"/>
    <w:rsid w:val="003E321B"/>
    <w:rsid w:val="003E5BED"/>
    <w:rsid w:val="003F2E99"/>
    <w:rsid w:val="003F7FFA"/>
    <w:rsid w:val="00400AAD"/>
    <w:rsid w:val="004050C3"/>
    <w:rsid w:val="004146AF"/>
    <w:rsid w:val="004172D6"/>
    <w:rsid w:val="00417669"/>
    <w:rsid w:val="00424EC0"/>
    <w:rsid w:val="00442B1E"/>
    <w:rsid w:val="00442B58"/>
    <w:rsid w:val="00447222"/>
    <w:rsid w:val="00457253"/>
    <w:rsid w:val="00462DAD"/>
    <w:rsid w:val="004630E9"/>
    <w:rsid w:val="004642A3"/>
    <w:rsid w:val="00464D6E"/>
    <w:rsid w:val="00466BC4"/>
    <w:rsid w:val="004674E0"/>
    <w:rsid w:val="00467CC8"/>
    <w:rsid w:val="00470DAA"/>
    <w:rsid w:val="00471629"/>
    <w:rsid w:val="00475C44"/>
    <w:rsid w:val="00493246"/>
    <w:rsid w:val="00493469"/>
    <w:rsid w:val="004966DB"/>
    <w:rsid w:val="0049780B"/>
    <w:rsid w:val="004A2C01"/>
    <w:rsid w:val="004B0673"/>
    <w:rsid w:val="004B0868"/>
    <w:rsid w:val="004B288A"/>
    <w:rsid w:val="004B66B6"/>
    <w:rsid w:val="004C0502"/>
    <w:rsid w:val="004C5798"/>
    <w:rsid w:val="004C79E1"/>
    <w:rsid w:val="004D6F0B"/>
    <w:rsid w:val="004E4085"/>
    <w:rsid w:val="004F28BC"/>
    <w:rsid w:val="004F58D3"/>
    <w:rsid w:val="005009FE"/>
    <w:rsid w:val="00500A96"/>
    <w:rsid w:val="00512089"/>
    <w:rsid w:val="00512784"/>
    <w:rsid w:val="00533E4C"/>
    <w:rsid w:val="005359C8"/>
    <w:rsid w:val="00541F75"/>
    <w:rsid w:val="00544439"/>
    <w:rsid w:val="0054697D"/>
    <w:rsid w:val="00547DC7"/>
    <w:rsid w:val="00580E0F"/>
    <w:rsid w:val="00580F30"/>
    <w:rsid w:val="0058766F"/>
    <w:rsid w:val="00591751"/>
    <w:rsid w:val="00591E09"/>
    <w:rsid w:val="00594C25"/>
    <w:rsid w:val="00594FC9"/>
    <w:rsid w:val="00597238"/>
    <w:rsid w:val="005A0808"/>
    <w:rsid w:val="005B0B30"/>
    <w:rsid w:val="005B1CB4"/>
    <w:rsid w:val="005C2BE3"/>
    <w:rsid w:val="005C70ED"/>
    <w:rsid w:val="005C7826"/>
    <w:rsid w:val="005D11F5"/>
    <w:rsid w:val="005F3290"/>
    <w:rsid w:val="0061034C"/>
    <w:rsid w:val="006136D3"/>
    <w:rsid w:val="0061785B"/>
    <w:rsid w:val="0062639A"/>
    <w:rsid w:val="00650532"/>
    <w:rsid w:val="00650F2E"/>
    <w:rsid w:val="006523A3"/>
    <w:rsid w:val="00663985"/>
    <w:rsid w:val="00667741"/>
    <w:rsid w:val="00670601"/>
    <w:rsid w:val="0067368F"/>
    <w:rsid w:val="00676FD4"/>
    <w:rsid w:val="00681E9F"/>
    <w:rsid w:val="00684044"/>
    <w:rsid w:val="00684DE8"/>
    <w:rsid w:val="00685E87"/>
    <w:rsid w:val="00695C01"/>
    <w:rsid w:val="006A06BB"/>
    <w:rsid w:val="006B1BCA"/>
    <w:rsid w:val="006C3090"/>
    <w:rsid w:val="006C7439"/>
    <w:rsid w:val="006D01E0"/>
    <w:rsid w:val="006D42FF"/>
    <w:rsid w:val="006D7201"/>
    <w:rsid w:val="006D7C50"/>
    <w:rsid w:val="006F695F"/>
    <w:rsid w:val="006F7B94"/>
    <w:rsid w:val="00713C80"/>
    <w:rsid w:val="00715254"/>
    <w:rsid w:val="00720619"/>
    <w:rsid w:val="007209AE"/>
    <w:rsid w:val="00721E0A"/>
    <w:rsid w:val="007371B0"/>
    <w:rsid w:val="007429DB"/>
    <w:rsid w:val="0075164F"/>
    <w:rsid w:val="007561C5"/>
    <w:rsid w:val="00756434"/>
    <w:rsid w:val="00766D34"/>
    <w:rsid w:val="00770FCF"/>
    <w:rsid w:val="00771519"/>
    <w:rsid w:val="00772CD4"/>
    <w:rsid w:val="00772F94"/>
    <w:rsid w:val="00774237"/>
    <w:rsid w:val="00775C5E"/>
    <w:rsid w:val="0078707E"/>
    <w:rsid w:val="007918FA"/>
    <w:rsid w:val="00791A40"/>
    <w:rsid w:val="00793D6E"/>
    <w:rsid w:val="00794E57"/>
    <w:rsid w:val="00795876"/>
    <w:rsid w:val="007A223C"/>
    <w:rsid w:val="007A24DD"/>
    <w:rsid w:val="007A3D21"/>
    <w:rsid w:val="007A43ED"/>
    <w:rsid w:val="007A7FD9"/>
    <w:rsid w:val="007B6165"/>
    <w:rsid w:val="007C343C"/>
    <w:rsid w:val="007D28CA"/>
    <w:rsid w:val="007D2D73"/>
    <w:rsid w:val="007D37A9"/>
    <w:rsid w:val="007D5B9D"/>
    <w:rsid w:val="007D7928"/>
    <w:rsid w:val="007E0028"/>
    <w:rsid w:val="007F2159"/>
    <w:rsid w:val="007F2AF8"/>
    <w:rsid w:val="007F5868"/>
    <w:rsid w:val="007F6498"/>
    <w:rsid w:val="00803280"/>
    <w:rsid w:val="0080773B"/>
    <w:rsid w:val="00815AD7"/>
    <w:rsid w:val="00817B5B"/>
    <w:rsid w:val="0083071F"/>
    <w:rsid w:val="00836E2A"/>
    <w:rsid w:val="008412EC"/>
    <w:rsid w:val="00841331"/>
    <w:rsid w:val="00855694"/>
    <w:rsid w:val="00855928"/>
    <w:rsid w:val="008575F4"/>
    <w:rsid w:val="00860D9D"/>
    <w:rsid w:val="00862CBB"/>
    <w:rsid w:val="0087080B"/>
    <w:rsid w:val="0087284B"/>
    <w:rsid w:val="0087304F"/>
    <w:rsid w:val="008738A4"/>
    <w:rsid w:val="00875FC6"/>
    <w:rsid w:val="008805EE"/>
    <w:rsid w:val="00886B63"/>
    <w:rsid w:val="00892323"/>
    <w:rsid w:val="008930EC"/>
    <w:rsid w:val="00894300"/>
    <w:rsid w:val="008A4073"/>
    <w:rsid w:val="008A7CED"/>
    <w:rsid w:val="008B157F"/>
    <w:rsid w:val="008B7395"/>
    <w:rsid w:val="008C1DAD"/>
    <w:rsid w:val="008C3AC3"/>
    <w:rsid w:val="008D1833"/>
    <w:rsid w:val="008E0AED"/>
    <w:rsid w:val="008E7053"/>
    <w:rsid w:val="008F0624"/>
    <w:rsid w:val="008F70C4"/>
    <w:rsid w:val="00902A93"/>
    <w:rsid w:val="00903ADC"/>
    <w:rsid w:val="00912985"/>
    <w:rsid w:val="00924FEF"/>
    <w:rsid w:val="00930CF0"/>
    <w:rsid w:val="00935848"/>
    <w:rsid w:val="0094046C"/>
    <w:rsid w:val="00940DDB"/>
    <w:rsid w:val="00945590"/>
    <w:rsid w:val="00946A2E"/>
    <w:rsid w:val="0097693C"/>
    <w:rsid w:val="00982524"/>
    <w:rsid w:val="00982A97"/>
    <w:rsid w:val="009833A6"/>
    <w:rsid w:val="0098784C"/>
    <w:rsid w:val="00993167"/>
    <w:rsid w:val="009A0B65"/>
    <w:rsid w:val="009A2167"/>
    <w:rsid w:val="009A2BF3"/>
    <w:rsid w:val="009A47FB"/>
    <w:rsid w:val="009A6DC3"/>
    <w:rsid w:val="009A6F43"/>
    <w:rsid w:val="009B0EF1"/>
    <w:rsid w:val="009B4930"/>
    <w:rsid w:val="009C07A7"/>
    <w:rsid w:val="009C10A7"/>
    <w:rsid w:val="009C216D"/>
    <w:rsid w:val="009C4BE7"/>
    <w:rsid w:val="009D0034"/>
    <w:rsid w:val="009D3E22"/>
    <w:rsid w:val="009E276B"/>
    <w:rsid w:val="009E50D7"/>
    <w:rsid w:val="009F3D56"/>
    <w:rsid w:val="009F61F8"/>
    <w:rsid w:val="009F6287"/>
    <w:rsid w:val="00A0074C"/>
    <w:rsid w:val="00A050E3"/>
    <w:rsid w:val="00A1131A"/>
    <w:rsid w:val="00A122FA"/>
    <w:rsid w:val="00A2215E"/>
    <w:rsid w:val="00A3022F"/>
    <w:rsid w:val="00A33C48"/>
    <w:rsid w:val="00A417EE"/>
    <w:rsid w:val="00A5086F"/>
    <w:rsid w:val="00A519C9"/>
    <w:rsid w:val="00A56D4B"/>
    <w:rsid w:val="00A61FB5"/>
    <w:rsid w:val="00A637A3"/>
    <w:rsid w:val="00A656BB"/>
    <w:rsid w:val="00A67168"/>
    <w:rsid w:val="00A72D09"/>
    <w:rsid w:val="00A75A64"/>
    <w:rsid w:val="00A7622A"/>
    <w:rsid w:val="00A766E1"/>
    <w:rsid w:val="00A82E53"/>
    <w:rsid w:val="00A833AF"/>
    <w:rsid w:val="00A922C2"/>
    <w:rsid w:val="00AB344F"/>
    <w:rsid w:val="00AB57B3"/>
    <w:rsid w:val="00AC0084"/>
    <w:rsid w:val="00AC2871"/>
    <w:rsid w:val="00AC2887"/>
    <w:rsid w:val="00AC3DBA"/>
    <w:rsid w:val="00AC572B"/>
    <w:rsid w:val="00AD0FEE"/>
    <w:rsid w:val="00AD233A"/>
    <w:rsid w:val="00AD6CA5"/>
    <w:rsid w:val="00AE2C33"/>
    <w:rsid w:val="00AF6158"/>
    <w:rsid w:val="00B01A1D"/>
    <w:rsid w:val="00B0482B"/>
    <w:rsid w:val="00B113A0"/>
    <w:rsid w:val="00B15F05"/>
    <w:rsid w:val="00B2217B"/>
    <w:rsid w:val="00B2364F"/>
    <w:rsid w:val="00B236E3"/>
    <w:rsid w:val="00B273ED"/>
    <w:rsid w:val="00B32EC0"/>
    <w:rsid w:val="00B356CA"/>
    <w:rsid w:val="00B36E3E"/>
    <w:rsid w:val="00B40154"/>
    <w:rsid w:val="00B4182C"/>
    <w:rsid w:val="00B45799"/>
    <w:rsid w:val="00B477E9"/>
    <w:rsid w:val="00B50265"/>
    <w:rsid w:val="00B52A30"/>
    <w:rsid w:val="00B5333A"/>
    <w:rsid w:val="00B5461A"/>
    <w:rsid w:val="00B54967"/>
    <w:rsid w:val="00B561A1"/>
    <w:rsid w:val="00B56EA7"/>
    <w:rsid w:val="00B61C21"/>
    <w:rsid w:val="00B6354C"/>
    <w:rsid w:val="00B66143"/>
    <w:rsid w:val="00B7473F"/>
    <w:rsid w:val="00B75316"/>
    <w:rsid w:val="00B8237C"/>
    <w:rsid w:val="00B87D6C"/>
    <w:rsid w:val="00B91485"/>
    <w:rsid w:val="00B934FE"/>
    <w:rsid w:val="00B978FA"/>
    <w:rsid w:val="00B97A28"/>
    <w:rsid w:val="00BA60B7"/>
    <w:rsid w:val="00BA6331"/>
    <w:rsid w:val="00BB51DB"/>
    <w:rsid w:val="00BC11D6"/>
    <w:rsid w:val="00BD09B2"/>
    <w:rsid w:val="00BF5F43"/>
    <w:rsid w:val="00C03BEE"/>
    <w:rsid w:val="00C04211"/>
    <w:rsid w:val="00C05477"/>
    <w:rsid w:val="00C07CA6"/>
    <w:rsid w:val="00C129B4"/>
    <w:rsid w:val="00C12E88"/>
    <w:rsid w:val="00C1396E"/>
    <w:rsid w:val="00C146E1"/>
    <w:rsid w:val="00C345EA"/>
    <w:rsid w:val="00C405CB"/>
    <w:rsid w:val="00C4743A"/>
    <w:rsid w:val="00C628E9"/>
    <w:rsid w:val="00C63972"/>
    <w:rsid w:val="00C645BE"/>
    <w:rsid w:val="00C70C7F"/>
    <w:rsid w:val="00C71E2D"/>
    <w:rsid w:val="00C772F8"/>
    <w:rsid w:val="00C77FA3"/>
    <w:rsid w:val="00C90697"/>
    <w:rsid w:val="00C92430"/>
    <w:rsid w:val="00CA4DC1"/>
    <w:rsid w:val="00CB6D87"/>
    <w:rsid w:val="00CC006C"/>
    <w:rsid w:val="00CD1AC8"/>
    <w:rsid w:val="00CD1AE3"/>
    <w:rsid w:val="00CD44CD"/>
    <w:rsid w:val="00CD58C1"/>
    <w:rsid w:val="00CD5AF3"/>
    <w:rsid w:val="00CE3F8E"/>
    <w:rsid w:val="00CF4CA1"/>
    <w:rsid w:val="00CF5B7D"/>
    <w:rsid w:val="00D02438"/>
    <w:rsid w:val="00D06A59"/>
    <w:rsid w:val="00D14409"/>
    <w:rsid w:val="00D24E01"/>
    <w:rsid w:val="00D31FB5"/>
    <w:rsid w:val="00D3666F"/>
    <w:rsid w:val="00D407BA"/>
    <w:rsid w:val="00D40F48"/>
    <w:rsid w:val="00D45A28"/>
    <w:rsid w:val="00D526AB"/>
    <w:rsid w:val="00D5277E"/>
    <w:rsid w:val="00D60176"/>
    <w:rsid w:val="00D61913"/>
    <w:rsid w:val="00D61C77"/>
    <w:rsid w:val="00D62AA1"/>
    <w:rsid w:val="00D643E6"/>
    <w:rsid w:val="00D65EC7"/>
    <w:rsid w:val="00D72153"/>
    <w:rsid w:val="00D72BB5"/>
    <w:rsid w:val="00D86565"/>
    <w:rsid w:val="00D86A60"/>
    <w:rsid w:val="00D93B4C"/>
    <w:rsid w:val="00D95B57"/>
    <w:rsid w:val="00DA3E57"/>
    <w:rsid w:val="00DB6162"/>
    <w:rsid w:val="00DB6653"/>
    <w:rsid w:val="00DB6BFF"/>
    <w:rsid w:val="00DC3284"/>
    <w:rsid w:val="00DC4A81"/>
    <w:rsid w:val="00DC5A05"/>
    <w:rsid w:val="00DC6511"/>
    <w:rsid w:val="00DE008B"/>
    <w:rsid w:val="00DE59C2"/>
    <w:rsid w:val="00DE6A9A"/>
    <w:rsid w:val="00DF6B15"/>
    <w:rsid w:val="00E02B93"/>
    <w:rsid w:val="00E10A11"/>
    <w:rsid w:val="00E27A02"/>
    <w:rsid w:val="00E33AF7"/>
    <w:rsid w:val="00E3564A"/>
    <w:rsid w:val="00E41A55"/>
    <w:rsid w:val="00E5388A"/>
    <w:rsid w:val="00E6221D"/>
    <w:rsid w:val="00E6719B"/>
    <w:rsid w:val="00E74F2A"/>
    <w:rsid w:val="00E7787C"/>
    <w:rsid w:val="00E854F3"/>
    <w:rsid w:val="00E97D36"/>
    <w:rsid w:val="00EA4269"/>
    <w:rsid w:val="00EA6911"/>
    <w:rsid w:val="00EA6A28"/>
    <w:rsid w:val="00EB0C42"/>
    <w:rsid w:val="00EB5229"/>
    <w:rsid w:val="00EC0ED1"/>
    <w:rsid w:val="00EC1878"/>
    <w:rsid w:val="00EC2664"/>
    <w:rsid w:val="00EC4A16"/>
    <w:rsid w:val="00ED3731"/>
    <w:rsid w:val="00ED5B0E"/>
    <w:rsid w:val="00EE1141"/>
    <w:rsid w:val="00EE3D78"/>
    <w:rsid w:val="00EE52C4"/>
    <w:rsid w:val="00EF2845"/>
    <w:rsid w:val="00EF3F9A"/>
    <w:rsid w:val="00EF5A62"/>
    <w:rsid w:val="00F00864"/>
    <w:rsid w:val="00F00EC2"/>
    <w:rsid w:val="00F01AA8"/>
    <w:rsid w:val="00F0244B"/>
    <w:rsid w:val="00F13FA8"/>
    <w:rsid w:val="00F26A6B"/>
    <w:rsid w:val="00F328BF"/>
    <w:rsid w:val="00F40DA4"/>
    <w:rsid w:val="00F4159A"/>
    <w:rsid w:val="00F456BB"/>
    <w:rsid w:val="00F4620B"/>
    <w:rsid w:val="00F554EA"/>
    <w:rsid w:val="00F6064C"/>
    <w:rsid w:val="00F65F12"/>
    <w:rsid w:val="00F66C75"/>
    <w:rsid w:val="00F83FE7"/>
    <w:rsid w:val="00F973D0"/>
    <w:rsid w:val="00FB2AD3"/>
    <w:rsid w:val="00FC1969"/>
    <w:rsid w:val="00FC37C5"/>
    <w:rsid w:val="00FC425A"/>
    <w:rsid w:val="00FC51D4"/>
    <w:rsid w:val="00FC6295"/>
    <w:rsid w:val="00FC7BA7"/>
    <w:rsid w:val="00FD2391"/>
    <w:rsid w:val="00FD3B36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E1141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8">
    <w:name w:val="toc 8"/>
    <w:basedOn w:val="a"/>
    <w:next w:val="a"/>
    <w:autoRedefine/>
    <w:uiPriority w:val="39"/>
    <w:semiHidden/>
    <w:unhideWhenUsed/>
    <w:rsid w:val="006A06BB"/>
    <w:pPr>
      <w:spacing w:after="100"/>
      <w:ind w:left="15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ost:sslport/syncserve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ost:sslport/syncserver/admin/ping.do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D5817-F30B-4BF4-9E58-24A33D1A8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8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 «ВИТО»</vt:lpstr>
    </vt:vector>
  </TitlesOfParts>
  <Company>Сбербанк России</Company>
  <LinksUpToDate>false</LinksUpToDate>
  <CharactersWithSpaces>12279</CharactersWithSpaces>
  <SharedDoc>false</SharedDoc>
  <HLinks>
    <vt:vector size="108" baseType="variant">
      <vt:variant>
        <vt:i4>7012402</vt:i4>
      </vt:variant>
      <vt:variant>
        <vt:i4>111</vt:i4>
      </vt:variant>
      <vt:variant>
        <vt:i4>0</vt:i4>
      </vt:variant>
      <vt:variant>
        <vt:i4>5</vt:i4>
      </vt:variant>
      <vt:variant>
        <vt:lpwstr>http://hostname:port/syncserver</vt:lpwstr>
      </vt:variant>
      <vt:variant>
        <vt:lpwstr/>
      </vt:variant>
      <vt:variant>
        <vt:i4>1048658</vt:i4>
      </vt:variant>
      <vt:variant>
        <vt:i4>108</vt:i4>
      </vt:variant>
      <vt:variant>
        <vt:i4>0</vt:i4>
      </vt:variant>
      <vt:variant>
        <vt:i4>5</vt:i4>
      </vt:variant>
      <vt:variant>
        <vt:lpwstr>http://hostname:port/vito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_Toc324007359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_Toc324007358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_Toc324007357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_Toc324007356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_Toc324007355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_Toc324007354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_Toc324007353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_Toc324007352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_Toc324007351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_Toc324007350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_Toc324007349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_Toc324007348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_Toc324007347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_Toc324007346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_Toc324007345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_Toc324007344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 «ВИТО»</dc:title>
  <dc:subject>Руководство по инсталляции</dc:subject>
  <dc:creator>Петухова Светлана Сергеевна</dc:creator>
  <cp:lastModifiedBy>Гордиенко Максим Вячеславович</cp:lastModifiedBy>
  <cp:revision>40</cp:revision>
  <cp:lastPrinted>2012-03-27T15:56:00Z</cp:lastPrinted>
  <dcterms:created xsi:type="dcterms:W3CDTF">2014-03-14T06:20:00Z</dcterms:created>
  <dcterms:modified xsi:type="dcterms:W3CDTF">2015-12-09T13:34:00Z</dcterms:modified>
</cp:coreProperties>
</file>