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1"/>
      </w:tblGrid>
      <w:tr w:rsidR="00DA3E57">
        <w:trPr>
          <w:trHeight w:val="2880"/>
          <w:jc w:val="center"/>
        </w:trPr>
        <w:tc>
          <w:tcPr>
            <w:tcW w:w="5000" w:type="pct"/>
          </w:tcPr>
          <w:p w:rsidR="00DA3E57" w:rsidRPr="00DA3E57" w:rsidRDefault="00DA3E57" w:rsidP="00DA3E57">
            <w:pPr>
              <w:pStyle w:val="ac"/>
              <w:jc w:val="center"/>
              <w:rPr>
                <w:rFonts w:ascii="Cambria" w:hAnsi="Cambria"/>
                <w:caps/>
              </w:rPr>
            </w:pPr>
            <w:r w:rsidRPr="00DA3E57">
              <w:rPr>
                <w:rFonts w:ascii="Times New Roman" w:hAnsi="Times New Roman"/>
                <w:sz w:val="28"/>
                <w:szCs w:val="28"/>
              </w:rPr>
              <w:t>Акционерный коммерческий Сберегательный Банк Российской Федерации(Открытое Акционерное Общество)</w:t>
            </w:r>
          </w:p>
        </w:tc>
      </w:tr>
      <w:tr w:rsidR="00DA3E57" w:rsidTr="00DA3E5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DA3E57" w:rsidRPr="00267BC3" w:rsidRDefault="00FB0EFF" w:rsidP="004E4085">
            <w:pPr>
              <w:pStyle w:val="ac"/>
              <w:jc w:val="center"/>
              <w:rPr>
                <w:rFonts w:ascii="Cambria" w:hAnsi="Cambria"/>
                <w:sz w:val="80"/>
                <w:szCs w:val="80"/>
                <w:lang w:val="en-US"/>
              </w:rPr>
            </w:pPr>
            <w:r>
              <w:rPr>
                <w:rFonts w:ascii="Cambria" w:hAnsi="Cambria"/>
                <w:sz w:val="80"/>
                <w:szCs w:val="80"/>
                <w:lang w:val="en-US"/>
              </w:rPr>
              <w:t xml:space="preserve">Sync </w:t>
            </w:r>
            <w:r w:rsidR="00F00EC2">
              <w:rPr>
                <w:rFonts w:ascii="Cambria" w:hAnsi="Cambria"/>
                <w:sz w:val="80"/>
                <w:szCs w:val="80"/>
                <w:lang w:val="en-US"/>
              </w:rPr>
              <w:t>C</w:t>
            </w:r>
            <w:r w:rsidR="004E4085">
              <w:rPr>
                <w:rFonts w:ascii="Cambria" w:hAnsi="Cambria"/>
                <w:sz w:val="80"/>
                <w:szCs w:val="80"/>
                <w:lang w:val="en-US"/>
              </w:rPr>
              <w:t>ache</w:t>
            </w:r>
            <w:r w:rsidR="00267BC3">
              <w:rPr>
                <w:rFonts w:ascii="Cambria" w:hAnsi="Cambria"/>
                <w:sz w:val="80"/>
                <w:szCs w:val="80"/>
                <w:lang w:val="en-US"/>
              </w:rPr>
              <w:t xml:space="preserve"> Server</w:t>
            </w:r>
          </w:p>
        </w:tc>
      </w:tr>
      <w:tr w:rsidR="00DA3E57" w:rsidTr="00DA3E5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DA3E57" w:rsidRPr="00446562" w:rsidRDefault="00DA3E57" w:rsidP="00446562">
            <w:pPr>
              <w:pStyle w:val="ac"/>
              <w:jc w:val="center"/>
              <w:rPr>
                <w:rFonts w:ascii="Cambria" w:hAnsi="Cambria"/>
                <w:sz w:val="44"/>
                <w:szCs w:val="44"/>
              </w:rPr>
            </w:pPr>
            <w:r w:rsidRPr="00DA3E57">
              <w:rPr>
                <w:rFonts w:ascii="Times New Roman" w:hAnsi="Times New Roman"/>
                <w:sz w:val="40"/>
                <w:szCs w:val="40"/>
              </w:rPr>
              <w:t xml:space="preserve">Руководство </w:t>
            </w:r>
            <w:r w:rsidR="00446562">
              <w:rPr>
                <w:rFonts w:ascii="Times New Roman" w:hAnsi="Times New Roman"/>
                <w:sz w:val="40"/>
                <w:szCs w:val="40"/>
              </w:rPr>
              <w:t>администратора</w:t>
            </w:r>
          </w:p>
        </w:tc>
      </w:tr>
    </w:tbl>
    <w:p w:rsidR="0003673E" w:rsidRDefault="00DA3E57" w:rsidP="0003673E">
      <w:r>
        <w:rPr>
          <w:b/>
          <w:bCs/>
        </w:rPr>
        <w:br w:type="page"/>
      </w:r>
      <w:bookmarkStart w:id="0" w:name="_Toc320284309"/>
      <w:bookmarkEnd w:id="0"/>
    </w:p>
    <w:bookmarkStart w:id="1" w:name="_Toc320283536" w:displacedByCustomXml="next"/>
    <w:bookmarkEnd w:id="1" w:displacedByCustomXml="next"/>
    <w:bookmarkStart w:id="2" w:name="_Toc320284316" w:displacedByCustomXml="next"/>
    <w:bookmarkEnd w:id="2" w:displacedByCustomXml="next"/>
    <w:bookmarkStart w:id="3" w:name="_Toc352597267" w:displacedByCustomXml="next"/>
    <w:sdt>
      <w:sdtPr>
        <w:rPr>
          <w:rFonts w:ascii="Calibri" w:eastAsia="Calibri" w:hAnsi="Calibri"/>
          <w:color w:val="auto"/>
          <w:sz w:val="22"/>
          <w:szCs w:val="22"/>
          <w:lang w:eastAsia="en-US"/>
        </w:rPr>
        <w:id w:val="1613172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029C" w:rsidRDefault="005E029C">
          <w:pPr>
            <w:pStyle w:val="a4"/>
          </w:pPr>
          <w:r>
            <w:t>Оглавление</w:t>
          </w:r>
        </w:p>
        <w:p w:rsidR="00E45E96" w:rsidRDefault="005404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 w:rsidR="005E029C">
            <w:instrText xml:space="preserve"> TOC \o "1-3" \h \z \u </w:instrText>
          </w:r>
          <w:r>
            <w:fldChar w:fldCharType="separate"/>
          </w:r>
          <w:hyperlink w:anchor="_Toc386562960" w:history="1">
            <w:r w:rsidR="00E45E96" w:rsidRPr="00A271F5">
              <w:rPr>
                <w:rStyle w:val="a5"/>
                <w:noProof/>
              </w:rPr>
              <w:t>Введение</w:t>
            </w:r>
            <w:r w:rsidR="00E45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5E96">
              <w:rPr>
                <w:noProof/>
                <w:webHidden/>
              </w:rPr>
              <w:instrText xml:space="preserve"> PAGEREF _Toc386562960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5E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E96" w:rsidRDefault="00813A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6562961" w:history="1">
            <w:r w:rsidR="00E45E96" w:rsidRPr="00A271F5">
              <w:rPr>
                <w:rStyle w:val="a5"/>
                <w:noProof/>
              </w:rPr>
              <w:t>Консоль администратора</w:t>
            </w:r>
            <w:r w:rsidR="00E45E96">
              <w:rPr>
                <w:noProof/>
                <w:webHidden/>
              </w:rPr>
              <w:tab/>
            </w:r>
            <w:r w:rsidR="0054049E">
              <w:rPr>
                <w:noProof/>
                <w:webHidden/>
              </w:rPr>
              <w:fldChar w:fldCharType="begin"/>
            </w:r>
            <w:r w:rsidR="00E45E96">
              <w:rPr>
                <w:noProof/>
                <w:webHidden/>
              </w:rPr>
              <w:instrText xml:space="preserve"> PAGEREF _Toc386562961 \h </w:instrText>
            </w:r>
            <w:r w:rsidR="0054049E">
              <w:rPr>
                <w:noProof/>
                <w:webHidden/>
              </w:rPr>
            </w:r>
            <w:r w:rsidR="0054049E">
              <w:rPr>
                <w:noProof/>
                <w:webHidden/>
              </w:rPr>
              <w:fldChar w:fldCharType="separate"/>
            </w:r>
            <w:r w:rsidR="00E45E96">
              <w:rPr>
                <w:noProof/>
                <w:webHidden/>
              </w:rPr>
              <w:t>2</w:t>
            </w:r>
            <w:r w:rsidR="0054049E">
              <w:rPr>
                <w:noProof/>
                <w:webHidden/>
              </w:rPr>
              <w:fldChar w:fldCharType="end"/>
            </w:r>
          </w:hyperlink>
        </w:p>
        <w:p w:rsidR="00E45E96" w:rsidRDefault="00813A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6562962" w:history="1">
            <w:r w:rsidR="00E45E96" w:rsidRPr="00A271F5">
              <w:rPr>
                <w:rStyle w:val="a5"/>
                <w:noProof/>
              </w:rPr>
              <w:t>Настройки</w:t>
            </w:r>
            <w:r w:rsidR="00E45E96">
              <w:rPr>
                <w:noProof/>
                <w:webHidden/>
              </w:rPr>
              <w:tab/>
            </w:r>
            <w:r w:rsidR="0054049E">
              <w:rPr>
                <w:noProof/>
                <w:webHidden/>
              </w:rPr>
              <w:fldChar w:fldCharType="begin"/>
            </w:r>
            <w:r w:rsidR="00E45E96">
              <w:rPr>
                <w:noProof/>
                <w:webHidden/>
              </w:rPr>
              <w:instrText xml:space="preserve"> PAGEREF _Toc386562962 \h </w:instrText>
            </w:r>
            <w:r w:rsidR="0054049E">
              <w:rPr>
                <w:noProof/>
                <w:webHidden/>
              </w:rPr>
            </w:r>
            <w:r w:rsidR="0054049E">
              <w:rPr>
                <w:noProof/>
                <w:webHidden/>
              </w:rPr>
              <w:fldChar w:fldCharType="separate"/>
            </w:r>
            <w:r w:rsidR="00E45E96">
              <w:rPr>
                <w:noProof/>
                <w:webHidden/>
              </w:rPr>
              <w:t>2</w:t>
            </w:r>
            <w:r w:rsidR="0054049E">
              <w:rPr>
                <w:noProof/>
                <w:webHidden/>
              </w:rPr>
              <w:fldChar w:fldCharType="end"/>
            </w:r>
          </w:hyperlink>
        </w:p>
        <w:p w:rsidR="00E45E96" w:rsidRDefault="00813A1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6562963" w:history="1">
            <w:r w:rsidR="00E45E96" w:rsidRPr="00A271F5">
              <w:rPr>
                <w:rStyle w:val="a5"/>
                <w:noProof/>
              </w:rPr>
              <w:t>Настройка базы данных</w:t>
            </w:r>
            <w:r w:rsidR="00E45E96">
              <w:rPr>
                <w:noProof/>
                <w:webHidden/>
              </w:rPr>
              <w:tab/>
            </w:r>
            <w:r w:rsidR="0054049E">
              <w:rPr>
                <w:noProof/>
                <w:webHidden/>
              </w:rPr>
              <w:fldChar w:fldCharType="begin"/>
            </w:r>
            <w:r w:rsidR="00E45E96">
              <w:rPr>
                <w:noProof/>
                <w:webHidden/>
              </w:rPr>
              <w:instrText xml:space="preserve"> PAGEREF _Toc386562963 \h </w:instrText>
            </w:r>
            <w:r w:rsidR="0054049E">
              <w:rPr>
                <w:noProof/>
                <w:webHidden/>
              </w:rPr>
            </w:r>
            <w:r w:rsidR="0054049E">
              <w:rPr>
                <w:noProof/>
                <w:webHidden/>
              </w:rPr>
              <w:fldChar w:fldCharType="separate"/>
            </w:r>
            <w:r w:rsidR="00E45E96">
              <w:rPr>
                <w:noProof/>
                <w:webHidden/>
              </w:rPr>
              <w:t>2</w:t>
            </w:r>
            <w:r w:rsidR="0054049E">
              <w:rPr>
                <w:noProof/>
                <w:webHidden/>
              </w:rPr>
              <w:fldChar w:fldCharType="end"/>
            </w:r>
          </w:hyperlink>
        </w:p>
        <w:p w:rsidR="00E45E96" w:rsidRDefault="00813A1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6562964" w:history="1">
            <w:r w:rsidR="00E45E96" w:rsidRPr="00A271F5">
              <w:rPr>
                <w:rStyle w:val="a5"/>
                <w:noProof/>
              </w:rPr>
              <w:t>Описание настроек сервисов</w:t>
            </w:r>
            <w:r w:rsidR="00E45E96">
              <w:rPr>
                <w:noProof/>
                <w:webHidden/>
              </w:rPr>
              <w:tab/>
            </w:r>
            <w:r w:rsidR="0054049E">
              <w:rPr>
                <w:noProof/>
                <w:webHidden/>
              </w:rPr>
              <w:fldChar w:fldCharType="begin"/>
            </w:r>
            <w:r w:rsidR="00E45E96">
              <w:rPr>
                <w:noProof/>
                <w:webHidden/>
              </w:rPr>
              <w:instrText xml:space="preserve"> PAGEREF _Toc386562964 \h </w:instrText>
            </w:r>
            <w:r w:rsidR="0054049E">
              <w:rPr>
                <w:noProof/>
                <w:webHidden/>
              </w:rPr>
            </w:r>
            <w:r w:rsidR="0054049E">
              <w:rPr>
                <w:noProof/>
                <w:webHidden/>
              </w:rPr>
              <w:fldChar w:fldCharType="separate"/>
            </w:r>
            <w:r w:rsidR="00E45E96">
              <w:rPr>
                <w:noProof/>
                <w:webHidden/>
              </w:rPr>
              <w:t>2</w:t>
            </w:r>
            <w:r w:rsidR="0054049E">
              <w:rPr>
                <w:noProof/>
                <w:webHidden/>
              </w:rPr>
              <w:fldChar w:fldCharType="end"/>
            </w:r>
          </w:hyperlink>
        </w:p>
        <w:p w:rsidR="00E45E96" w:rsidRDefault="00813A1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6562965" w:history="1">
            <w:r w:rsidR="00E45E96" w:rsidRPr="00A271F5">
              <w:rPr>
                <w:rStyle w:val="a5"/>
                <w:noProof/>
              </w:rPr>
              <w:t>Как изменить настройки</w:t>
            </w:r>
            <w:r w:rsidR="00E45E96">
              <w:rPr>
                <w:noProof/>
                <w:webHidden/>
              </w:rPr>
              <w:tab/>
            </w:r>
            <w:r w:rsidR="0054049E">
              <w:rPr>
                <w:noProof/>
                <w:webHidden/>
              </w:rPr>
              <w:fldChar w:fldCharType="begin"/>
            </w:r>
            <w:r w:rsidR="00E45E96">
              <w:rPr>
                <w:noProof/>
                <w:webHidden/>
              </w:rPr>
              <w:instrText xml:space="preserve"> PAGEREF _Toc386562965 \h </w:instrText>
            </w:r>
            <w:r w:rsidR="0054049E">
              <w:rPr>
                <w:noProof/>
                <w:webHidden/>
              </w:rPr>
            </w:r>
            <w:r w:rsidR="0054049E">
              <w:rPr>
                <w:noProof/>
                <w:webHidden/>
              </w:rPr>
              <w:fldChar w:fldCharType="separate"/>
            </w:r>
            <w:r w:rsidR="00E45E96">
              <w:rPr>
                <w:noProof/>
                <w:webHidden/>
              </w:rPr>
              <w:t>3</w:t>
            </w:r>
            <w:r w:rsidR="0054049E">
              <w:rPr>
                <w:noProof/>
                <w:webHidden/>
              </w:rPr>
              <w:fldChar w:fldCharType="end"/>
            </w:r>
          </w:hyperlink>
        </w:p>
        <w:p w:rsidR="00E45E96" w:rsidRDefault="00813A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6562966" w:history="1">
            <w:r w:rsidR="00E45E96" w:rsidRPr="00A271F5">
              <w:rPr>
                <w:rStyle w:val="a5"/>
                <w:noProof/>
              </w:rPr>
              <w:t>Сервисы</w:t>
            </w:r>
            <w:r w:rsidR="00E45E96">
              <w:rPr>
                <w:noProof/>
                <w:webHidden/>
              </w:rPr>
              <w:tab/>
            </w:r>
            <w:r w:rsidR="0054049E">
              <w:rPr>
                <w:noProof/>
                <w:webHidden/>
              </w:rPr>
              <w:fldChar w:fldCharType="begin"/>
            </w:r>
            <w:r w:rsidR="00E45E96">
              <w:rPr>
                <w:noProof/>
                <w:webHidden/>
              </w:rPr>
              <w:instrText xml:space="preserve"> PAGEREF _Toc386562966 \h </w:instrText>
            </w:r>
            <w:r w:rsidR="0054049E">
              <w:rPr>
                <w:noProof/>
                <w:webHidden/>
              </w:rPr>
            </w:r>
            <w:r w:rsidR="0054049E">
              <w:rPr>
                <w:noProof/>
                <w:webHidden/>
              </w:rPr>
              <w:fldChar w:fldCharType="separate"/>
            </w:r>
            <w:r w:rsidR="00E45E96">
              <w:rPr>
                <w:noProof/>
                <w:webHidden/>
              </w:rPr>
              <w:t>3</w:t>
            </w:r>
            <w:r w:rsidR="0054049E">
              <w:rPr>
                <w:noProof/>
                <w:webHidden/>
              </w:rPr>
              <w:fldChar w:fldCharType="end"/>
            </w:r>
          </w:hyperlink>
        </w:p>
        <w:p w:rsidR="00E45E96" w:rsidRDefault="00813A1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6562967" w:history="1">
            <w:r w:rsidR="00E45E96" w:rsidRPr="00A271F5">
              <w:rPr>
                <w:rStyle w:val="a5"/>
                <w:noProof/>
              </w:rPr>
              <w:t>Описание сервисов</w:t>
            </w:r>
            <w:r w:rsidR="00E45E96">
              <w:rPr>
                <w:noProof/>
                <w:webHidden/>
              </w:rPr>
              <w:tab/>
            </w:r>
            <w:r w:rsidR="0054049E">
              <w:rPr>
                <w:noProof/>
                <w:webHidden/>
              </w:rPr>
              <w:fldChar w:fldCharType="begin"/>
            </w:r>
            <w:r w:rsidR="00E45E96">
              <w:rPr>
                <w:noProof/>
                <w:webHidden/>
              </w:rPr>
              <w:instrText xml:space="preserve"> PAGEREF _Toc386562967 \h </w:instrText>
            </w:r>
            <w:r w:rsidR="0054049E">
              <w:rPr>
                <w:noProof/>
                <w:webHidden/>
              </w:rPr>
            </w:r>
            <w:r w:rsidR="0054049E">
              <w:rPr>
                <w:noProof/>
                <w:webHidden/>
              </w:rPr>
              <w:fldChar w:fldCharType="separate"/>
            </w:r>
            <w:r w:rsidR="00E45E96">
              <w:rPr>
                <w:noProof/>
                <w:webHidden/>
              </w:rPr>
              <w:t>3</w:t>
            </w:r>
            <w:r w:rsidR="0054049E">
              <w:rPr>
                <w:noProof/>
                <w:webHidden/>
              </w:rPr>
              <w:fldChar w:fldCharType="end"/>
            </w:r>
          </w:hyperlink>
        </w:p>
        <w:p w:rsidR="00E45E96" w:rsidRDefault="00813A1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6562968" w:history="1">
            <w:r w:rsidR="00E45E96" w:rsidRPr="00A271F5">
              <w:rPr>
                <w:rStyle w:val="a5"/>
                <w:noProof/>
              </w:rPr>
              <w:t>Как посмотреть список сервисов</w:t>
            </w:r>
            <w:r w:rsidR="00E45E96">
              <w:rPr>
                <w:noProof/>
                <w:webHidden/>
              </w:rPr>
              <w:tab/>
            </w:r>
            <w:r w:rsidR="0054049E">
              <w:rPr>
                <w:noProof/>
                <w:webHidden/>
              </w:rPr>
              <w:fldChar w:fldCharType="begin"/>
            </w:r>
            <w:r w:rsidR="00E45E96">
              <w:rPr>
                <w:noProof/>
                <w:webHidden/>
              </w:rPr>
              <w:instrText xml:space="preserve"> PAGEREF _Toc386562968 \h </w:instrText>
            </w:r>
            <w:r w:rsidR="0054049E">
              <w:rPr>
                <w:noProof/>
                <w:webHidden/>
              </w:rPr>
            </w:r>
            <w:r w:rsidR="0054049E">
              <w:rPr>
                <w:noProof/>
                <w:webHidden/>
              </w:rPr>
              <w:fldChar w:fldCharType="separate"/>
            </w:r>
            <w:r w:rsidR="00E45E96">
              <w:rPr>
                <w:noProof/>
                <w:webHidden/>
              </w:rPr>
              <w:t>5</w:t>
            </w:r>
            <w:r w:rsidR="0054049E">
              <w:rPr>
                <w:noProof/>
                <w:webHidden/>
              </w:rPr>
              <w:fldChar w:fldCharType="end"/>
            </w:r>
          </w:hyperlink>
        </w:p>
        <w:p w:rsidR="00E45E96" w:rsidRDefault="00813A1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6562969" w:history="1">
            <w:r w:rsidR="00E45E96" w:rsidRPr="00A271F5">
              <w:rPr>
                <w:rStyle w:val="a5"/>
                <w:noProof/>
              </w:rPr>
              <w:t>Как посмотреть настройки сервиса</w:t>
            </w:r>
            <w:r w:rsidR="00E45E96">
              <w:rPr>
                <w:noProof/>
                <w:webHidden/>
              </w:rPr>
              <w:tab/>
            </w:r>
            <w:r w:rsidR="0054049E">
              <w:rPr>
                <w:noProof/>
                <w:webHidden/>
              </w:rPr>
              <w:fldChar w:fldCharType="begin"/>
            </w:r>
            <w:r w:rsidR="00E45E96">
              <w:rPr>
                <w:noProof/>
                <w:webHidden/>
              </w:rPr>
              <w:instrText xml:space="preserve"> PAGEREF _Toc386562969 \h </w:instrText>
            </w:r>
            <w:r w:rsidR="0054049E">
              <w:rPr>
                <w:noProof/>
                <w:webHidden/>
              </w:rPr>
            </w:r>
            <w:r w:rsidR="0054049E">
              <w:rPr>
                <w:noProof/>
                <w:webHidden/>
              </w:rPr>
              <w:fldChar w:fldCharType="separate"/>
            </w:r>
            <w:r w:rsidR="00E45E96">
              <w:rPr>
                <w:noProof/>
                <w:webHidden/>
              </w:rPr>
              <w:t>6</w:t>
            </w:r>
            <w:r w:rsidR="0054049E">
              <w:rPr>
                <w:noProof/>
                <w:webHidden/>
              </w:rPr>
              <w:fldChar w:fldCharType="end"/>
            </w:r>
          </w:hyperlink>
        </w:p>
        <w:p w:rsidR="00E45E96" w:rsidRDefault="00813A1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6562970" w:history="1">
            <w:r w:rsidR="00E45E96" w:rsidRPr="00A271F5">
              <w:rPr>
                <w:rStyle w:val="a5"/>
                <w:noProof/>
              </w:rPr>
              <w:t>Как остановить или стартовать сервис</w:t>
            </w:r>
            <w:r w:rsidR="00E45E96">
              <w:rPr>
                <w:noProof/>
                <w:webHidden/>
              </w:rPr>
              <w:tab/>
            </w:r>
            <w:r w:rsidR="0054049E">
              <w:rPr>
                <w:noProof/>
                <w:webHidden/>
              </w:rPr>
              <w:fldChar w:fldCharType="begin"/>
            </w:r>
            <w:r w:rsidR="00E45E96">
              <w:rPr>
                <w:noProof/>
                <w:webHidden/>
              </w:rPr>
              <w:instrText xml:space="preserve"> PAGEREF _Toc386562970 \h </w:instrText>
            </w:r>
            <w:r w:rsidR="0054049E">
              <w:rPr>
                <w:noProof/>
                <w:webHidden/>
              </w:rPr>
            </w:r>
            <w:r w:rsidR="0054049E">
              <w:rPr>
                <w:noProof/>
                <w:webHidden/>
              </w:rPr>
              <w:fldChar w:fldCharType="separate"/>
            </w:r>
            <w:r w:rsidR="00E45E96">
              <w:rPr>
                <w:noProof/>
                <w:webHidden/>
              </w:rPr>
              <w:t>6</w:t>
            </w:r>
            <w:r w:rsidR="0054049E">
              <w:rPr>
                <w:noProof/>
                <w:webHidden/>
              </w:rPr>
              <w:fldChar w:fldCharType="end"/>
            </w:r>
          </w:hyperlink>
        </w:p>
        <w:p w:rsidR="00E45E96" w:rsidRDefault="00813A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6562971" w:history="1">
            <w:r w:rsidR="00E45E96" w:rsidRPr="00A271F5">
              <w:rPr>
                <w:rStyle w:val="a5"/>
                <w:noProof/>
              </w:rPr>
              <w:t>Логгирование</w:t>
            </w:r>
            <w:r w:rsidR="00E45E96">
              <w:rPr>
                <w:noProof/>
                <w:webHidden/>
              </w:rPr>
              <w:tab/>
            </w:r>
            <w:r w:rsidR="0054049E">
              <w:rPr>
                <w:noProof/>
                <w:webHidden/>
              </w:rPr>
              <w:fldChar w:fldCharType="begin"/>
            </w:r>
            <w:r w:rsidR="00E45E96">
              <w:rPr>
                <w:noProof/>
                <w:webHidden/>
              </w:rPr>
              <w:instrText xml:space="preserve"> PAGEREF _Toc386562971 \h </w:instrText>
            </w:r>
            <w:r w:rsidR="0054049E">
              <w:rPr>
                <w:noProof/>
                <w:webHidden/>
              </w:rPr>
            </w:r>
            <w:r w:rsidR="0054049E">
              <w:rPr>
                <w:noProof/>
                <w:webHidden/>
              </w:rPr>
              <w:fldChar w:fldCharType="separate"/>
            </w:r>
            <w:r w:rsidR="00E45E96">
              <w:rPr>
                <w:noProof/>
                <w:webHidden/>
              </w:rPr>
              <w:t>7</w:t>
            </w:r>
            <w:r w:rsidR="0054049E">
              <w:rPr>
                <w:noProof/>
                <w:webHidden/>
              </w:rPr>
              <w:fldChar w:fldCharType="end"/>
            </w:r>
          </w:hyperlink>
        </w:p>
        <w:p w:rsidR="005E029C" w:rsidRDefault="0054049E" w:rsidP="006A061E">
          <w:pPr>
            <w:pStyle w:val="22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45E96" w:rsidRDefault="00E45E96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:rsidR="005B2157" w:rsidRDefault="005B2157" w:rsidP="005E029C">
      <w:pPr>
        <w:pStyle w:val="1"/>
      </w:pPr>
      <w:bookmarkStart w:id="4" w:name="_Toc386562960"/>
      <w:r>
        <w:lastRenderedPageBreak/>
        <w:t>Введение</w:t>
      </w:r>
      <w:bookmarkEnd w:id="4"/>
    </w:p>
    <w:p w:rsidR="005B2157" w:rsidRPr="005B2157" w:rsidRDefault="005B2157" w:rsidP="005B2157">
      <w:r>
        <w:t xml:space="preserve">Документ предназначен для администрирования системы </w:t>
      </w:r>
    </w:p>
    <w:p w:rsidR="005B2157" w:rsidRDefault="005B2157" w:rsidP="005E029C">
      <w:pPr>
        <w:pStyle w:val="1"/>
      </w:pPr>
      <w:bookmarkStart w:id="5" w:name="_Toc386562961"/>
      <w:r>
        <w:t>Консоль администратора</w:t>
      </w:r>
      <w:bookmarkEnd w:id="5"/>
    </w:p>
    <w:p w:rsidR="005B2157" w:rsidRDefault="005B2157" w:rsidP="005B2157">
      <w:r>
        <w:t xml:space="preserve">Консоль администратора приложения находится по адресу  </w:t>
      </w:r>
      <w:hyperlink r:id="rId9" w:history="1">
        <w:r w:rsidRPr="000C2782">
          <w:rPr>
            <w:rStyle w:val="a5"/>
          </w:rPr>
          <w:t>http</w:t>
        </w:r>
        <w:r w:rsidRPr="005B2157">
          <w:rPr>
            <w:rStyle w:val="a5"/>
          </w:rPr>
          <w:t>(</w:t>
        </w:r>
        <w:r>
          <w:rPr>
            <w:rStyle w:val="a5"/>
            <w:lang w:val="en-US"/>
          </w:rPr>
          <w:t>s</w:t>
        </w:r>
        <w:r w:rsidRPr="005B2157">
          <w:rPr>
            <w:rStyle w:val="a5"/>
          </w:rPr>
          <w:t>)</w:t>
        </w:r>
        <w:r w:rsidRPr="000C2782">
          <w:rPr>
            <w:rStyle w:val="a5"/>
          </w:rPr>
          <w:t>://</w:t>
        </w:r>
        <w:r w:rsidRPr="000C2782">
          <w:rPr>
            <w:rStyle w:val="a5"/>
            <w:lang w:val="en-US"/>
          </w:rPr>
          <w:t>host</w:t>
        </w:r>
        <w:r w:rsidRPr="000C2782">
          <w:rPr>
            <w:rStyle w:val="a5"/>
          </w:rPr>
          <w:t>:</w:t>
        </w:r>
        <w:r w:rsidRPr="000C2782">
          <w:rPr>
            <w:rStyle w:val="a5"/>
            <w:lang w:val="en-US"/>
          </w:rPr>
          <w:t>port</w:t>
        </w:r>
        <w:r w:rsidRPr="000C2782">
          <w:rPr>
            <w:rStyle w:val="a5"/>
          </w:rPr>
          <w:t>/</w:t>
        </w:r>
        <w:r>
          <w:rPr>
            <w:rStyle w:val="a5"/>
            <w:lang w:val="en-US"/>
          </w:rPr>
          <w:t>sync</w:t>
        </w:r>
        <w:r w:rsidRPr="000C2782">
          <w:rPr>
            <w:rStyle w:val="a5"/>
          </w:rPr>
          <w:t>server/gui/welcome.public.gui</w:t>
        </w:r>
      </w:hyperlink>
    </w:p>
    <w:p w:rsidR="005B2157" w:rsidRDefault="005B2157" w:rsidP="005B2157">
      <w:r>
        <w:t>Логины и пароли по умолчанию:</w:t>
      </w:r>
    </w:p>
    <w:p w:rsidR="005B2157" w:rsidRPr="0025215E" w:rsidRDefault="005B2157" w:rsidP="005B2157">
      <w:r>
        <w:rPr>
          <w:lang w:val="en-US"/>
        </w:rPr>
        <w:t>Admin</w:t>
      </w:r>
      <w:r>
        <w:tab/>
      </w:r>
      <w:r>
        <w:tab/>
      </w:r>
      <w:r>
        <w:tab/>
      </w:r>
      <w:r>
        <w:tab/>
      </w:r>
      <w:r>
        <w:tab/>
      </w:r>
      <w:r w:rsidRPr="00B205F3">
        <w:t>123456</w:t>
      </w:r>
    </w:p>
    <w:p w:rsidR="0025215E" w:rsidRPr="0025215E" w:rsidRDefault="0025215E" w:rsidP="005B2157">
      <w:r w:rsidRPr="0025215E">
        <w:rPr>
          <w:b/>
        </w:rPr>
        <w:t xml:space="preserve">Примечание: </w:t>
      </w:r>
      <w:r>
        <w:t xml:space="preserve">состав пользователей и первоначальный пароль определены в скриптах по настройке БД. При повторном выполнении скрипта </w:t>
      </w:r>
      <w:r>
        <w:rPr>
          <w:lang w:val="en-US"/>
        </w:rPr>
        <w:t>install</w:t>
      </w:r>
      <w:r w:rsidRPr="0025215E">
        <w:t>.</w:t>
      </w:r>
      <w:r>
        <w:rPr>
          <w:lang w:val="en-US"/>
        </w:rPr>
        <w:t>sql</w:t>
      </w:r>
      <w:r w:rsidRPr="0025215E">
        <w:t xml:space="preserve"> </w:t>
      </w:r>
      <w:r>
        <w:t>список пользователей и пароль восстанавливаются в первоначальное состояние</w:t>
      </w:r>
    </w:p>
    <w:p w:rsidR="00D50F0B" w:rsidRDefault="00D50F0B" w:rsidP="005E029C">
      <w:pPr>
        <w:pStyle w:val="1"/>
      </w:pPr>
      <w:bookmarkStart w:id="6" w:name="_Toc386562962"/>
      <w:r>
        <w:t>Настройки</w:t>
      </w:r>
      <w:bookmarkEnd w:id="6"/>
    </w:p>
    <w:p w:rsidR="00DE789F" w:rsidRDefault="00DE789F" w:rsidP="00D50F0B">
      <w:pPr>
        <w:pStyle w:val="2"/>
      </w:pPr>
      <w:bookmarkStart w:id="7" w:name="_Toc386562963"/>
      <w:r>
        <w:t>Настройка базы данных</w:t>
      </w:r>
      <w:bookmarkEnd w:id="7"/>
    </w:p>
    <w:p w:rsidR="005B2157" w:rsidRPr="005B2157" w:rsidRDefault="00DE789F" w:rsidP="005B2157">
      <w:r>
        <w:rPr>
          <w:lang w:val="en-US"/>
        </w:rPr>
        <w:t>Cache</w:t>
      </w:r>
      <w:r w:rsidRPr="00EF61B1">
        <w:t xml:space="preserve"> </w:t>
      </w:r>
      <w:r>
        <w:rPr>
          <w:lang w:val="en-US"/>
        </w:rPr>
        <w:t>Server</w:t>
      </w:r>
      <w:r w:rsidRPr="00EF61B1">
        <w:t xml:space="preserve"> </w:t>
      </w:r>
      <w:r>
        <w:t>хранит все настройки в базе данных. Параметры соед</w:t>
      </w:r>
      <w:r w:rsidR="005B2157">
        <w:t xml:space="preserve">инения с базой данных хранятся в переменной </w:t>
      </w:r>
      <w:r w:rsidR="005B2157">
        <w:rPr>
          <w:lang w:val="en-US"/>
        </w:rPr>
        <w:t>JNDI</w:t>
      </w:r>
      <w:r w:rsidR="005B2157" w:rsidRPr="005B2157">
        <w:t>-</w:t>
      </w:r>
      <w:r w:rsidR="005B2157">
        <w:t>окружения</w:t>
      </w:r>
      <w:r w:rsidR="005B2157" w:rsidRPr="005B2157">
        <w:t xml:space="preserve"> </w:t>
      </w:r>
      <w:r w:rsidR="00812295" w:rsidRPr="00812295">
        <w:rPr>
          <w:lang w:val="en-US"/>
        </w:rPr>
        <w:t>jdbc</w:t>
      </w:r>
      <w:r w:rsidR="00812295" w:rsidRPr="00812295">
        <w:t>/</w:t>
      </w:r>
      <w:r w:rsidR="00812295" w:rsidRPr="00812295">
        <w:rPr>
          <w:lang w:val="en-US"/>
        </w:rPr>
        <w:t>CACHESERVER</w:t>
      </w:r>
      <w:r w:rsidR="00812295" w:rsidRPr="00812295">
        <w:t>_</w:t>
      </w:r>
      <w:r w:rsidR="00812295" w:rsidRPr="00812295">
        <w:rPr>
          <w:lang w:val="en-US"/>
        </w:rPr>
        <w:t>DB</w:t>
      </w:r>
    </w:p>
    <w:p w:rsidR="00CA4DC1" w:rsidRDefault="001E36D7" w:rsidP="00D50F0B">
      <w:pPr>
        <w:pStyle w:val="2"/>
      </w:pPr>
      <w:bookmarkStart w:id="8" w:name="_Toc386562964"/>
      <w:r>
        <w:t>Описание настроек</w:t>
      </w:r>
      <w:r w:rsidR="00DE789F" w:rsidRPr="00DE789F">
        <w:t xml:space="preserve"> </w:t>
      </w:r>
      <w:r w:rsidR="00DE789F">
        <w:t>сервисов</w:t>
      </w:r>
      <w:bookmarkEnd w:id="8"/>
    </w:p>
    <w:p w:rsidR="00767F23" w:rsidRPr="009916B9" w:rsidRDefault="00EF61B1" w:rsidP="00EF61B1">
      <w:r>
        <w:rPr>
          <w:lang w:val="en-US"/>
        </w:rPr>
        <w:t>Cache</w:t>
      </w:r>
      <w:r w:rsidRPr="00EF61B1">
        <w:t xml:space="preserve"> </w:t>
      </w:r>
      <w:r>
        <w:rPr>
          <w:lang w:val="en-US"/>
        </w:rPr>
        <w:t>Server</w:t>
      </w:r>
      <w:r w:rsidRPr="00EF61B1">
        <w:t xml:space="preserve"> </w:t>
      </w:r>
      <w:r>
        <w:t xml:space="preserve">хранит следующие настройки в таблице </w:t>
      </w:r>
      <w:r>
        <w:rPr>
          <w:lang w:val="en-US"/>
        </w:rPr>
        <w:t>SYNC</w:t>
      </w:r>
      <w:r w:rsidRPr="00EF61B1">
        <w:t>_</w:t>
      </w:r>
      <w:r>
        <w:rPr>
          <w:lang w:val="en-US"/>
        </w:rPr>
        <w:t>CONFIG</w:t>
      </w:r>
    </w:p>
    <w:p w:rsidR="009916B9" w:rsidRDefault="009916B9" w:rsidP="009916B9">
      <w:pPr>
        <w:pStyle w:val="af0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Описание настроек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2410"/>
        <w:gridCol w:w="3084"/>
      </w:tblGrid>
      <w:tr w:rsidR="00EF61B1" w:rsidTr="0023740F">
        <w:tc>
          <w:tcPr>
            <w:tcW w:w="4077" w:type="dxa"/>
          </w:tcPr>
          <w:p w:rsidR="00EF61B1" w:rsidRPr="0023740F" w:rsidRDefault="00EF61B1" w:rsidP="00EF61B1">
            <w:pPr>
              <w:rPr>
                <w:b/>
              </w:rPr>
            </w:pPr>
            <w:r w:rsidRPr="0023740F">
              <w:rPr>
                <w:b/>
              </w:rPr>
              <w:t>Код настройки</w:t>
            </w:r>
          </w:p>
        </w:tc>
        <w:tc>
          <w:tcPr>
            <w:tcW w:w="2410" w:type="dxa"/>
          </w:tcPr>
          <w:p w:rsidR="00EF61B1" w:rsidRPr="0023740F" w:rsidRDefault="00EF61B1" w:rsidP="00EF61B1">
            <w:pPr>
              <w:rPr>
                <w:b/>
              </w:rPr>
            </w:pPr>
            <w:r w:rsidRPr="0023740F">
              <w:rPr>
                <w:b/>
              </w:rPr>
              <w:t>Описание</w:t>
            </w:r>
          </w:p>
        </w:tc>
        <w:tc>
          <w:tcPr>
            <w:tcW w:w="3084" w:type="dxa"/>
          </w:tcPr>
          <w:p w:rsidR="00EF61B1" w:rsidRPr="0023740F" w:rsidRDefault="00EF61B1" w:rsidP="00EF61B1">
            <w:pPr>
              <w:rPr>
                <w:b/>
              </w:rPr>
            </w:pPr>
            <w:r w:rsidRPr="0023740F">
              <w:rPr>
                <w:b/>
              </w:rPr>
              <w:t>Значение, заполняемое в поставляемом скрипте для БД</w:t>
            </w:r>
          </w:p>
        </w:tc>
      </w:tr>
      <w:tr w:rsidR="00EF61B1" w:rsidTr="0023740F">
        <w:tc>
          <w:tcPr>
            <w:tcW w:w="4077" w:type="dxa"/>
          </w:tcPr>
          <w:p w:rsidR="00EF61B1" w:rsidRDefault="00EF61B1" w:rsidP="00EF61B1">
            <w:r w:rsidRPr="00EF61B1">
              <w:t>ROOT_FOLDER</w:t>
            </w:r>
          </w:p>
        </w:tc>
        <w:tc>
          <w:tcPr>
            <w:tcW w:w="2410" w:type="dxa"/>
          </w:tcPr>
          <w:p w:rsidR="00EF61B1" w:rsidRDefault="00EF61B1" w:rsidP="00DE789F">
            <w:pPr>
              <w:pStyle w:val="ac"/>
            </w:pPr>
            <w:r>
              <w:t>Корневой каталог кэша</w:t>
            </w:r>
            <w:r w:rsidR="0023740F">
              <w:t xml:space="preserve"> на локальном диске</w:t>
            </w:r>
          </w:p>
        </w:tc>
        <w:tc>
          <w:tcPr>
            <w:tcW w:w="3084" w:type="dxa"/>
          </w:tcPr>
          <w:p w:rsidR="00EF61B1" w:rsidRDefault="00EF61B1" w:rsidP="00EF61B1">
            <w:r w:rsidRPr="00EF61B1">
              <w:t>C:/usr/cache</w:t>
            </w:r>
          </w:p>
        </w:tc>
      </w:tr>
      <w:tr w:rsidR="00EF61B1" w:rsidRPr="003B5396" w:rsidTr="0023740F">
        <w:tc>
          <w:tcPr>
            <w:tcW w:w="4077" w:type="dxa"/>
          </w:tcPr>
          <w:p w:rsidR="00EF61B1" w:rsidRPr="00EF61B1" w:rsidRDefault="00A00CC2" w:rsidP="00EF61B1">
            <w:pPr>
              <w:rPr>
                <w:lang w:val="en-US"/>
              </w:rPr>
            </w:pPr>
            <w:r w:rsidRPr="00A00CC2">
              <w:rPr>
                <w:lang w:val="en-US"/>
              </w:rPr>
              <w:t>NETWORK_ROOT_FOLDER</w:t>
            </w:r>
          </w:p>
        </w:tc>
        <w:tc>
          <w:tcPr>
            <w:tcW w:w="2410" w:type="dxa"/>
          </w:tcPr>
          <w:p w:rsidR="00EF61B1" w:rsidRPr="00EF61B1" w:rsidRDefault="00A00CC2" w:rsidP="00A00CC2">
            <w:pPr>
              <w:pStyle w:val="ac"/>
            </w:pPr>
            <w:r>
              <w:t>Корневой к</w:t>
            </w:r>
            <w:r w:rsidR="00EF61B1">
              <w:t>аталог файлоперекладчика, откуда загружаются файлы</w:t>
            </w:r>
          </w:p>
        </w:tc>
        <w:tc>
          <w:tcPr>
            <w:tcW w:w="3084" w:type="dxa"/>
          </w:tcPr>
          <w:p w:rsidR="00EF61B1" w:rsidRPr="00A00CC2" w:rsidRDefault="00427E6E" w:rsidP="00427E6E">
            <w:pPr>
              <w:rPr>
                <w:lang w:val="en-US"/>
              </w:rPr>
            </w:pPr>
            <w:r w:rsidRPr="00427E6E">
              <w:rPr>
                <w:lang w:val="en-US"/>
              </w:rPr>
              <w:t>\\\\brass2\\box1\\i-navigator\\IN\\uat3</w:t>
            </w:r>
            <w:del w:id="9" w:author="Кожинский Леонид Борисович" w:date="2014-07-01T19:05:00Z">
              <w:r w:rsidDel="00427E6E">
                <w:fldChar w:fldCharType="begin"/>
              </w:r>
              <w:r w:rsidRPr="00427E6E" w:rsidDel="00427E6E">
                <w:rPr>
                  <w:lang w:val="en-US"/>
                </w:rPr>
                <w:delInstrText xml:space="preserve"> HYPERLINK "" </w:delInstrText>
              </w:r>
              <w:r w:rsidDel="00427E6E">
                <w:fldChar w:fldCharType="end"/>
              </w:r>
            </w:del>
          </w:p>
        </w:tc>
      </w:tr>
      <w:tr w:rsidR="00EF61B1" w:rsidRPr="00A00CC2" w:rsidTr="0023740F">
        <w:tc>
          <w:tcPr>
            <w:tcW w:w="4077" w:type="dxa"/>
          </w:tcPr>
          <w:p w:rsidR="00EF61B1" w:rsidRPr="00EF61B1" w:rsidRDefault="00A00CC2" w:rsidP="00EF61B1">
            <w:pPr>
              <w:rPr>
                <w:lang w:val="en-US"/>
              </w:rPr>
            </w:pPr>
            <w:r w:rsidRPr="00A00CC2">
              <w:rPr>
                <w:lang w:val="en-US"/>
              </w:rPr>
              <w:t>NETWORK_SHARED_HOSTS_FOR_CHANGESETS</w:t>
            </w:r>
          </w:p>
        </w:tc>
        <w:tc>
          <w:tcPr>
            <w:tcW w:w="2410" w:type="dxa"/>
          </w:tcPr>
          <w:p w:rsidR="00EF61B1" w:rsidRPr="00EF61B1" w:rsidRDefault="00A00CC2" w:rsidP="003D566E">
            <w:pPr>
              <w:pStyle w:val="ac"/>
            </w:pPr>
            <w:r>
              <w:t>Имена серверов, используемых для кэша рубрикатора</w:t>
            </w:r>
            <w:r w:rsidR="00521F9F">
              <w:t xml:space="preserve">. </w:t>
            </w:r>
          </w:p>
        </w:tc>
        <w:tc>
          <w:tcPr>
            <w:tcW w:w="3084" w:type="dxa"/>
          </w:tcPr>
          <w:p w:rsidR="00EF61B1" w:rsidRPr="00A00CC2" w:rsidRDefault="00427E6E" w:rsidP="00EF61B1">
            <w:r>
              <w:rPr>
                <w:lang w:val="en-US"/>
              </w:rPr>
              <w:t>L</w:t>
            </w:r>
            <w:r w:rsidR="00A00CC2">
              <w:rPr>
                <w:lang w:val="en-US"/>
              </w:rPr>
              <w:t>ocalhost</w:t>
            </w:r>
          </w:p>
          <w:p w:rsidR="00A00CC2" w:rsidRPr="00A00CC2" w:rsidRDefault="00A00CC2" w:rsidP="00A00CC2">
            <w:r>
              <w:t>Внимание</w:t>
            </w:r>
            <w:r w:rsidRPr="00A00CC2">
              <w:t xml:space="preserve">: </w:t>
            </w:r>
            <w:r>
              <w:t>значение по умолчению не работает для кластера.</w:t>
            </w:r>
          </w:p>
        </w:tc>
      </w:tr>
      <w:tr w:rsidR="00234238" w:rsidRPr="003D566E" w:rsidTr="0023740F">
        <w:tc>
          <w:tcPr>
            <w:tcW w:w="4077" w:type="dxa"/>
          </w:tcPr>
          <w:p w:rsidR="00234238" w:rsidRPr="00A00CC2" w:rsidRDefault="00234238" w:rsidP="00EF61B1">
            <w:r w:rsidRPr="00EF61B1">
              <w:rPr>
                <w:lang w:val="en-US"/>
              </w:rPr>
              <w:t>DATAPOWER_URL</w:t>
            </w:r>
            <w:r>
              <w:t>1</w:t>
            </w:r>
          </w:p>
        </w:tc>
        <w:tc>
          <w:tcPr>
            <w:tcW w:w="2410" w:type="dxa"/>
          </w:tcPr>
          <w:p w:rsidR="00234238" w:rsidRPr="00EF61B1" w:rsidRDefault="00234238" w:rsidP="00DE789F">
            <w:pPr>
              <w:pStyle w:val="ac"/>
            </w:pPr>
            <w:r>
              <w:rPr>
                <w:lang w:val="en-US"/>
              </w:rPr>
              <w:t>URL</w:t>
            </w:r>
            <w:r w:rsidRPr="00EF61B1">
              <w:t xml:space="preserve"> </w:t>
            </w:r>
            <w:r>
              <w:rPr>
                <w:lang w:val="en-US"/>
              </w:rPr>
              <w:t>DataPower</w:t>
            </w:r>
            <w:r>
              <w:t xml:space="preserve">, который используется для </w:t>
            </w:r>
            <w:r>
              <w:rPr>
                <w:lang w:val="en-US"/>
              </w:rPr>
              <w:t>online</w:t>
            </w:r>
            <w:r w:rsidRPr="00EF61B1">
              <w:t>-</w:t>
            </w:r>
            <w:r>
              <w:t>запросов</w:t>
            </w:r>
          </w:p>
        </w:tc>
        <w:tc>
          <w:tcPr>
            <w:tcW w:w="3084" w:type="dxa"/>
          </w:tcPr>
          <w:p w:rsidR="00234238" w:rsidRPr="00EF61B1" w:rsidRDefault="00234238" w:rsidP="00EF61B1">
            <w:pPr>
              <w:rPr>
                <w:lang w:val="en-US"/>
              </w:rPr>
            </w:pPr>
            <w:r w:rsidRPr="00EF61B1">
              <w:rPr>
                <w:lang w:val="en-US"/>
              </w:rPr>
              <w:t>http://10.21.7.238:4004</w:t>
            </w:r>
          </w:p>
        </w:tc>
      </w:tr>
      <w:tr w:rsidR="00234238" w:rsidRPr="00A00CC2" w:rsidTr="0023740F">
        <w:tc>
          <w:tcPr>
            <w:tcW w:w="4077" w:type="dxa"/>
          </w:tcPr>
          <w:p w:rsidR="00234238" w:rsidRPr="00EF61B1" w:rsidRDefault="00234238" w:rsidP="00EF61B1">
            <w:pPr>
              <w:rPr>
                <w:lang w:val="en-US"/>
              </w:rPr>
            </w:pPr>
            <w:r w:rsidRPr="00EF61B1">
              <w:rPr>
                <w:lang w:val="en-US"/>
              </w:rPr>
              <w:lastRenderedPageBreak/>
              <w:t>DATAPOWER_URL</w:t>
            </w:r>
            <w:r>
              <w:t>2</w:t>
            </w:r>
          </w:p>
        </w:tc>
        <w:tc>
          <w:tcPr>
            <w:tcW w:w="2410" w:type="dxa"/>
          </w:tcPr>
          <w:p w:rsidR="00234238" w:rsidRPr="00A00CC2" w:rsidRDefault="00234238" w:rsidP="00DE789F">
            <w:pPr>
              <w:pStyle w:val="ac"/>
            </w:pPr>
            <w:r>
              <w:rPr>
                <w:lang w:val="en-US"/>
              </w:rPr>
              <w:t>URL</w:t>
            </w:r>
            <w:r w:rsidRPr="00EF61B1">
              <w:t xml:space="preserve"> </w:t>
            </w:r>
            <w:r>
              <w:rPr>
                <w:lang w:val="en-US"/>
              </w:rPr>
              <w:t>DataPower</w:t>
            </w:r>
            <w:r>
              <w:t xml:space="preserve">, который используется для </w:t>
            </w:r>
            <w:r>
              <w:rPr>
                <w:lang w:val="en-US"/>
              </w:rPr>
              <w:t>online</w:t>
            </w:r>
            <w:r w:rsidRPr="00EF61B1">
              <w:t>-</w:t>
            </w:r>
            <w:r>
              <w:t>запросов</w:t>
            </w:r>
          </w:p>
        </w:tc>
        <w:tc>
          <w:tcPr>
            <w:tcW w:w="3084" w:type="dxa"/>
          </w:tcPr>
          <w:p w:rsidR="00234238" w:rsidRPr="00EF61B1" w:rsidRDefault="00234238" w:rsidP="00B97DC1">
            <w:pPr>
              <w:rPr>
                <w:lang w:val="en-US"/>
              </w:rPr>
            </w:pPr>
            <w:r w:rsidRPr="00EF61B1">
              <w:rPr>
                <w:lang w:val="en-US"/>
              </w:rPr>
              <w:t>http://10.21.7.238:4004</w:t>
            </w:r>
          </w:p>
        </w:tc>
      </w:tr>
      <w:tr w:rsidR="00234238" w:rsidRPr="00EF61B1" w:rsidTr="0023740F">
        <w:tc>
          <w:tcPr>
            <w:tcW w:w="4077" w:type="dxa"/>
          </w:tcPr>
          <w:p w:rsidR="00234238" w:rsidRPr="00EF61B1" w:rsidRDefault="00234238" w:rsidP="00EF61B1">
            <w:pPr>
              <w:rPr>
                <w:lang w:val="en-US"/>
              </w:rPr>
            </w:pPr>
            <w:r w:rsidRPr="00234238">
              <w:rPr>
                <w:lang w:val="en-US"/>
              </w:rPr>
              <w:t>ALPHA_MONITOR_DB</w:t>
            </w:r>
          </w:p>
        </w:tc>
        <w:tc>
          <w:tcPr>
            <w:tcW w:w="2410" w:type="dxa"/>
          </w:tcPr>
          <w:p w:rsidR="00234238" w:rsidRPr="00234238" w:rsidRDefault="00234238" w:rsidP="00DE789F">
            <w:pPr>
              <w:pStyle w:val="ac"/>
            </w:pPr>
            <w:r>
              <w:t xml:space="preserve">Название БД для </w:t>
            </w:r>
            <w:r>
              <w:rPr>
                <w:lang w:val="en-US"/>
              </w:rPr>
              <w:t>Alpha</w:t>
            </w:r>
            <w:r w:rsidRPr="00234238">
              <w:t xml:space="preserve"> </w:t>
            </w:r>
            <w:r>
              <w:rPr>
                <w:lang w:val="en-US"/>
              </w:rPr>
              <w:t>Monitor</w:t>
            </w:r>
          </w:p>
        </w:tc>
        <w:tc>
          <w:tcPr>
            <w:tcW w:w="3084" w:type="dxa"/>
          </w:tcPr>
          <w:p w:rsidR="00234238" w:rsidRPr="00234238" w:rsidRDefault="00234238" w:rsidP="00EF61B1">
            <w:r w:rsidRPr="00234238">
              <w:t>MIS_IPAD_MONITOR</w:t>
            </w:r>
          </w:p>
        </w:tc>
      </w:tr>
      <w:tr w:rsidR="00234238" w:rsidRPr="00EF61B1" w:rsidTr="00427E6E">
        <w:trPr>
          <w:trHeight w:val="1405"/>
        </w:trPr>
        <w:tc>
          <w:tcPr>
            <w:tcW w:w="4077" w:type="dxa"/>
          </w:tcPr>
          <w:p w:rsidR="00234238" w:rsidRPr="00EF61B1" w:rsidRDefault="00521F9F" w:rsidP="00EF61B1">
            <w:pPr>
              <w:rPr>
                <w:lang w:val="en-US"/>
              </w:rPr>
            </w:pPr>
            <w:r w:rsidRPr="00521F9F">
              <w:rPr>
                <w:lang w:val="en-US"/>
              </w:rPr>
              <w:t>DEBUG_SMS</w:t>
            </w:r>
          </w:p>
        </w:tc>
        <w:tc>
          <w:tcPr>
            <w:tcW w:w="2410" w:type="dxa"/>
          </w:tcPr>
          <w:p w:rsidR="00234238" w:rsidRPr="00521F9F" w:rsidRDefault="00521F9F" w:rsidP="00DE789F">
            <w:pPr>
              <w:pStyle w:val="ac"/>
            </w:pPr>
            <w:r>
              <w:t xml:space="preserve">Специальный отладочный режим при котором при доставке файла в </w:t>
            </w:r>
            <w:r>
              <w:rPr>
                <w:lang w:val="en-US"/>
              </w:rPr>
              <w:t>Sigma</w:t>
            </w:r>
            <w:r w:rsidRPr="00521F9F">
              <w:t xml:space="preserve"> </w:t>
            </w:r>
            <w:r>
              <w:t xml:space="preserve">посылается </w:t>
            </w:r>
            <w:r>
              <w:rPr>
                <w:lang w:val="en-US"/>
              </w:rPr>
              <w:t>SMS</w:t>
            </w:r>
          </w:p>
        </w:tc>
        <w:tc>
          <w:tcPr>
            <w:tcW w:w="3084" w:type="dxa"/>
          </w:tcPr>
          <w:p w:rsidR="00234238" w:rsidRPr="00521F9F" w:rsidRDefault="00521F9F" w:rsidP="00EF61B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21F9F" w:rsidRPr="00EF61B1" w:rsidTr="0023740F">
        <w:tc>
          <w:tcPr>
            <w:tcW w:w="4077" w:type="dxa"/>
          </w:tcPr>
          <w:p w:rsidR="00521F9F" w:rsidRPr="00521F9F" w:rsidRDefault="00521F9F" w:rsidP="00EF61B1">
            <w:pPr>
              <w:rPr>
                <w:lang w:val="en-US"/>
              </w:rPr>
            </w:pPr>
            <w:r w:rsidRPr="00521F9F">
              <w:rPr>
                <w:lang w:val="en-US"/>
              </w:rPr>
              <w:t>DEBUG_SINGLE_FILE_ONLY</w:t>
            </w:r>
          </w:p>
        </w:tc>
        <w:tc>
          <w:tcPr>
            <w:tcW w:w="2410" w:type="dxa"/>
          </w:tcPr>
          <w:p w:rsidR="00521F9F" w:rsidRDefault="00521F9F" w:rsidP="00521F9F">
            <w:pPr>
              <w:pStyle w:val="ac"/>
            </w:pPr>
            <w:r>
              <w:t xml:space="preserve">Специальный отладочный режим при котором в кэше </w:t>
            </w:r>
            <w:r>
              <w:rPr>
                <w:lang w:val="en-US"/>
              </w:rPr>
              <w:t>Sync</w:t>
            </w:r>
            <w:r w:rsidRPr="00521F9F">
              <w:t xml:space="preserve"> </w:t>
            </w:r>
            <w:r>
              <w:rPr>
                <w:lang w:val="en-US"/>
              </w:rPr>
              <w:t>Server</w:t>
            </w:r>
            <w:r w:rsidRPr="00521F9F">
              <w:t xml:space="preserve"> </w:t>
            </w:r>
            <w:r>
              <w:t>может быть не более одного файла</w:t>
            </w:r>
          </w:p>
        </w:tc>
        <w:tc>
          <w:tcPr>
            <w:tcW w:w="3084" w:type="dxa"/>
          </w:tcPr>
          <w:p w:rsidR="00521F9F" w:rsidRPr="00521F9F" w:rsidRDefault="00521F9F" w:rsidP="002C3AA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1E3070" w:rsidRPr="00EF61B1" w:rsidTr="0023740F">
        <w:tc>
          <w:tcPr>
            <w:tcW w:w="4077" w:type="dxa"/>
          </w:tcPr>
          <w:p w:rsidR="001E3070" w:rsidRPr="00521F9F" w:rsidRDefault="001E3070" w:rsidP="00EF61B1">
            <w:pPr>
              <w:rPr>
                <w:lang w:val="en-US"/>
              </w:rPr>
            </w:pPr>
            <w:r w:rsidRPr="001E3070">
              <w:rPr>
                <w:lang w:val="en-US"/>
              </w:rPr>
              <w:t>DATAPOWER_OVERRIDE_SERVICE</w:t>
            </w:r>
            <w:r w:rsidR="00087589"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1E3070" w:rsidRPr="00087589" w:rsidRDefault="00087589" w:rsidP="00521F9F">
            <w:pPr>
              <w:pStyle w:val="ac"/>
            </w:pPr>
            <w:r>
              <w:t xml:space="preserve">Имя сервера с </w:t>
            </w:r>
            <w:r>
              <w:rPr>
                <w:lang w:val="en-US"/>
              </w:rPr>
              <w:t>SQL</w:t>
            </w:r>
            <w:r w:rsidRPr="00427E6E">
              <w:t xml:space="preserve"> </w:t>
            </w:r>
            <w:r>
              <w:rPr>
                <w:lang w:val="en-US"/>
              </w:rPr>
              <w:t>Proxy</w:t>
            </w:r>
            <w:r w:rsidRPr="00427E6E">
              <w:t xml:space="preserve"> </w:t>
            </w:r>
            <w:r>
              <w:rPr>
                <w:lang w:val="en-US"/>
              </w:rPr>
              <w:t>Server</w:t>
            </w:r>
            <w:r w:rsidRPr="00427E6E">
              <w:t xml:space="preserve"> </w:t>
            </w:r>
            <w:r>
              <w:t xml:space="preserve">на который будет послан запрос при использовании </w:t>
            </w:r>
            <w:r w:rsidRPr="00EF61B1">
              <w:rPr>
                <w:lang w:val="en-US"/>
              </w:rPr>
              <w:t>DATAPOWER</w:t>
            </w:r>
            <w:r w:rsidRPr="00427E6E">
              <w:t>_</w:t>
            </w:r>
            <w:r w:rsidRPr="00EF61B1">
              <w:rPr>
                <w:lang w:val="en-US"/>
              </w:rPr>
              <w:t>URL</w:t>
            </w:r>
            <w:r>
              <w:t>1</w:t>
            </w:r>
          </w:p>
        </w:tc>
        <w:tc>
          <w:tcPr>
            <w:tcW w:w="3084" w:type="dxa"/>
          </w:tcPr>
          <w:p w:rsidR="001E3070" w:rsidRDefault="001E3070" w:rsidP="002C3AAC">
            <w:pPr>
              <w:rPr>
                <w:lang w:val="en-US"/>
              </w:rPr>
            </w:pPr>
            <w:r w:rsidRPr="001E3070">
              <w:rPr>
                <w:lang w:val="en-US"/>
              </w:rPr>
              <w:t>tv-inav-8r2-02</w:t>
            </w:r>
          </w:p>
        </w:tc>
      </w:tr>
      <w:tr w:rsidR="00087589" w:rsidRPr="00EF61B1" w:rsidTr="0023740F">
        <w:tc>
          <w:tcPr>
            <w:tcW w:w="4077" w:type="dxa"/>
          </w:tcPr>
          <w:p w:rsidR="00087589" w:rsidRPr="001E3070" w:rsidRDefault="00087589" w:rsidP="00EF61B1">
            <w:pPr>
              <w:rPr>
                <w:lang w:val="en-US"/>
              </w:rPr>
            </w:pPr>
            <w:r w:rsidRPr="001E3070">
              <w:rPr>
                <w:lang w:val="en-US"/>
              </w:rPr>
              <w:t>DATAPOWER_OVERRIDE_SERVICE</w:t>
            </w: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:rsidR="00087589" w:rsidRDefault="00087589" w:rsidP="00521F9F">
            <w:pPr>
              <w:pStyle w:val="ac"/>
            </w:pPr>
            <w:r>
              <w:t xml:space="preserve">Имя сервера с </w:t>
            </w:r>
            <w:r>
              <w:rPr>
                <w:lang w:val="en-US"/>
              </w:rPr>
              <w:t>SQL</w:t>
            </w:r>
            <w:r w:rsidRPr="00F77312">
              <w:t xml:space="preserve"> </w:t>
            </w:r>
            <w:r>
              <w:rPr>
                <w:lang w:val="en-US"/>
              </w:rPr>
              <w:t>Proxy</w:t>
            </w:r>
            <w:r w:rsidRPr="00F77312">
              <w:t xml:space="preserve"> </w:t>
            </w:r>
            <w:r>
              <w:rPr>
                <w:lang w:val="en-US"/>
              </w:rPr>
              <w:t>Server</w:t>
            </w:r>
            <w:r w:rsidRPr="00F77312">
              <w:t xml:space="preserve"> </w:t>
            </w:r>
            <w:r>
              <w:t xml:space="preserve">на который будет послан запрос при использовании </w:t>
            </w:r>
            <w:r w:rsidRPr="00EF61B1">
              <w:rPr>
                <w:lang w:val="en-US"/>
              </w:rPr>
              <w:t>DATAPOWER</w:t>
            </w:r>
            <w:r w:rsidRPr="00F77312">
              <w:t>_</w:t>
            </w:r>
            <w:r w:rsidRPr="00EF61B1">
              <w:rPr>
                <w:lang w:val="en-US"/>
              </w:rPr>
              <w:t>URL</w:t>
            </w:r>
            <w:r>
              <w:t>2</w:t>
            </w:r>
          </w:p>
        </w:tc>
        <w:tc>
          <w:tcPr>
            <w:tcW w:w="3084" w:type="dxa"/>
          </w:tcPr>
          <w:p w:rsidR="00087589" w:rsidRPr="00427E6E" w:rsidRDefault="00087589" w:rsidP="002C3AAC">
            <w:r w:rsidRPr="001E3070">
              <w:rPr>
                <w:lang w:val="en-US"/>
              </w:rPr>
              <w:t>tv-inav-8r2-02</w:t>
            </w:r>
          </w:p>
        </w:tc>
      </w:tr>
      <w:tr w:rsidR="001E3070" w:rsidRPr="00EF61B1" w:rsidTr="0023740F">
        <w:tc>
          <w:tcPr>
            <w:tcW w:w="4077" w:type="dxa"/>
          </w:tcPr>
          <w:p w:rsidR="001E3070" w:rsidRPr="00521F9F" w:rsidRDefault="001E3070" w:rsidP="00EF61B1">
            <w:pPr>
              <w:rPr>
                <w:lang w:val="en-US"/>
              </w:rPr>
            </w:pPr>
            <w:r w:rsidRPr="001E3070">
              <w:rPr>
                <w:lang w:val="en-US"/>
              </w:rPr>
              <w:t>DATAPOWER_OVERRIDE_PROVIDER</w:t>
            </w:r>
          </w:p>
        </w:tc>
        <w:tc>
          <w:tcPr>
            <w:tcW w:w="2410" w:type="dxa"/>
          </w:tcPr>
          <w:p w:rsidR="001E3070" w:rsidRPr="0007654F" w:rsidRDefault="0007654F" w:rsidP="00521F9F">
            <w:pPr>
              <w:pStyle w:val="ac"/>
            </w:pPr>
            <w:r>
              <w:t>Данное  поле принимает единственное значение</w:t>
            </w:r>
          </w:p>
        </w:tc>
        <w:tc>
          <w:tcPr>
            <w:tcW w:w="3084" w:type="dxa"/>
          </w:tcPr>
          <w:p w:rsidR="001E3070" w:rsidRDefault="001E3070" w:rsidP="002C3AAC">
            <w:pPr>
              <w:rPr>
                <w:lang w:val="en-US"/>
              </w:rPr>
            </w:pPr>
            <w:r w:rsidRPr="001E3070">
              <w:rPr>
                <w:lang w:val="en-US"/>
              </w:rPr>
              <w:t>DISPATCHER</w:t>
            </w:r>
          </w:p>
        </w:tc>
      </w:tr>
    </w:tbl>
    <w:p w:rsidR="00EF61B1" w:rsidRDefault="00EF61B1" w:rsidP="00EF61B1"/>
    <w:p w:rsidR="00EF61B1" w:rsidRDefault="001E36D7" w:rsidP="00D50F0B">
      <w:pPr>
        <w:pStyle w:val="2"/>
      </w:pPr>
      <w:bookmarkStart w:id="10" w:name="_Toc386562965"/>
      <w:r>
        <w:t>Как изменить настройк</w:t>
      </w:r>
      <w:r w:rsidR="00D909F5">
        <w:t>и</w:t>
      </w:r>
      <w:bookmarkEnd w:id="10"/>
    </w:p>
    <w:bookmarkEnd w:id="3"/>
    <w:p w:rsidR="005C5548" w:rsidRDefault="005C5548" w:rsidP="005C5548">
      <w:r>
        <w:t>Для изменения настроек в административной консоли необходимо зайти на страницу Настройки</w:t>
      </w:r>
    </w:p>
    <w:p w:rsidR="005C5548" w:rsidRDefault="00813A1E" w:rsidP="005C5548">
      <w:pPr>
        <w:rPr>
          <w:rStyle w:val="a5"/>
        </w:rPr>
      </w:pPr>
      <w:hyperlink r:id="rId10" w:history="1">
        <w:r w:rsidR="005C5548" w:rsidRPr="00435BD2">
          <w:rPr>
            <w:rStyle w:val="a5"/>
          </w:rPr>
          <w:t>http</w:t>
        </w:r>
        <w:r w:rsidR="005C5548">
          <w:rPr>
            <w:rStyle w:val="a5"/>
          </w:rPr>
          <w:t>(</w:t>
        </w:r>
        <w:r w:rsidR="005C5548">
          <w:rPr>
            <w:rStyle w:val="a5"/>
            <w:lang w:val="en-US"/>
          </w:rPr>
          <w:t>s</w:t>
        </w:r>
        <w:r w:rsidR="005C5548" w:rsidRPr="005C5548">
          <w:rPr>
            <w:rStyle w:val="a5"/>
          </w:rPr>
          <w:t>)</w:t>
        </w:r>
        <w:r w:rsidR="005C5548" w:rsidRPr="00435BD2">
          <w:rPr>
            <w:rStyle w:val="a5"/>
          </w:rPr>
          <w:t>://host:</w:t>
        </w:r>
        <w:r w:rsidR="005C5548" w:rsidRPr="00435BD2">
          <w:rPr>
            <w:rStyle w:val="a5"/>
            <w:lang w:val="en-US"/>
          </w:rPr>
          <w:t>port</w:t>
        </w:r>
        <w:r w:rsidR="005C5548" w:rsidRPr="00435BD2">
          <w:rPr>
            <w:rStyle w:val="a5"/>
          </w:rPr>
          <w:t>/</w:t>
        </w:r>
        <w:r w:rsidR="0093141D" w:rsidRPr="0093141D">
          <w:rPr>
            <w:rStyle w:val="a5"/>
          </w:rPr>
          <w:t>syncserver</w:t>
        </w:r>
        <w:r w:rsidR="005C5548" w:rsidRPr="00435BD2">
          <w:rPr>
            <w:rStyle w:val="a5"/>
          </w:rPr>
          <w:t>/gui/list.properties.gui</w:t>
        </w:r>
      </w:hyperlink>
    </w:p>
    <w:p w:rsidR="005C5548" w:rsidRPr="005C5548" w:rsidRDefault="005C5548" w:rsidP="00B7473F">
      <w:r>
        <w:t>Измените нужные настройки и сохраните изменения</w:t>
      </w:r>
    </w:p>
    <w:p w:rsidR="00B7473F" w:rsidRDefault="00823A7A" w:rsidP="00B7473F">
      <w:r>
        <w:t xml:space="preserve">Для применения настроек </w:t>
      </w:r>
      <w:r w:rsidR="005E029C">
        <w:t>нужно пере</w:t>
      </w:r>
      <w:r w:rsidR="0072657B">
        <w:t>запустить</w:t>
      </w:r>
      <w:r w:rsidR="005E029C">
        <w:t xml:space="preserve"> сервер или отдельные сервисы по рекомендации разработчика</w:t>
      </w:r>
      <w:r w:rsidR="000C33D9" w:rsidRPr="000C33D9">
        <w:t xml:space="preserve"> (</w:t>
      </w:r>
      <w:r w:rsidR="000C33D9">
        <w:t>см также зави</w:t>
      </w:r>
      <w:r w:rsidR="00767F23">
        <w:t>симость сервисов от настроек в Т</w:t>
      </w:r>
      <w:r w:rsidR="000C33D9">
        <w:t>аблице</w:t>
      </w:r>
      <w:r w:rsidR="00767F23">
        <w:t xml:space="preserve"> 2</w:t>
      </w:r>
      <w:r w:rsidR="000C33D9">
        <w:t xml:space="preserve"> описание сервисов)</w:t>
      </w:r>
      <w:r w:rsidR="005E029C" w:rsidRPr="005E029C">
        <w:t>.</w:t>
      </w:r>
    </w:p>
    <w:p w:rsidR="008B376B" w:rsidRDefault="009D3CEE" w:rsidP="009916B9">
      <w:pPr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t>Для проверки корректности изменения настроек нужно проверить настройки зависимых сервисов на странице списка сервисов.</w:t>
      </w:r>
      <w:r w:rsidR="004778A9">
        <w:t xml:space="preserve"> </w:t>
      </w:r>
      <w:bookmarkStart w:id="11" w:name="_Ref383461142"/>
    </w:p>
    <w:p w:rsidR="00D50F0B" w:rsidRDefault="00D50F0B" w:rsidP="005E029C">
      <w:pPr>
        <w:pStyle w:val="1"/>
      </w:pPr>
      <w:bookmarkStart w:id="12" w:name="_Toc386562966"/>
      <w:r>
        <w:lastRenderedPageBreak/>
        <w:t>Сервисы</w:t>
      </w:r>
      <w:bookmarkEnd w:id="12"/>
    </w:p>
    <w:p w:rsidR="00D50F0B" w:rsidRDefault="001E36D7" w:rsidP="00D50F0B">
      <w:pPr>
        <w:pStyle w:val="2"/>
      </w:pPr>
      <w:bookmarkStart w:id="13" w:name="_Toc386562967"/>
      <w:r>
        <w:t>Описание сервисов</w:t>
      </w:r>
      <w:bookmarkEnd w:id="13"/>
    </w:p>
    <w:p w:rsidR="00390D9B" w:rsidRPr="00674C4C" w:rsidRDefault="00390D9B" w:rsidP="00390D9B">
      <w:r>
        <w:t>В списке сервисов есть описание для каждого сервиса и параметра каждого сервиса.</w:t>
      </w:r>
    </w:p>
    <w:p w:rsidR="005E029C" w:rsidRDefault="005E029C" w:rsidP="00D50F0B">
      <w:pPr>
        <w:pStyle w:val="2"/>
      </w:pPr>
      <w:bookmarkStart w:id="14" w:name="_Ref383518408"/>
      <w:bookmarkStart w:id="15" w:name="_Ref383518412"/>
      <w:bookmarkStart w:id="16" w:name="_Toc386562968"/>
      <w:r>
        <w:t>Как посмотреть список сервисов</w:t>
      </w:r>
      <w:bookmarkEnd w:id="11"/>
      <w:bookmarkEnd w:id="14"/>
      <w:bookmarkEnd w:id="15"/>
      <w:bookmarkEnd w:id="16"/>
    </w:p>
    <w:p w:rsidR="005E029C" w:rsidRPr="00137659" w:rsidRDefault="00137659" w:rsidP="00137659">
      <w:r>
        <w:t>Для просмотра сервисов в административной консоли необходимо зайти на страницу Се</w:t>
      </w:r>
      <w:r w:rsidR="007E09FA">
        <w:t>рвисы и выбрать группу сервисов</w:t>
      </w:r>
    </w:p>
    <w:p w:rsidR="00137659" w:rsidRDefault="00813A1E" w:rsidP="00137659">
      <w:hyperlink r:id="rId11" w:history="1">
        <w:r w:rsidR="00137659" w:rsidRPr="000C2782">
          <w:rPr>
            <w:rStyle w:val="a5"/>
          </w:rPr>
          <w:t>http</w:t>
        </w:r>
        <w:r w:rsidR="00137659">
          <w:rPr>
            <w:rStyle w:val="a5"/>
          </w:rPr>
          <w:t>(</w:t>
        </w:r>
        <w:r w:rsidR="00137659" w:rsidRPr="000C2782">
          <w:rPr>
            <w:rStyle w:val="a5"/>
          </w:rPr>
          <w:t>s</w:t>
        </w:r>
        <w:r w:rsidR="00137659">
          <w:rPr>
            <w:rStyle w:val="a5"/>
          </w:rPr>
          <w:t>)</w:t>
        </w:r>
        <w:r w:rsidR="00137659" w:rsidRPr="000C2782">
          <w:rPr>
            <w:rStyle w:val="a5"/>
          </w:rPr>
          <w:t>://host:</w:t>
        </w:r>
        <w:r w:rsidR="00137659">
          <w:rPr>
            <w:rStyle w:val="a5"/>
            <w:lang w:val="en-US"/>
          </w:rPr>
          <w:t>port</w:t>
        </w:r>
        <w:r w:rsidR="00137659" w:rsidRPr="000C2782">
          <w:rPr>
            <w:rStyle w:val="a5"/>
          </w:rPr>
          <w:t>/syncserver/gui/folders.services.gui</w:t>
        </w:r>
      </w:hyperlink>
    </w:p>
    <w:p w:rsidR="009D3CEE" w:rsidRDefault="009D3CEE" w:rsidP="009D3CEE">
      <w:pPr>
        <w:pStyle w:val="2"/>
      </w:pPr>
      <w:bookmarkStart w:id="17" w:name="_Toc386562969"/>
      <w:r>
        <w:t>Как посмотреть настройки сервиса</w:t>
      </w:r>
      <w:bookmarkEnd w:id="17"/>
    </w:p>
    <w:p w:rsidR="009D3CEE" w:rsidRDefault="009D3CEE" w:rsidP="00B7473F">
      <w:r>
        <w:t xml:space="preserve">Настройки сервиса показываются, в списке сервисов. Для показа списка сервисов пожалуйста посмотрите раздел </w:t>
      </w:r>
      <w:r w:rsidRPr="009D3CEE">
        <w:t>“</w:t>
      </w:r>
      <w:r w:rsidR="0054049E">
        <w:fldChar w:fldCharType="begin"/>
      </w:r>
      <w:r>
        <w:instrText xml:space="preserve"> REF _Ref383518408 \h </w:instrText>
      </w:r>
      <w:r w:rsidR="0054049E">
        <w:fldChar w:fldCharType="separate"/>
      </w:r>
      <w:r>
        <w:t>Как посмотреть список сервисов</w:t>
      </w:r>
      <w:r w:rsidR="0054049E">
        <w:fldChar w:fldCharType="end"/>
      </w:r>
      <w:r w:rsidRPr="009D3CEE">
        <w:t>”</w:t>
      </w:r>
      <w:r>
        <w:t>.</w:t>
      </w:r>
    </w:p>
    <w:p w:rsidR="00D67792" w:rsidRDefault="00D67792" w:rsidP="00D50F0B">
      <w:pPr>
        <w:pStyle w:val="2"/>
      </w:pPr>
      <w:bookmarkStart w:id="18" w:name="_Toc386562970"/>
      <w:r>
        <w:t>Как остановить или стартовать сервис</w:t>
      </w:r>
      <w:bookmarkEnd w:id="18"/>
    </w:p>
    <w:p w:rsidR="004778A9" w:rsidRPr="004778A9" w:rsidRDefault="004778A9" w:rsidP="00B7473F">
      <w:r>
        <w:t xml:space="preserve">Для остановки или рестарта сервиса необходимо перейти в список сервисов (см. раздел </w:t>
      </w:r>
      <w:r w:rsidRPr="004778A9">
        <w:t>“</w:t>
      </w:r>
      <w:r w:rsidR="0054049E">
        <w:fldChar w:fldCharType="begin"/>
      </w:r>
      <w:r>
        <w:instrText xml:space="preserve"> REF _Ref383518408 \h </w:instrText>
      </w:r>
      <w:r w:rsidR="0054049E">
        <w:fldChar w:fldCharType="separate"/>
      </w:r>
      <w:r>
        <w:t>Как посмотреть список сервисов</w:t>
      </w:r>
      <w:r w:rsidR="0054049E">
        <w:fldChar w:fldCharType="end"/>
      </w:r>
      <w:r w:rsidRPr="004778A9">
        <w:t>”).</w:t>
      </w:r>
    </w:p>
    <w:p w:rsidR="00ED1E0C" w:rsidRDefault="005E029C" w:rsidP="00ED1E0C">
      <w:r>
        <w:t xml:space="preserve">В списке сервисов любому сервису </w:t>
      </w:r>
      <w:r w:rsidR="004778A9">
        <w:t xml:space="preserve">можно посмотреть состояние сервиса </w:t>
      </w:r>
      <w:r>
        <w:t xml:space="preserve">дать команду </w:t>
      </w:r>
      <w:r>
        <w:rPr>
          <w:lang w:val="en-US"/>
        </w:rPr>
        <w:t>Start</w:t>
      </w:r>
      <w:r w:rsidRPr="005E029C">
        <w:t xml:space="preserve"> </w:t>
      </w:r>
      <w:r>
        <w:t xml:space="preserve">или </w:t>
      </w:r>
      <w:r>
        <w:rPr>
          <w:lang w:val="en-US"/>
        </w:rPr>
        <w:t>Stop</w:t>
      </w:r>
      <w:r w:rsidRPr="005E029C">
        <w:t>.</w:t>
      </w:r>
      <w:bookmarkStart w:id="19" w:name="_Toc386562971"/>
    </w:p>
    <w:p w:rsidR="00DE789F" w:rsidRDefault="00DE789F" w:rsidP="00ED1E0C">
      <w:pPr>
        <w:pStyle w:val="1"/>
      </w:pPr>
      <w:r>
        <w:t>Логгирование</w:t>
      </w:r>
      <w:bookmarkEnd w:id="19"/>
    </w:p>
    <w:p w:rsidR="00DE789F" w:rsidRDefault="00DE789F" w:rsidP="00DE789F">
      <w:r>
        <w:rPr>
          <w:lang w:val="en-US"/>
        </w:rPr>
        <w:t>Cache</w:t>
      </w:r>
      <w:r w:rsidRPr="00DE789F">
        <w:t xml:space="preserve"> </w:t>
      </w:r>
      <w:r>
        <w:rPr>
          <w:lang w:val="en-US"/>
        </w:rPr>
        <w:t>Server</w:t>
      </w:r>
      <w:r w:rsidRPr="00DE789F">
        <w:t xml:space="preserve"> </w:t>
      </w:r>
      <w:r>
        <w:t xml:space="preserve">поддерживает </w:t>
      </w:r>
      <w:r w:rsidR="00046433">
        <w:t>трив</w:t>
      </w:r>
      <w:r>
        <w:t xml:space="preserve"> вида логгирования</w:t>
      </w:r>
    </w:p>
    <w:p w:rsidR="00DE789F" w:rsidRDefault="00DE789F" w:rsidP="00DE789F">
      <w:pPr>
        <w:pStyle w:val="a3"/>
        <w:numPr>
          <w:ilvl w:val="0"/>
          <w:numId w:val="38"/>
        </w:numPr>
        <w:rPr>
          <w:lang w:val="en-US"/>
        </w:rPr>
      </w:pPr>
      <w:r>
        <w:t>логгирование</w:t>
      </w:r>
      <w:r w:rsidRPr="00DE789F">
        <w:rPr>
          <w:lang w:val="en-US"/>
        </w:rPr>
        <w:t xml:space="preserve"> </w:t>
      </w:r>
      <w:r>
        <w:t>в</w:t>
      </w:r>
      <w:r w:rsidRPr="00DE789F">
        <w:rPr>
          <w:lang w:val="en-US"/>
        </w:rPr>
        <w:t xml:space="preserve"> </w:t>
      </w:r>
      <w:r w:rsidR="00137659">
        <w:t>папку</w:t>
      </w:r>
      <w:r w:rsidR="00137659" w:rsidRPr="00137659">
        <w:rPr>
          <w:lang w:val="en-US"/>
        </w:rPr>
        <w:t xml:space="preserve"> </w:t>
      </w:r>
      <w:r w:rsidR="00137659">
        <w:rPr>
          <w:lang w:val="en-US"/>
        </w:rPr>
        <w:t xml:space="preserve">logs/ </w:t>
      </w:r>
      <w:r>
        <w:rPr>
          <w:lang w:val="en-US"/>
        </w:rPr>
        <w:t>Websphere Application Server</w:t>
      </w:r>
      <w:r w:rsidR="00137659">
        <w:rPr>
          <w:lang w:val="en-US"/>
        </w:rPr>
        <w:t xml:space="preserve"> </w:t>
      </w:r>
    </w:p>
    <w:p w:rsidR="00137659" w:rsidRDefault="00137659" w:rsidP="00137659">
      <w:pPr>
        <w:pStyle w:val="a3"/>
        <w:numPr>
          <w:ilvl w:val="1"/>
          <w:numId w:val="38"/>
        </w:numPr>
        <w:rPr>
          <w:lang w:val="en-US"/>
        </w:rPr>
      </w:pPr>
      <w:r w:rsidRPr="00137659">
        <w:rPr>
          <w:lang w:val="en-US"/>
        </w:rPr>
        <w:t>cacheserver2_info.log</w:t>
      </w:r>
    </w:p>
    <w:p w:rsidR="00137659" w:rsidRDefault="00137659" w:rsidP="00137659">
      <w:pPr>
        <w:pStyle w:val="a3"/>
        <w:numPr>
          <w:ilvl w:val="1"/>
          <w:numId w:val="38"/>
        </w:numPr>
        <w:rPr>
          <w:lang w:val="en-US"/>
        </w:rPr>
      </w:pPr>
      <w:r w:rsidRPr="00137659">
        <w:rPr>
          <w:lang w:val="en-US"/>
        </w:rPr>
        <w:t>cacheserver2_debug.log</w:t>
      </w:r>
    </w:p>
    <w:p w:rsidR="00137659" w:rsidRDefault="00137659" w:rsidP="00137659">
      <w:pPr>
        <w:pStyle w:val="a3"/>
        <w:numPr>
          <w:ilvl w:val="1"/>
          <w:numId w:val="38"/>
        </w:numPr>
        <w:rPr>
          <w:lang w:val="en-US"/>
        </w:rPr>
      </w:pPr>
      <w:r w:rsidRPr="00137659">
        <w:rPr>
          <w:lang w:val="en-US"/>
        </w:rPr>
        <w:t>cacheserver2_spring.log</w:t>
      </w:r>
    </w:p>
    <w:p w:rsidR="00137659" w:rsidRPr="003F7AA2" w:rsidRDefault="00137659" w:rsidP="00137659">
      <w:pPr>
        <w:pStyle w:val="a3"/>
        <w:numPr>
          <w:ilvl w:val="1"/>
          <w:numId w:val="38"/>
        </w:numPr>
        <w:rPr>
          <w:lang w:val="en-US"/>
        </w:rPr>
      </w:pPr>
      <w:r>
        <w:t>также</w:t>
      </w:r>
      <w:r w:rsidRPr="00B061B0">
        <w:rPr>
          <w:lang w:val="en-US"/>
        </w:rPr>
        <w:t xml:space="preserve"> </w:t>
      </w:r>
      <w:r>
        <w:t>в</w:t>
      </w:r>
      <w:r w:rsidRPr="00B061B0">
        <w:rPr>
          <w:lang w:val="en-US"/>
        </w:rPr>
        <w:t xml:space="preserve"> </w:t>
      </w:r>
      <w:r>
        <w:rPr>
          <w:lang w:val="en-US"/>
        </w:rPr>
        <w:t>SystemOut.log</w:t>
      </w:r>
      <w:r w:rsidR="00F03A1D">
        <w:rPr>
          <w:lang w:val="en-US"/>
        </w:rPr>
        <w:t xml:space="preserve"> (</w:t>
      </w:r>
      <w:r w:rsidR="00F03A1D">
        <w:t>консоль</w:t>
      </w:r>
      <w:r w:rsidR="00F03A1D" w:rsidRPr="00B061B0">
        <w:rPr>
          <w:lang w:val="en-US"/>
        </w:rPr>
        <w:t xml:space="preserve"> </w:t>
      </w:r>
      <w:r w:rsidR="00F03A1D">
        <w:rPr>
          <w:lang w:val="en-US"/>
        </w:rPr>
        <w:t>WAS)</w:t>
      </w:r>
    </w:p>
    <w:p w:rsidR="003F7AA2" w:rsidRPr="00BB62DB" w:rsidRDefault="003F7AA2" w:rsidP="003F7AA2">
      <w:pPr>
        <w:pStyle w:val="a3"/>
        <w:ind w:firstLine="696"/>
      </w:pPr>
      <w:r>
        <w:t>Указанные папки с файлами требует контроля и еженедельного удаления файлов старше 7 дней.</w:t>
      </w:r>
    </w:p>
    <w:p w:rsidR="00DE789F" w:rsidRDefault="00DE789F" w:rsidP="00B7473F">
      <w:pPr>
        <w:pStyle w:val="a3"/>
        <w:numPr>
          <w:ilvl w:val="0"/>
          <w:numId w:val="38"/>
        </w:numPr>
      </w:pPr>
      <w:r>
        <w:t xml:space="preserve">логгирование ключевых событий в базу данных в таблицу </w:t>
      </w:r>
      <w:r w:rsidRPr="00DE789F">
        <w:t>SYNC_LOGS</w:t>
      </w:r>
      <w:r w:rsidR="00E7796C">
        <w:t xml:space="preserve"> </w:t>
      </w:r>
    </w:p>
    <w:p w:rsidR="00046433" w:rsidRPr="00046433" w:rsidRDefault="00046433" w:rsidP="00046433">
      <w:pPr>
        <w:pStyle w:val="a3"/>
        <w:numPr>
          <w:ilvl w:val="1"/>
          <w:numId w:val="38"/>
        </w:numPr>
      </w:pPr>
      <w:r>
        <w:t xml:space="preserve">Логгирование может быть немедленно остановлено остановкой сервиса </w:t>
      </w:r>
      <w:r w:rsidRPr="00046433">
        <w:t>DbLogService</w:t>
      </w:r>
      <w:r>
        <w:t>, но при рестарте сервис стартует снова</w:t>
      </w:r>
    </w:p>
    <w:p w:rsidR="00046433" w:rsidRPr="00046433" w:rsidRDefault="00046433" w:rsidP="0072760C">
      <w:pPr>
        <w:pStyle w:val="a3"/>
        <w:numPr>
          <w:ilvl w:val="1"/>
          <w:numId w:val="38"/>
        </w:numPr>
      </w:pPr>
      <w:r>
        <w:t xml:space="preserve">Для того, чтобы сервис в запущенном состоянии не записывал логи в БД, необходимо установить настройку </w:t>
      </w:r>
      <w:r w:rsidRPr="00387565">
        <w:rPr>
          <w:b/>
          <w:lang w:val="en-US"/>
        </w:rPr>
        <w:t>IS</w:t>
      </w:r>
      <w:r w:rsidRPr="00387565">
        <w:rPr>
          <w:b/>
        </w:rPr>
        <w:t>_</w:t>
      </w:r>
      <w:r w:rsidRPr="00387565">
        <w:rPr>
          <w:b/>
          <w:lang w:val="en-US"/>
        </w:rPr>
        <w:t>DB</w:t>
      </w:r>
      <w:r w:rsidRPr="00387565">
        <w:rPr>
          <w:b/>
        </w:rPr>
        <w:t>_</w:t>
      </w:r>
      <w:r w:rsidRPr="00387565">
        <w:rPr>
          <w:b/>
          <w:lang w:val="en-US"/>
        </w:rPr>
        <w:t>LOGGING</w:t>
      </w:r>
      <w:r w:rsidRPr="00387565">
        <w:rPr>
          <w:b/>
        </w:rPr>
        <w:t>_</w:t>
      </w:r>
      <w:r w:rsidRPr="00387565">
        <w:rPr>
          <w:b/>
          <w:lang w:val="en-US"/>
        </w:rPr>
        <w:t>ENABLED</w:t>
      </w:r>
      <w:r>
        <w:rPr>
          <w:b/>
        </w:rPr>
        <w:t xml:space="preserve"> </w:t>
      </w:r>
      <w:r>
        <w:t xml:space="preserve">в значение </w:t>
      </w:r>
      <w:r>
        <w:rPr>
          <w:lang w:val="en-US"/>
        </w:rPr>
        <w:t>false</w:t>
      </w:r>
    </w:p>
    <w:p w:rsidR="002002D6" w:rsidRPr="0072760C" w:rsidRDefault="00046433" w:rsidP="00046433">
      <w:pPr>
        <w:pStyle w:val="a3"/>
        <w:numPr>
          <w:ilvl w:val="0"/>
          <w:numId w:val="38"/>
        </w:numPr>
        <w:rPr>
          <w:b/>
        </w:rPr>
      </w:pPr>
      <w:r>
        <w:t>с</w:t>
      </w:r>
      <w:r w:rsidR="0072760C">
        <w:t xml:space="preserve">обытия, связанные с </w:t>
      </w:r>
      <w:r>
        <w:t xml:space="preserve">запуском и остановкой сервисов, а также события связанные с движением файлов </w:t>
      </w:r>
      <w:r w:rsidR="0072760C">
        <w:t xml:space="preserve">отображаются в разделах Логи Административной консоли по каждому сервису </w:t>
      </w:r>
      <w:r>
        <w:t xml:space="preserve">и файлу </w:t>
      </w:r>
      <w:r w:rsidR="0072760C">
        <w:t>отдельно.</w:t>
      </w:r>
    </w:p>
    <w:p w:rsidR="003F7AA2" w:rsidRDefault="003F7AA2" w:rsidP="003F7AA2">
      <w:pPr>
        <w:pStyle w:val="a3"/>
      </w:pPr>
    </w:p>
    <w:p w:rsidR="003B5396" w:rsidRPr="00C36E98" w:rsidRDefault="003B5396" w:rsidP="003B5396">
      <w:pPr>
        <w:pStyle w:val="1"/>
        <w:rPr>
          <w:lang w:eastAsia="ru-RU"/>
        </w:rPr>
      </w:pPr>
      <w:r w:rsidRPr="00C36E98">
        <w:rPr>
          <w:lang w:eastAsia="ru-RU"/>
        </w:rPr>
        <w:lastRenderedPageBreak/>
        <w:t>Механизм предварительного ручного контроля и просмотра данных</w:t>
      </w:r>
    </w:p>
    <w:p w:rsidR="003B5396" w:rsidRDefault="003B5396" w:rsidP="003B5396">
      <w:pPr>
        <w:ind w:firstLine="708"/>
      </w:pPr>
      <w:r>
        <w:t xml:space="preserve">Данный механизм добавляет в </w:t>
      </w:r>
      <w:r>
        <w:rPr>
          <w:lang w:val="en-US"/>
        </w:rPr>
        <w:t>iNavigator</w:t>
      </w:r>
      <w:r w:rsidRPr="00C36E98">
        <w:t xml:space="preserve"> </w:t>
      </w:r>
      <w:r>
        <w:t>возможность генерации базы данных для ограниченной группы пользователей, и только после проверки – публикацию на всю аудиторию.</w:t>
      </w:r>
    </w:p>
    <w:p w:rsidR="003B5396" w:rsidRPr="00130748" w:rsidRDefault="003B5396" w:rsidP="003B5396">
      <w:pPr>
        <w:rPr>
          <w:u w:val="single"/>
        </w:rPr>
      </w:pPr>
      <w:r>
        <w:rPr>
          <w:u w:val="single"/>
        </w:rPr>
        <w:t>Ключевые понятия</w:t>
      </w:r>
      <w:r w:rsidRPr="00130748">
        <w:rPr>
          <w:u w:val="single"/>
        </w:rPr>
        <w:t>:</w:t>
      </w:r>
    </w:p>
    <w:p w:rsidR="003B5396" w:rsidRDefault="003B5396" w:rsidP="003B5396">
      <w:r w:rsidRPr="00A83B41">
        <w:rPr>
          <w:b/>
        </w:rPr>
        <w:t>Черновик</w:t>
      </w:r>
      <w:r>
        <w:t xml:space="preserve"> – </w:t>
      </w:r>
      <w:r>
        <w:rPr>
          <w:lang w:val="en-US"/>
        </w:rPr>
        <w:t>SQLITE</w:t>
      </w:r>
      <w:r w:rsidRPr="00F75DA5">
        <w:t xml:space="preserve"> </w:t>
      </w:r>
      <w:r>
        <w:t>БД для приложения, которая доступна ограниченному кругу пользователей</w:t>
      </w:r>
    </w:p>
    <w:p w:rsidR="003B5396" w:rsidRPr="00F75DA5" w:rsidRDefault="003B5396" w:rsidP="003B5396">
      <w:r w:rsidRPr="00A83B41">
        <w:rPr>
          <w:b/>
        </w:rPr>
        <w:t>Чистовик(опубликованная версия)</w:t>
      </w:r>
      <w:r>
        <w:t xml:space="preserve"> - </w:t>
      </w:r>
      <w:r>
        <w:rPr>
          <w:lang w:val="en-US"/>
        </w:rPr>
        <w:t>SQLITE</w:t>
      </w:r>
      <w:r w:rsidRPr="00F75DA5">
        <w:t xml:space="preserve"> </w:t>
      </w:r>
      <w:r>
        <w:t>БД для приложения,</w:t>
      </w:r>
      <w:r w:rsidRPr="00F75DA5">
        <w:t xml:space="preserve"> </w:t>
      </w:r>
      <w:r>
        <w:t>которая доступна всем пользователям</w:t>
      </w:r>
    </w:p>
    <w:p w:rsidR="003B5396" w:rsidRPr="00130748" w:rsidRDefault="003B5396" w:rsidP="003B5396">
      <w:pPr>
        <w:rPr>
          <w:u w:val="single"/>
        </w:rPr>
      </w:pPr>
      <w:r w:rsidRPr="00130748">
        <w:rPr>
          <w:u w:val="single"/>
        </w:rPr>
        <w:t>Возможные режимы генерации:</w:t>
      </w:r>
    </w:p>
    <w:p w:rsidR="003B5396" w:rsidRDefault="003B5396" w:rsidP="003B5396">
      <w:r w:rsidRPr="00130748">
        <w:rPr>
          <w:b/>
        </w:rPr>
        <w:t>Черновик</w:t>
      </w:r>
      <w:r>
        <w:t xml:space="preserve"> – при ручном</w:t>
      </w:r>
      <w:r w:rsidRPr="00130748">
        <w:t>/</w:t>
      </w:r>
      <w:r>
        <w:t>автоматическом запуске генерируется черновик, доступный ограниченному кругу пользователей</w:t>
      </w:r>
    </w:p>
    <w:p w:rsidR="003B5396" w:rsidRDefault="003B5396" w:rsidP="003B5396">
      <w:r w:rsidRPr="00130748">
        <w:rPr>
          <w:b/>
        </w:rPr>
        <w:t>Публикация</w:t>
      </w:r>
      <w:r>
        <w:t xml:space="preserve"> – сгенерированная база становится доступна всем пользователям. </w:t>
      </w:r>
    </w:p>
    <w:p w:rsidR="003B5396" w:rsidRPr="00130748" w:rsidRDefault="003B5396" w:rsidP="003B5396">
      <w:pPr>
        <w:rPr>
          <w:u w:val="single"/>
        </w:rPr>
      </w:pPr>
      <w:r w:rsidRPr="00130748">
        <w:rPr>
          <w:u w:val="single"/>
        </w:rPr>
        <w:t>Статусы публикации:</w:t>
      </w:r>
    </w:p>
    <w:p w:rsidR="003B5396" w:rsidRDefault="003B5396" w:rsidP="003B5396">
      <w:r w:rsidRPr="00A83B41">
        <w:rPr>
          <w:b/>
        </w:rPr>
        <w:t>Не определено</w:t>
      </w:r>
      <w:r>
        <w:t xml:space="preserve"> – в системе нет информации о сгенерированных черновиках</w:t>
      </w:r>
      <w:r w:rsidRPr="00130748">
        <w:t>/</w:t>
      </w:r>
      <w:r>
        <w:t>чистовиках.</w:t>
      </w:r>
    </w:p>
    <w:p w:rsidR="003B5396" w:rsidRDefault="003B5396" w:rsidP="003B5396">
      <w:r w:rsidRPr="00A83B41">
        <w:rPr>
          <w:b/>
        </w:rPr>
        <w:t>Черновик</w:t>
      </w:r>
      <w:r>
        <w:t xml:space="preserve"> – в системе содержится информация о сгенерированном черновике</w:t>
      </w:r>
    </w:p>
    <w:p w:rsidR="003B5396" w:rsidRDefault="003B5396" w:rsidP="003B5396">
      <w:r w:rsidRPr="00A83B41">
        <w:rPr>
          <w:b/>
        </w:rPr>
        <w:t>Опубликованно/не актуально</w:t>
      </w:r>
      <w:r>
        <w:t xml:space="preserve"> – В системе содержится информация об опубликованном чистовике, но одновеременно с этим есть неопубликованный черновик</w:t>
      </w:r>
    </w:p>
    <w:p w:rsidR="003B5396" w:rsidRPr="000C73FB" w:rsidRDefault="003B5396" w:rsidP="003B5396">
      <w:r w:rsidRPr="00A83B41">
        <w:rPr>
          <w:b/>
        </w:rPr>
        <w:t>Опубликованно/актуально</w:t>
      </w:r>
      <w:r>
        <w:t xml:space="preserve"> – В системе содержится информация об опубликованном чистовике, не опубликованного черновика нет</w:t>
      </w:r>
    </w:p>
    <w:p w:rsidR="003B5396" w:rsidRPr="00F75DA5" w:rsidRDefault="003B5396" w:rsidP="003B5396">
      <w:pPr>
        <w:rPr>
          <w:u w:val="single"/>
        </w:rPr>
      </w:pPr>
      <w:r w:rsidRPr="00130748">
        <w:rPr>
          <w:u w:val="single"/>
        </w:rPr>
        <w:t>Сценарий использования</w:t>
      </w:r>
      <w:r w:rsidRPr="00F75DA5">
        <w:rPr>
          <w:u w:val="single"/>
        </w:rPr>
        <w:t>:</w:t>
      </w:r>
    </w:p>
    <w:p w:rsidR="003B5396" w:rsidRPr="00C36E98" w:rsidRDefault="003B5396" w:rsidP="003B5396">
      <w:pPr>
        <w:pStyle w:val="a3"/>
        <w:numPr>
          <w:ilvl w:val="0"/>
          <w:numId w:val="39"/>
        </w:numPr>
      </w:pPr>
      <w:r>
        <w:t>Администраторы БД настраивают список пользователей, которым доступен предварительный просмотр</w:t>
      </w:r>
      <w:r>
        <w:t xml:space="preserve"> ( ссылка на форму редактирования ведет из страницы заданий в генераторе)</w:t>
      </w:r>
      <w:r w:rsidRPr="00130748">
        <w:t xml:space="preserve"> </w:t>
      </w:r>
    </w:p>
    <w:p w:rsidR="003B5396" w:rsidRDefault="003B5396" w:rsidP="003B5396">
      <w:pPr>
        <w:pStyle w:val="a3"/>
        <w:numPr>
          <w:ilvl w:val="0"/>
          <w:numId w:val="39"/>
        </w:numPr>
      </w:pPr>
      <w:r>
        <w:t>Пользователь заходит в административную часть генератора и переходит в пункт задания.</w:t>
      </w:r>
    </w:p>
    <w:p w:rsidR="003B5396" w:rsidRDefault="003B5396" w:rsidP="003B5396">
      <w:pPr>
        <w:pStyle w:val="a3"/>
        <w:numPr>
          <w:ilvl w:val="0"/>
          <w:numId w:val="39"/>
        </w:numPr>
      </w:pPr>
      <w:r>
        <w:t xml:space="preserve">Для требуемого файла задания выставляет режим генерации </w:t>
      </w:r>
      <w:r w:rsidRPr="00C36E98">
        <w:t>“</w:t>
      </w:r>
      <w:r>
        <w:t>Черновик</w:t>
      </w:r>
      <w:r w:rsidRPr="00C36E98">
        <w:t>”</w:t>
      </w:r>
      <w:r>
        <w:t>.</w:t>
      </w:r>
    </w:p>
    <w:p w:rsidR="003B5396" w:rsidRDefault="003B5396" w:rsidP="003B5396">
      <w:pPr>
        <w:pStyle w:val="a3"/>
        <w:numPr>
          <w:ilvl w:val="0"/>
          <w:numId w:val="39"/>
        </w:numPr>
      </w:pPr>
      <w:r>
        <w:t>Запускает генерацию.</w:t>
      </w:r>
    </w:p>
    <w:p w:rsidR="003B5396" w:rsidRDefault="003B5396" w:rsidP="003B5396">
      <w:pPr>
        <w:pStyle w:val="a3"/>
        <w:numPr>
          <w:ilvl w:val="0"/>
          <w:numId w:val="39"/>
        </w:numPr>
      </w:pPr>
      <w:r>
        <w:t>После успешной генерации и передачи в сигму, файл будет доступен пользователям добавленным на шаге 1 для текущего приложения.</w:t>
      </w:r>
    </w:p>
    <w:p w:rsidR="003B5396" w:rsidRDefault="003B5396" w:rsidP="003B5396">
      <w:pPr>
        <w:pStyle w:val="a3"/>
        <w:numPr>
          <w:ilvl w:val="0"/>
          <w:numId w:val="39"/>
        </w:numPr>
      </w:pPr>
      <w:r>
        <w:t xml:space="preserve">Генерировать черновик можно неоднократно. </w:t>
      </w:r>
    </w:p>
    <w:p w:rsidR="003B5396" w:rsidRDefault="003B5396" w:rsidP="003B5396">
      <w:pPr>
        <w:pStyle w:val="a3"/>
        <w:numPr>
          <w:ilvl w:val="0"/>
          <w:numId w:val="39"/>
        </w:numPr>
      </w:pPr>
      <w:r>
        <w:t>После того, как база данных была успешно проверена  администратор нажимает на кнопку опубликовать ( зеленая птичка). В течение минуты в произойдет публикация в сигме и все пользователи увидят опубликованную БД.</w:t>
      </w:r>
    </w:p>
    <w:p w:rsidR="003B5396" w:rsidRDefault="003B5396" w:rsidP="003B5396">
      <w:pPr>
        <w:pStyle w:val="a3"/>
        <w:numPr>
          <w:ilvl w:val="0"/>
          <w:numId w:val="39"/>
        </w:numPr>
      </w:pPr>
      <w:r>
        <w:lastRenderedPageBreak/>
        <w:t>Есть возможность генерации базы данных принудительно  в состояние чистовик (при режиме черновика). Для этого используется красная кнопка старт.</w:t>
      </w:r>
    </w:p>
    <w:p w:rsidR="003B5396" w:rsidRDefault="003B5396" w:rsidP="003B5396">
      <w:pPr>
        <w:pStyle w:val="a3"/>
        <w:numPr>
          <w:ilvl w:val="0"/>
          <w:numId w:val="39"/>
        </w:numPr>
      </w:pPr>
      <w:r>
        <w:t xml:space="preserve">Есть возможность удаления сгенерированного ранее </w:t>
      </w:r>
      <w:bookmarkStart w:id="20" w:name="_GoBack"/>
      <w:bookmarkEnd w:id="20"/>
      <w:r>
        <w:t>черновика (используется кнопка- красный крестик при наличии сгенерированного черновика)</w:t>
      </w:r>
    </w:p>
    <w:p w:rsidR="003B5396" w:rsidRPr="003B5396" w:rsidRDefault="003B5396" w:rsidP="003B5396"/>
    <w:p w:rsidR="00B061B0" w:rsidRPr="003B5396" w:rsidRDefault="00B061B0" w:rsidP="003B5396">
      <w:pPr>
        <w:rPr>
          <w:b/>
        </w:rPr>
      </w:pPr>
    </w:p>
    <w:sectPr w:rsidR="00B061B0" w:rsidRPr="003B5396" w:rsidSect="000E4A10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A1E" w:rsidRDefault="00813A1E" w:rsidP="00E33AF7">
      <w:pPr>
        <w:spacing w:after="0" w:line="240" w:lineRule="auto"/>
      </w:pPr>
      <w:r>
        <w:separator/>
      </w:r>
    </w:p>
  </w:endnote>
  <w:endnote w:type="continuationSeparator" w:id="0">
    <w:p w:rsidR="00813A1E" w:rsidRDefault="00813A1E" w:rsidP="00E3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56" w:rsidRDefault="0054049E">
    <w:pPr>
      <w:pStyle w:val="a8"/>
      <w:jc w:val="right"/>
    </w:pPr>
    <w:r>
      <w:fldChar w:fldCharType="begin"/>
    </w:r>
    <w:r w:rsidR="002B1756">
      <w:instrText>PAGE   \* MERGEFORMAT</w:instrText>
    </w:r>
    <w:r>
      <w:fldChar w:fldCharType="separate"/>
    </w:r>
    <w:r w:rsidR="003B5396">
      <w:rPr>
        <w:noProof/>
      </w:rPr>
      <w:t>6</w:t>
    </w:r>
    <w:r>
      <w:fldChar w:fldCharType="end"/>
    </w:r>
  </w:p>
  <w:p w:rsidR="002B1756" w:rsidRDefault="00DE59C2" w:rsidP="00DE59C2">
    <w:pPr>
      <w:pStyle w:val="a8"/>
      <w:jc w:val="center"/>
    </w:pPr>
    <w:r>
      <w:t>Москва, 2012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C33" w:rsidRPr="00267BC3" w:rsidRDefault="00DE59C2" w:rsidP="00DE59C2">
    <w:pPr>
      <w:pStyle w:val="a8"/>
      <w:jc w:val="center"/>
      <w:rPr>
        <w:lang w:val="en-US"/>
      </w:rPr>
    </w:pPr>
    <w:r>
      <w:t>Москва, 201</w:t>
    </w:r>
    <w:r w:rsidR="00267BC3">
      <w:rPr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A1E" w:rsidRDefault="00813A1E" w:rsidP="00E33AF7">
      <w:pPr>
        <w:spacing w:after="0" w:line="240" w:lineRule="auto"/>
      </w:pPr>
      <w:r>
        <w:separator/>
      </w:r>
    </w:p>
  </w:footnote>
  <w:footnote w:type="continuationSeparator" w:id="0">
    <w:p w:rsidR="00813A1E" w:rsidRDefault="00813A1E" w:rsidP="00E33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BC3" w:rsidRPr="008C3582" w:rsidRDefault="00267BC3" w:rsidP="00442B1E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r>
      <w:rPr>
        <w:i/>
        <w:lang w:val="en-US"/>
      </w:rPr>
      <w:t>Sync</w:t>
    </w:r>
    <w:r w:rsidRPr="008C3582">
      <w:rPr>
        <w:i/>
      </w:rPr>
      <w:t xml:space="preserve"> </w:t>
    </w:r>
    <w:r w:rsidR="008C3582">
      <w:rPr>
        <w:i/>
        <w:lang w:val="en-US"/>
      </w:rPr>
      <w:t>Cache</w:t>
    </w:r>
    <w:r w:rsidR="008C3582" w:rsidRPr="008C3582">
      <w:rPr>
        <w:i/>
      </w:rPr>
      <w:t xml:space="preserve"> </w:t>
    </w:r>
    <w:r>
      <w:rPr>
        <w:i/>
        <w:lang w:val="en-US"/>
      </w:rPr>
      <w:t>Server</w:t>
    </w:r>
  </w:p>
  <w:p w:rsidR="008C3582" w:rsidRPr="008F70C4" w:rsidRDefault="00B6354C" w:rsidP="00442B1E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r w:rsidRPr="008F70C4">
      <w:rPr>
        <w:i/>
      </w:rPr>
      <w:t xml:space="preserve"> Руководство </w:t>
    </w:r>
    <w:r w:rsidR="008C3582">
      <w:rPr>
        <w:i/>
      </w:rPr>
      <w:t>администратора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C4F"/>
    <w:multiLevelType w:val="multilevel"/>
    <w:tmpl w:val="DE6C8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2C165F7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73365AE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8B116C4"/>
    <w:multiLevelType w:val="hybridMultilevel"/>
    <w:tmpl w:val="031A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105BC"/>
    <w:multiLevelType w:val="hybridMultilevel"/>
    <w:tmpl w:val="BB3C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002D4"/>
    <w:multiLevelType w:val="hybridMultilevel"/>
    <w:tmpl w:val="4F0001D8"/>
    <w:lvl w:ilvl="0" w:tplc="B3D69C1A">
      <w:start w:val="1"/>
      <w:numFmt w:val="decimal"/>
      <w:pStyle w:val="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654359"/>
    <w:multiLevelType w:val="hybridMultilevel"/>
    <w:tmpl w:val="EC4CE818"/>
    <w:lvl w:ilvl="0" w:tplc="EF2E4CD6">
      <w:start w:val="1"/>
      <w:numFmt w:val="decimal"/>
      <w:pStyle w:val="4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20B3E"/>
    <w:multiLevelType w:val="hybridMultilevel"/>
    <w:tmpl w:val="DF08DB40"/>
    <w:lvl w:ilvl="0" w:tplc="C2F83D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AB3F18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28BA2EB8"/>
    <w:multiLevelType w:val="multilevel"/>
    <w:tmpl w:val="C9A40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29014C27"/>
    <w:multiLevelType w:val="multilevel"/>
    <w:tmpl w:val="2A8CCA6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29026779"/>
    <w:multiLevelType w:val="multilevel"/>
    <w:tmpl w:val="D2D6027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C3411AC"/>
    <w:multiLevelType w:val="hybridMultilevel"/>
    <w:tmpl w:val="34B0C8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E5A6A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FC97CBC"/>
    <w:multiLevelType w:val="multilevel"/>
    <w:tmpl w:val="14881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30457440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37B67D75"/>
    <w:multiLevelType w:val="hybridMultilevel"/>
    <w:tmpl w:val="848C7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EE0B97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3CA971C0"/>
    <w:multiLevelType w:val="hybridMultilevel"/>
    <w:tmpl w:val="4AC834D2"/>
    <w:lvl w:ilvl="0" w:tplc="843A3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0E32C1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477515A3"/>
    <w:multiLevelType w:val="multilevel"/>
    <w:tmpl w:val="ACDC1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47FE1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8120C9E"/>
    <w:multiLevelType w:val="multilevel"/>
    <w:tmpl w:val="52141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49306F41"/>
    <w:multiLevelType w:val="multilevel"/>
    <w:tmpl w:val="13AAA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4B08443E"/>
    <w:multiLevelType w:val="hybridMultilevel"/>
    <w:tmpl w:val="A4C6B30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4F86194B"/>
    <w:multiLevelType w:val="hybridMultilevel"/>
    <w:tmpl w:val="A3186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9813A8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51D530A2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58CC4FC1"/>
    <w:multiLevelType w:val="hybridMultilevel"/>
    <w:tmpl w:val="D0B8A812"/>
    <w:lvl w:ilvl="0" w:tplc="80DE4A2A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1E75E8"/>
    <w:multiLevelType w:val="hybridMultilevel"/>
    <w:tmpl w:val="C0A657CA"/>
    <w:lvl w:ilvl="0" w:tplc="B3CE79C4">
      <w:start w:val="10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0">
    <w:nsid w:val="5EDF6175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62C726E0"/>
    <w:multiLevelType w:val="hybridMultilevel"/>
    <w:tmpl w:val="268EA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1A0C7E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50B13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B95EFB"/>
    <w:multiLevelType w:val="multilevel"/>
    <w:tmpl w:val="75F49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>
    <w:nsid w:val="6D855AF3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>
    <w:nsid w:val="71F62CA8"/>
    <w:multiLevelType w:val="multilevel"/>
    <w:tmpl w:val="D4C893E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72DE6FAF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>
    <w:nsid w:val="7E7233B3"/>
    <w:multiLevelType w:val="hybridMultilevel"/>
    <w:tmpl w:val="DF00C752"/>
    <w:lvl w:ilvl="0" w:tplc="0EE845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2"/>
  </w:num>
  <w:num w:numId="3">
    <w:abstractNumId w:val="6"/>
  </w:num>
  <w:num w:numId="4">
    <w:abstractNumId w:val="33"/>
  </w:num>
  <w:num w:numId="5">
    <w:abstractNumId w:val="20"/>
  </w:num>
  <w:num w:numId="6">
    <w:abstractNumId w:val="28"/>
  </w:num>
  <w:num w:numId="7">
    <w:abstractNumId w:val="5"/>
  </w:num>
  <w:num w:numId="8">
    <w:abstractNumId w:val="0"/>
  </w:num>
  <w:num w:numId="9">
    <w:abstractNumId w:val="14"/>
  </w:num>
  <w:num w:numId="10">
    <w:abstractNumId w:val="22"/>
  </w:num>
  <w:num w:numId="11">
    <w:abstractNumId w:val="7"/>
  </w:num>
  <w:num w:numId="12">
    <w:abstractNumId w:val="8"/>
  </w:num>
  <w:num w:numId="13">
    <w:abstractNumId w:val="11"/>
  </w:num>
  <w:num w:numId="14">
    <w:abstractNumId w:val="36"/>
  </w:num>
  <w:num w:numId="15">
    <w:abstractNumId w:val="34"/>
  </w:num>
  <w:num w:numId="16">
    <w:abstractNumId w:val="23"/>
  </w:num>
  <w:num w:numId="17">
    <w:abstractNumId w:val="18"/>
  </w:num>
  <w:num w:numId="18">
    <w:abstractNumId w:val="38"/>
  </w:num>
  <w:num w:numId="19">
    <w:abstractNumId w:val="9"/>
  </w:num>
  <w:num w:numId="20">
    <w:abstractNumId w:val="35"/>
  </w:num>
  <w:num w:numId="21">
    <w:abstractNumId w:val="29"/>
  </w:num>
  <w:num w:numId="22">
    <w:abstractNumId w:val="13"/>
  </w:num>
  <w:num w:numId="23">
    <w:abstractNumId w:val="25"/>
  </w:num>
  <w:num w:numId="24">
    <w:abstractNumId w:val="2"/>
  </w:num>
  <w:num w:numId="25">
    <w:abstractNumId w:val="27"/>
  </w:num>
  <w:num w:numId="26">
    <w:abstractNumId w:val="12"/>
  </w:num>
  <w:num w:numId="27">
    <w:abstractNumId w:val="26"/>
  </w:num>
  <w:num w:numId="28">
    <w:abstractNumId w:val="15"/>
  </w:num>
  <w:num w:numId="29">
    <w:abstractNumId w:val="24"/>
  </w:num>
  <w:num w:numId="30">
    <w:abstractNumId w:val="30"/>
  </w:num>
  <w:num w:numId="31">
    <w:abstractNumId w:val="19"/>
  </w:num>
  <w:num w:numId="32">
    <w:abstractNumId w:val="10"/>
  </w:num>
  <w:num w:numId="33">
    <w:abstractNumId w:val="1"/>
  </w:num>
  <w:num w:numId="34">
    <w:abstractNumId w:val="37"/>
  </w:num>
  <w:num w:numId="35">
    <w:abstractNumId w:val="17"/>
  </w:num>
  <w:num w:numId="36">
    <w:abstractNumId w:val="3"/>
  </w:num>
  <w:num w:numId="37">
    <w:abstractNumId w:val="16"/>
  </w:num>
  <w:num w:numId="38">
    <w:abstractNumId w:val="31"/>
  </w:num>
  <w:num w:numId="39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45EA"/>
    <w:rsid w:val="0000517A"/>
    <w:rsid w:val="00011A61"/>
    <w:rsid w:val="000232E2"/>
    <w:rsid w:val="00025811"/>
    <w:rsid w:val="000259B8"/>
    <w:rsid w:val="000268AF"/>
    <w:rsid w:val="0003673E"/>
    <w:rsid w:val="0003758D"/>
    <w:rsid w:val="000428B8"/>
    <w:rsid w:val="00046433"/>
    <w:rsid w:val="00057CEE"/>
    <w:rsid w:val="0006575F"/>
    <w:rsid w:val="000742D0"/>
    <w:rsid w:val="0007487F"/>
    <w:rsid w:val="00075856"/>
    <w:rsid w:val="00076473"/>
    <w:rsid w:val="0007654F"/>
    <w:rsid w:val="00082E49"/>
    <w:rsid w:val="00086C7F"/>
    <w:rsid w:val="00087589"/>
    <w:rsid w:val="000C33D9"/>
    <w:rsid w:val="000C4CE9"/>
    <w:rsid w:val="000C5405"/>
    <w:rsid w:val="000D0439"/>
    <w:rsid w:val="000D6C1A"/>
    <w:rsid w:val="000D7232"/>
    <w:rsid w:val="000E1FCE"/>
    <w:rsid w:val="000E220C"/>
    <w:rsid w:val="000E39FF"/>
    <w:rsid w:val="000E4A10"/>
    <w:rsid w:val="000E5022"/>
    <w:rsid w:val="000E578F"/>
    <w:rsid w:val="000E6511"/>
    <w:rsid w:val="000E767D"/>
    <w:rsid w:val="000F2C45"/>
    <w:rsid w:val="000F5EFC"/>
    <w:rsid w:val="00103B43"/>
    <w:rsid w:val="00107CC6"/>
    <w:rsid w:val="0011123A"/>
    <w:rsid w:val="001151FC"/>
    <w:rsid w:val="00115FE0"/>
    <w:rsid w:val="0012131D"/>
    <w:rsid w:val="00130BBC"/>
    <w:rsid w:val="001311E0"/>
    <w:rsid w:val="00134DFF"/>
    <w:rsid w:val="00135CA8"/>
    <w:rsid w:val="00137659"/>
    <w:rsid w:val="00141C0F"/>
    <w:rsid w:val="001420CA"/>
    <w:rsid w:val="001461E3"/>
    <w:rsid w:val="00147954"/>
    <w:rsid w:val="001503C9"/>
    <w:rsid w:val="00151D54"/>
    <w:rsid w:val="00151F83"/>
    <w:rsid w:val="00152869"/>
    <w:rsid w:val="00152F6E"/>
    <w:rsid w:val="00157192"/>
    <w:rsid w:val="00157DB9"/>
    <w:rsid w:val="0017121F"/>
    <w:rsid w:val="001743FD"/>
    <w:rsid w:val="00175589"/>
    <w:rsid w:val="0018266D"/>
    <w:rsid w:val="001914BF"/>
    <w:rsid w:val="00192DC1"/>
    <w:rsid w:val="0019433A"/>
    <w:rsid w:val="001A3FE9"/>
    <w:rsid w:val="001B10F6"/>
    <w:rsid w:val="001B1709"/>
    <w:rsid w:val="001B1DEF"/>
    <w:rsid w:val="001C0DFF"/>
    <w:rsid w:val="001C12DF"/>
    <w:rsid w:val="001C3FD9"/>
    <w:rsid w:val="001E3070"/>
    <w:rsid w:val="001E31F5"/>
    <w:rsid w:val="001E36D7"/>
    <w:rsid w:val="001E3A43"/>
    <w:rsid w:val="002002D6"/>
    <w:rsid w:val="002041BD"/>
    <w:rsid w:val="002067B8"/>
    <w:rsid w:val="0022134F"/>
    <w:rsid w:val="00234238"/>
    <w:rsid w:val="00235026"/>
    <w:rsid w:val="0023740F"/>
    <w:rsid w:val="00242EA9"/>
    <w:rsid w:val="00242F62"/>
    <w:rsid w:val="00250397"/>
    <w:rsid w:val="0025215E"/>
    <w:rsid w:val="00264CEF"/>
    <w:rsid w:val="00267BC3"/>
    <w:rsid w:val="00273917"/>
    <w:rsid w:val="00275B03"/>
    <w:rsid w:val="002762B4"/>
    <w:rsid w:val="002767E4"/>
    <w:rsid w:val="00277120"/>
    <w:rsid w:val="00285094"/>
    <w:rsid w:val="002862E7"/>
    <w:rsid w:val="00293542"/>
    <w:rsid w:val="0029452F"/>
    <w:rsid w:val="00296AD9"/>
    <w:rsid w:val="002B1756"/>
    <w:rsid w:val="002B36ED"/>
    <w:rsid w:val="002C066B"/>
    <w:rsid w:val="002C7922"/>
    <w:rsid w:val="002D1EC9"/>
    <w:rsid w:val="002D2387"/>
    <w:rsid w:val="002D52D4"/>
    <w:rsid w:val="002E05CF"/>
    <w:rsid w:val="002E071A"/>
    <w:rsid w:val="002E3B59"/>
    <w:rsid w:val="002F1C2B"/>
    <w:rsid w:val="002F72CB"/>
    <w:rsid w:val="00307A0A"/>
    <w:rsid w:val="003170B8"/>
    <w:rsid w:val="00320C80"/>
    <w:rsid w:val="003223D6"/>
    <w:rsid w:val="00325880"/>
    <w:rsid w:val="00330857"/>
    <w:rsid w:val="003440FB"/>
    <w:rsid w:val="0034453E"/>
    <w:rsid w:val="00346EF3"/>
    <w:rsid w:val="0035283D"/>
    <w:rsid w:val="00354EFC"/>
    <w:rsid w:val="00355B54"/>
    <w:rsid w:val="00361BDB"/>
    <w:rsid w:val="00372468"/>
    <w:rsid w:val="0037296D"/>
    <w:rsid w:val="00384591"/>
    <w:rsid w:val="00390D9B"/>
    <w:rsid w:val="003A0C73"/>
    <w:rsid w:val="003B2340"/>
    <w:rsid w:val="003B5396"/>
    <w:rsid w:val="003B6A14"/>
    <w:rsid w:val="003B7CF3"/>
    <w:rsid w:val="003C0770"/>
    <w:rsid w:val="003C6D3E"/>
    <w:rsid w:val="003D136F"/>
    <w:rsid w:val="003D3FFD"/>
    <w:rsid w:val="003D566E"/>
    <w:rsid w:val="003E2E7C"/>
    <w:rsid w:val="003E321B"/>
    <w:rsid w:val="003E5BED"/>
    <w:rsid w:val="003F2E99"/>
    <w:rsid w:val="003F7AA2"/>
    <w:rsid w:val="00400AAD"/>
    <w:rsid w:val="004050C3"/>
    <w:rsid w:val="004146AF"/>
    <w:rsid w:val="004172D6"/>
    <w:rsid w:val="00417669"/>
    <w:rsid w:val="0042247B"/>
    <w:rsid w:val="00424EC0"/>
    <w:rsid w:val="00427E6E"/>
    <w:rsid w:val="00442B1E"/>
    <w:rsid w:val="00442B58"/>
    <w:rsid w:val="00446562"/>
    <w:rsid w:val="00447222"/>
    <w:rsid w:val="00457253"/>
    <w:rsid w:val="00462DAD"/>
    <w:rsid w:val="004630E9"/>
    <w:rsid w:val="004642A3"/>
    <w:rsid w:val="00464D6E"/>
    <w:rsid w:val="00466BC4"/>
    <w:rsid w:val="004674E0"/>
    <w:rsid w:val="00471629"/>
    <w:rsid w:val="00475C44"/>
    <w:rsid w:val="004778A9"/>
    <w:rsid w:val="00493469"/>
    <w:rsid w:val="004966DB"/>
    <w:rsid w:val="0049780B"/>
    <w:rsid w:val="004A2C01"/>
    <w:rsid w:val="004B0673"/>
    <w:rsid w:val="004B0868"/>
    <w:rsid w:val="004B288A"/>
    <w:rsid w:val="004B66B6"/>
    <w:rsid w:val="004C0502"/>
    <w:rsid w:val="004C5798"/>
    <w:rsid w:val="004C79E1"/>
    <w:rsid w:val="004D6F0B"/>
    <w:rsid w:val="004E4085"/>
    <w:rsid w:val="004F58D3"/>
    <w:rsid w:val="005009FE"/>
    <w:rsid w:val="00500A96"/>
    <w:rsid w:val="005111BD"/>
    <w:rsid w:val="00512089"/>
    <w:rsid w:val="00512784"/>
    <w:rsid w:val="00521F9F"/>
    <w:rsid w:val="00532414"/>
    <w:rsid w:val="00533E4C"/>
    <w:rsid w:val="005359C8"/>
    <w:rsid w:val="0054049E"/>
    <w:rsid w:val="00541F75"/>
    <w:rsid w:val="00544439"/>
    <w:rsid w:val="0054697D"/>
    <w:rsid w:val="00547DC7"/>
    <w:rsid w:val="00580E0F"/>
    <w:rsid w:val="00580F30"/>
    <w:rsid w:val="00591751"/>
    <w:rsid w:val="00591E09"/>
    <w:rsid w:val="00594FC9"/>
    <w:rsid w:val="00597238"/>
    <w:rsid w:val="005A0808"/>
    <w:rsid w:val="005B0B30"/>
    <w:rsid w:val="005B1CB4"/>
    <w:rsid w:val="005B2157"/>
    <w:rsid w:val="005C2BE3"/>
    <w:rsid w:val="005C5548"/>
    <w:rsid w:val="005C70ED"/>
    <w:rsid w:val="005C7826"/>
    <w:rsid w:val="005D11F5"/>
    <w:rsid w:val="005E029C"/>
    <w:rsid w:val="005F3290"/>
    <w:rsid w:val="0061034C"/>
    <w:rsid w:val="006136D3"/>
    <w:rsid w:val="0061785B"/>
    <w:rsid w:val="0062639A"/>
    <w:rsid w:val="00627B05"/>
    <w:rsid w:val="006353D3"/>
    <w:rsid w:val="00650532"/>
    <w:rsid w:val="006523A3"/>
    <w:rsid w:val="00663985"/>
    <w:rsid w:val="00667741"/>
    <w:rsid w:val="00670601"/>
    <w:rsid w:val="00672CB7"/>
    <w:rsid w:val="0067368F"/>
    <w:rsid w:val="00676FD4"/>
    <w:rsid w:val="006772AD"/>
    <w:rsid w:val="00681E9F"/>
    <w:rsid w:val="00684044"/>
    <w:rsid w:val="00684DE8"/>
    <w:rsid w:val="00685E87"/>
    <w:rsid w:val="00695C01"/>
    <w:rsid w:val="006A036A"/>
    <w:rsid w:val="006A061E"/>
    <w:rsid w:val="006A1F6E"/>
    <w:rsid w:val="006B1BCA"/>
    <w:rsid w:val="006C3090"/>
    <w:rsid w:val="006C7439"/>
    <w:rsid w:val="006D01E0"/>
    <w:rsid w:val="006D42FF"/>
    <w:rsid w:val="006D7201"/>
    <w:rsid w:val="006D7C50"/>
    <w:rsid w:val="006F695F"/>
    <w:rsid w:val="006F7B94"/>
    <w:rsid w:val="00715254"/>
    <w:rsid w:val="00720619"/>
    <w:rsid w:val="007209AE"/>
    <w:rsid w:val="00721E0A"/>
    <w:rsid w:val="0072657B"/>
    <w:rsid w:val="00726DF8"/>
    <w:rsid w:val="0072760C"/>
    <w:rsid w:val="007429DB"/>
    <w:rsid w:val="00745A31"/>
    <w:rsid w:val="0075164F"/>
    <w:rsid w:val="007561C5"/>
    <w:rsid w:val="00756434"/>
    <w:rsid w:val="00766D34"/>
    <w:rsid w:val="00767F23"/>
    <w:rsid w:val="00770FCF"/>
    <w:rsid w:val="00771519"/>
    <w:rsid w:val="00772CD4"/>
    <w:rsid w:val="00772F94"/>
    <w:rsid w:val="00774237"/>
    <w:rsid w:val="007918FA"/>
    <w:rsid w:val="00793D6E"/>
    <w:rsid w:val="0079409C"/>
    <w:rsid w:val="00795876"/>
    <w:rsid w:val="007A223C"/>
    <w:rsid w:val="007A24DD"/>
    <w:rsid w:val="007A3D21"/>
    <w:rsid w:val="007A43ED"/>
    <w:rsid w:val="007A7FD9"/>
    <w:rsid w:val="007B6165"/>
    <w:rsid w:val="007C343C"/>
    <w:rsid w:val="007D28CA"/>
    <w:rsid w:val="007D2D73"/>
    <w:rsid w:val="007D37A9"/>
    <w:rsid w:val="007D5B9D"/>
    <w:rsid w:val="007D7928"/>
    <w:rsid w:val="007E0028"/>
    <w:rsid w:val="007E09FA"/>
    <w:rsid w:val="007E554F"/>
    <w:rsid w:val="007F2159"/>
    <w:rsid w:val="007F2AF8"/>
    <w:rsid w:val="007F5868"/>
    <w:rsid w:val="007F6498"/>
    <w:rsid w:val="00803280"/>
    <w:rsid w:val="0080773B"/>
    <w:rsid w:val="00812295"/>
    <w:rsid w:val="00813A1E"/>
    <w:rsid w:val="00815AD7"/>
    <w:rsid w:val="00817B5B"/>
    <w:rsid w:val="00823A7A"/>
    <w:rsid w:val="0083071F"/>
    <w:rsid w:val="00836E2A"/>
    <w:rsid w:val="008412EC"/>
    <w:rsid w:val="00841331"/>
    <w:rsid w:val="008465A4"/>
    <w:rsid w:val="00855694"/>
    <w:rsid w:val="00855928"/>
    <w:rsid w:val="008575F4"/>
    <w:rsid w:val="00860D9D"/>
    <w:rsid w:val="00862CBB"/>
    <w:rsid w:val="0087080B"/>
    <w:rsid w:val="0087284B"/>
    <w:rsid w:val="0087304F"/>
    <w:rsid w:val="00875FC6"/>
    <w:rsid w:val="00876247"/>
    <w:rsid w:val="008805EE"/>
    <w:rsid w:val="00886B63"/>
    <w:rsid w:val="00892323"/>
    <w:rsid w:val="00894300"/>
    <w:rsid w:val="008A4073"/>
    <w:rsid w:val="008A7CED"/>
    <w:rsid w:val="008B157F"/>
    <w:rsid w:val="008B376B"/>
    <w:rsid w:val="008B7395"/>
    <w:rsid w:val="008C1DAD"/>
    <w:rsid w:val="008C23FA"/>
    <w:rsid w:val="008C3582"/>
    <w:rsid w:val="008C3AC3"/>
    <w:rsid w:val="008D1833"/>
    <w:rsid w:val="008E0AED"/>
    <w:rsid w:val="008E7053"/>
    <w:rsid w:val="008F70C4"/>
    <w:rsid w:val="00901AC9"/>
    <w:rsid w:val="00902A93"/>
    <w:rsid w:val="00903ADC"/>
    <w:rsid w:val="00912985"/>
    <w:rsid w:val="00924FEF"/>
    <w:rsid w:val="009263C5"/>
    <w:rsid w:val="00930CF0"/>
    <w:rsid w:val="0093141D"/>
    <w:rsid w:val="00935848"/>
    <w:rsid w:val="0094046C"/>
    <w:rsid w:val="00940DDB"/>
    <w:rsid w:val="00945590"/>
    <w:rsid w:val="00946A2E"/>
    <w:rsid w:val="00957A06"/>
    <w:rsid w:val="0097693C"/>
    <w:rsid w:val="00982524"/>
    <w:rsid w:val="00982A97"/>
    <w:rsid w:val="009833A6"/>
    <w:rsid w:val="00986743"/>
    <w:rsid w:val="0098784C"/>
    <w:rsid w:val="009916B9"/>
    <w:rsid w:val="00993167"/>
    <w:rsid w:val="009A0B65"/>
    <w:rsid w:val="009A2167"/>
    <w:rsid w:val="009A2BF3"/>
    <w:rsid w:val="009A47FB"/>
    <w:rsid w:val="009A6DC3"/>
    <w:rsid w:val="009A6F43"/>
    <w:rsid w:val="009B4930"/>
    <w:rsid w:val="009C07A7"/>
    <w:rsid w:val="009C10A7"/>
    <w:rsid w:val="009C216D"/>
    <w:rsid w:val="009C4BE7"/>
    <w:rsid w:val="009D0034"/>
    <w:rsid w:val="009D3CEE"/>
    <w:rsid w:val="009D3E22"/>
    <w:rsid w:val="009E276B"/>
    <w:rsid w:val="009E50D7"/>
    <w:rsid w:val="009F3D56"/>
    <w:rsid w:val="009F61F8"/>
    <w:rsid w:val="009F6287"/>
    <w:rsid w:val="00A00CC2"/>
    <w:rsid w:val="00A1131A"/>
    <w:rsid w:val="00A122FA"/>
    <w:rsid w:val="00A2215E"/>
    <w:rsid w:val="00A417EE"/>
    <w:rsid w:val="00A47251"/>
    <w:rsid w:val="00A5086F"/>
    <w:rsid w:val="00A519C9"/>
    <w:rsid w:val="00A56D4B"/>
    <w:rsid w:val="00A61FB5"/>
    <w:rsid w:val="00A637A3"/>
    <w:rsid w:val="00A656BB"/>
    <w:rsid w:val="00A67168"/>
    <w:rsid w:val="00A72D09"/>
    <w:rsid w:val="00A75A64"/>
    <w:rsid w:val="00A7622A"/>
    <w:rsid w:val="00A766E1"/>
    <w:rsid w:val="00A82E53"/>
    <w:rsid w:val="00A833AF"/>
    <w:rsid w:val="00A922C2"/>
    <w:rsid w:val="00AB27E9"/>
    <w:rsid w:val="00AB344F"/>
    <w:rsid w:val="00AB57B3"/>
    <w:rsid w:val="00AB616C"/>
    <w:rsid w:val="00AC0084"/>
    <w:rsid w:val="00AC2871"/>
    <w:rsid w:val="00AC2887"/>
    <w:rsid w:val="00AC3DBA"/>
    <w:rsid w:val="00AC572B"/>
    <w:rsid w:val="00AD233A"/>
    <w:rsid w:val="00AD6CA5"/>
    <w:rsid w:val="00AE0421"/>
    <w:rsid w:val="00AE2C33"/>
    <w:rsid w:val="00AF56D2"/>
    <w:rsid w:val="00AF6158"/>
    <w:rsid w:val="00B01A1D"/>
    <w:rsid w:val="00B0482B"/>
    <w:rsid w:val="00B061B0"/>
    <w:rsid w:val="00B113A0"/>
    <w:rsid w:val="00B15F05"/>
    <w:rsid w:val="00B2217B"/>
    <w:rsid w:val="00B2364F"/>
    <w:rsid w:val="00B236E3"/>
    <w:rsid w:val="00B273ED"/>
    <w:rsid w:val="00B32EC0"/>
    <w:rsid w:val="00B34F3F"/>
    <w:rsid w:val="00B356CA"/>
    <w:rsid w:val="00B36E3E"/>
    <w:rsid w:val="00B40154"/>
    <w:rsid w:val="00B4182C"/>
    <w:rsid w:val="00B45799"/>
    <w:rsid w:val="00B477E9"/>
    <w:rsid w:val="00B50265"/>
    <w:rsid w:val="00B5333A"/>
    <w:rsid w:val="00B5461A"/>
    <w:rsid w:val="00B54967"/>
    <w:rsid w:val="00B561A1"/>
    <w:rsid w:val="00B56EA7"/>
    <w:rsid w:val="00B61C21"/>
    <w:rsid w:val="00B6354C"/>
    <w:rsid w:val="00B66143"/>
    <w:rsid w:val="00B7473F"/>
    <w:rsid w:val="00B75316"/>
    <w:rsid w:val="00B8237C"/>
    <w:rsid w:val="00B87D6C"/>
    <w:rsid w:val="00B91485"/>
    <w:rsid w:val="00B934FE"/>
    <w:rsid w:val="00B95C32"/>
    <w:rsid w:val="00B9707E"/>
    <w:rsid w:val="00B978FA"/>
    <w:rsid w:val="00B97A28"/>
    <w:rsid w:val="00BA60B7"/>
    <w:rsid w:val="00BA6331"/>
    <w:rsid w:val="00BB51DB"/>
    <w:rsid w:val="00BC11D6"/>
    <w:rsid w:val="00BC1230"/>
    <w:rsid w:val="00BD09B2"/>
    <w:rsid w:val="00BF5F43"/>
    <w:rsid w:val="00C03BEE"/>
    <w:rsid w:val="00C04211"/>
    <w:rsid w:val="00C05477"/>
    <w:rsid w:val="00C07CA6"/>
    <w:rsid w:val="00C1002A"/>
    <w:rsid w:val="00C12E88"/>
    <w:rsid w:val="00C1396E"/>
    <w:rsid w:val="00C146E1"/>
    <w:rsid w:val="00C345EA"/>
    <w:rsid w:val="00C405CB"/>
    <w:rsid w:val="00C628E9"/>
    <w:rsid w:val="00C63972"/>
    <w:rsid w:val="00C645BE"/>
    <w:rsid w:val="00C71E2D"/>
    <w:rsid w:val="00C772F8"/>
    <w:rsid w:val="00C77FA3"/>
    <w:rsid w:val="00C90697"/>
    <w:rsid w:val="00C92430"/>
    <w:rsid w:val="00CA4DC1"/>
    <w:rsid w:val="00CB6D87"/>
    <w:rsid w:val="00CC006C"/>
    <w:rsid w:val="00CD1AC8"/>
    <w:rsid w:val="00CD1AE3"/>
    <w:rsid w:val="00CD44CD"/>
    <w:rsid w:val="00CD58C1"/>
    <w:rsid w:val="00CD5AF3"/>
    <w:rsid w:val="00CE3F8E"/>
    <w:rsid w:val="00CF5B7D"/>
    <w:rsid w:val="00D02438"/>
    <w:rsid w:val="00D06A59"/>
    <w:rsid w:val="00D24E01"/>
    <w:rsid w:val="00D31FB5"/>
    <w:rsid w:val="00D3666F"/>
    <w:rsid w:val="00D40F48"/>
    <w:rsid w:val="00D45A28"/>
    <w:rsid w:val="00D50F0B"/>
    <w:rsid w:val="00D526AB"/>
    <w:rsid w:val="00D60176"/>
    <w:rsid w:val="00D61913"/>
    <w:rsid w:val="00D61C77"/>
    <w:rsid w:val="00D62AA1"/>
    <w:rsid w:val="00D643E6"/>
    <w:rsid w:val="00D65EC7"/>
    <w:rsid w:val="00D67792"/>
    <w:rsid w:val="00D72BB5"/>
    <w:rsid w:val="00D86A60"/>
    <w:rsid w:val="00D909F5"/>
    <w:rsid w:val="00D93B4C"/>
    <w:rsid w:val="00D95B57"/>
    <w:rsid w:val="00DA3E57"/>
    <w:rsid w:val="00DA74CA"/>
    <w:rsid w:val="00DB6162"/>
    <w:rsid w:val="00DB6653"/>
    <w:rsid w:val="00DB6BFF"/>
    <w:rsid w:val="00DC3284"/>
    <w:rsid w:val="00DC4A81"/>
    <w:rsid w:val="00DC5A05"/>
    <w:rsid w:val="00DC6511"/>
    <w:rsid w:val="00DE008B"/>
    <w:rsid w:val="00DE59C2"/>
    <w:rsid w:val="00DE6A9A"/>
    <w:rsid w:val="00DE789F"/>
    <w:rsid w:val="00DF6B15"/>
    <w:rsid w:val="00E02B93"/>
    <w:rsid w:val="00E10A11"/>
    <w:rsid w:val="00E27A02"/>
    <w:rsid w:val="00E33AF7"/>
    <w:rsid w:val="00E3564A"/>
    <w:rsid w:val="00E41A55"/>
    <w:rsid w:val="00E426B3"/>
    <w:rsid w:val="00E45E96"/>
    <w:rsid w:val="00E5388A"/>
    <w:rsid w:val="00E6221D"/>
    <w:rsid w:val="00E6719B"/>
    <w:rsid w:val="00E74F2A"/>
    <w:rsid w:val="00E7787C"/>
    <w:rsid w:val="00E7796C"/>
    <w:rsid w:val="00E8510C"/>
    <w:rsid w:val="00E854F3"/>
    <w:rsid w:val="00EA4269"/>
    <w:rsid w:val="00EA6A28"/>
    <w:rsid w:val="00EB0C42"/>
    <w:rsid w:val="00EB5229"/>
    <w:rsid w:val="00EC1878"/>
    <w:rsid w:val="00EC2664"/>
    <w:rsid w:val="00EC4A16"/>
    <w:rsid w:val="00ED1E0C"/>
    <w:rsid w:val="00ED3731"/>
    <w:rsid w:val="00ED5B0E"/>
    <w:rsid w:val="00EE3D78"/>
    <w:rsid w:val="00EE52C4"/>
    <w:rsid w:val="00EF2845"/>
    <w:rsid w:val="00EF61B1"/>
    <w:rsid w:val="00F00864"/>
    <w:rsid w:val="00F00EC2"/>
    <w:rsid w:val="00F01AA8"/>
    <w:rsid w:val="00F0244B"/>
    <w:rsid w:val="00F03A1D"/>
    <w:rsid w:val="00F13FA8"/>
    <w:rsid w:val="00F208DE"/>
    <w:rsid w:val="00F26A6B"/>
    <w:rsid w:val="00F40DA4"/>
    <w:rsid w:val="00F4159A"/>
    <w:rsid w:val="00F456BB"/>
    <w:rsid w:val="00F4620B"/>
    <w:rsid w:val="00F554EA"/>
    <w:rsid w:val="00F6064C"/>
    <w:rsid w:val="00F65F12"/>
    <w:rsid w:val="00F66C75"/>
    <w:rsid w:val="00F83FE7"/>
    <w:rsid w:val="00F973D0"/>
    <w:rsid w:val="00FA6866"/>
    <w:rsid w:val="00FB0EFF"/>
    <w:rsid w:val="00FB2AD3"/>
    <w:rsid w:val="00FC1969"/>
    <w:rsid w:val="00FC37C5"/>
    <w:rsid w:val="00FC425A"/>
    <w:rsid w:val="00FC51D4"/>
    <w:rsid w:val="00FC6295"/>
    <w:rsid w:val="00FC7BA7"/>
    <w:rsid w:val="00FD2391"/>
    <w:rsid w:val="00FD3B36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C1002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2"/>
    <w:uiPriority w:val="9"/>
    <w:qFormat/>
    <w:rsid w:val="00684D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3C6D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9E50D7"/>
    <w:pPr>
      <w:keepNext/>
      <w:numPr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"/>
    <w:unhideWhenUsed/>
    <w:qFormat/>
    <w:rsid w:val="00C71E2D"/>
    <w:pPr>
      <w:keepNext/>
      <w:numPr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D3E"/>
    <w:pPr>
      <w:numPr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EA"/>
    <w:pPr>
      <w:ind w:left="720"/>
      <w:contextualSpacing/>
    </w:pPr>
  </w:style>
  <w:style w:type="character" w:customStyle="1" w:styleId="10">
    <w:name w:val="Заголовок 1 Знак"/>
    <w:uiPriority w:val="9"/>
    <w:rsid w:val="00B356CA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4">
    <w:name w:val="TOC Heading"/>
    <w:basedOn w:val="a"/>
    <w:next w:val="a"/>
    <w:uiPriority w:val="39"/>
    <w:qFormat/>
    <w:rsid w:val="00E33AF7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FD4"/>
  </w:style>
  <w:style w:type="character" w:styleId="a5">
    <w:name w:val="Hyperlink"/>
    <w:uiPriority w:val="99"/>
    <w:unhideWhenUsed/>
    <w:rsid w:val="00E33AF7"/>
    <w:rPr>
      <w:color w:val="0000FF"/>
      <w:u w:val="single"/>
    </w:rPr>
  </w:style>
  <w:style w:type="paragraph" w:styleId="a6">
    <w:name w:val="header"/>
    <w:basedOn w:val="a"/>
    <w:link w:val="a7"/>
    <w:unhideWhenUsed/>
    <w:rsid w:val="00E33A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33AF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E33A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33AF7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7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75A64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uiPriority w:val="9"/>
    <w:rsid w:val="009E50D7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84044"/>
    <w:pPr>
      <w:ind w:left="220"/>
    </w:pPr>
  </w:style>
  <w:style w:type="paragraph" w:styleId="ac">
    <w:name w:val="No Spacing"/>
    <w:link w:val="ad"/>
    <w:uiPriority w:val="1"/>
    <w:qFormat/>
    <w:rsid w:val="00DA3E57"/>
    <w:rPr>
      <w:rFonts w:eastAsia="Times New Roman"/>
      <w:sz w:val="22"/>
      <w:szCs w:val="22"/>
    </w:rPr>
  </w:style>
  <w:style w:type="character" w:customStyle="1" w:styleId="ad">
    <w:name w:val="Без интервала Знак"/>
    <w:link w:val="ac"/>
    <w:uiPriority w:val="1"/>
    <w:rsid w:val="00DA3E57"/>
    <w:rPr>
      <w:rFonts w:eastAsia="Times New Roman"/>
      <w:sz w:val="22"/>
      <w:szCs w:val="22"/>
    </w:rPr>
  </w:style>
  <w:style w:type="character" w:customStyle="1" w:styleId="30">
    <w:name w:val="Заголовок 3 Знак"/>
    <w:uiPriority w:val="9"/>
    <w:rsid w:val="00C71E2D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uiPriority w:val="9"/>
    <w:rsid w:val="006C7439"/>
    <w:rPr>
      <w:rFonts w:eastAsia="Times New Roman"/>
      <w:b/>
      <w:bCs/>
      <w:sz w:val="28"/>
      <w:szCs w:val="28"/>
      <w:lang w:eastAsia="en-US"/>
    </w:rPr>
  </w:style>
  <w:style w:type="character" w:styleId="ae">
    <w:name w:val="Emphasis"/>
    <w:uiPriority w:val="20"/>
    <w:qFormat/>
    <w:rsid w:val="00FC6295"/>
    <w:rPr>
      <w:i/>
      <w:iCs/>
      <w:u w:val="dotted"/>
    </w:rPr>
  </w:style>
  <w:style w:type="table" w:styleId="af">
    <w:name w:val="Table Grid"/>
    <w:basedOn w:val="a1"/>
    <w:uiPriority w:val="59"/>
    <w:rsid w:val="00E53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61034C"/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113A0"/>
    <w:pPr>
      <w:ind w:left="440"/>
    </w:pPr>
  </w:style>
  <w:style w:type="character" w:customStyle="1" w:styleId="41">
    <w:name w:val="Заголовок 4 Знак1"/>
    <w:link w:val="4"/>
    <w:uiPriority w:val="9"/>
    <w:rsid w:val="00C71E2D"/>
    <w:rPr>
      <w:rFonts w:eastAsia="Times New Roman"/>
      <w:b/>
      <w:bCs/>
      <w:sz w:val="28"/>
      <w:szCs w:val="28"/>
      <w:lang w:eastAsia="en-US"/>
    </w:rPr>
  </w:style>
  <w:style w:type="character" w:customStyle="1" w:styleId="31">
    <w:name w:val="Заголовок 3 Знак1"/>
    <w:link w:val="3"/>
    <w:uiPriority w:val="9"/>
    <w:rsid w:val="009E50D7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110">
    <w:name w:val="Заголовок 1 Знак1"/>
    <w:uiPriority w:val="9"/>
    <w:rsid w:val="00DB61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50">
    <w:name w:val="Заголовок 5 Знак"/>
    <w:link w:val="5"/>
    <w:uiPriority w:val="9"/>
    <w:rsid w:val="003C6D3E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21">
    <w:name w:val="Заголовок 2 Знак1"/>
    <w:link w:val="2"/>
    <w:uiPriority w:val="9"/>
    <w:rsid w:val="003C6D3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2">
    <w:name w:val="Заголовок 1 Знак2"/>
    <w:link w:val="1"/>
    <w:uiPriority w:val="9"/>
    <w:rsid w:val="00684DE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requiredfield">
    <w:name w:val="requiredfield"/>
    <w:rsid w:val="009F61F8"/>
  </w:style>
  <w:style w:type="paragraph" w:styleId="af1">
    <w:name w:val="footnote text"/>
    <w:basedOn w:val="a"/>
    <w:link w:val="af2"/>
    <w:uiPriority w:val="99"/>
    <w:semiHidden/>
    <w:unhideWhenUsed/>
    <w:rsid w:val="00D67792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D67792"/>
    <w:rPr>
      <w:lang w:eastAsia="en-US"/>
    </w:rPr>
  </w:style>
  <w:style w:type="character" w:styleId="af3">
    <w:name w:val="footnote reference"/>
    <w:basedOn w:val="a0"/>
    <w:uiPriority w:val="99"/>
    <w:semiHidden/>
    <w:unhideWhenUsed/>
    <w:rsid w:val="00D6779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ocalhost:8443/syncserver/gui/folders.services.gui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host:port/psyncserver/gui/list.properties.gu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host:port/confserver/gui/welcome.public.gui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56117-E1A2-438E-9705-DE58913C7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7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 «ВИТО»</vt:lpstr>
    </vt:vector>
  </TitlesOfParts>
  <Company>Сбербанк России</Company>
  <LinksUpToDate>false</LinksUpToDate>
  <CharactersWithSpaces>7715</CharactersWithSpaces>
  <SharedDoc>false</SharedDoc>
  <HLinks>
    <vt:vector size="108" baseType="variant">
      <vt:variant>
        <vt:i4>7012402</vt:i4>
      </vt:variant>
      <vt:variant>
        <vt:i4>111</vt:i4>
      </vt:variant>
      <vt:variant>
        <vt:i4>0</vt:i4>
      </vt:variant>
      <vt:variant>
        <vt:i4>5</vt:i4>
      </vt:variant>
      <vt:variant>
        <vt:lpwstr>http://hostname:port/syncserver</vt:lpwstr>
      </vt:variant>
      <vt:variant>
        <vt:lpwstr/>
      </vt:variant>
      <vt:variant>
        <vt:i4>1048658</vt:i4>
      </vt:variant>
      <vt:variant>
        <vt:i4>108</vt:i4>
      </vt:variant>
      <vt:variant>
        <vt:i4>0</vt:i4>
      </vt:variant>
      <vt:variant>
        <vt:i4>5</vt:i4>
      </vt:variant>
      <vt:variant>
        <vt:lpwstr>http://hostname:port/vito</vt:lpwstr>
      </vt:variant>
      <vt:variant>
        <vt:lpwstr/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_Toc324007359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_Toc324007358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_Toc324007357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_Toc324007356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_Toc324007355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_Toc324007354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_Toc324007353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_Toc324007352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_Toc324007351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_Toc324007350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_Toc324007349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_Toc324007348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_Toc324007347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_Toc324007346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_Toc324007345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_Toc324007344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 «ВИТО»</dc:title>
  <dc:subject>Руководство по инсталляции</dc:subject>
  <dc:creator>Петухова Светлана Сергеевна</dc:creator>
  <cp:lastModifiedBy>Гордиенко Максим Вячеславович</cp:lastModifiedBy>
  <cp:revision>68</cp:revision>
  <cp:lastPrinted>2012-03-27T15:56:00Z</cp:lastPrinted>
  <dcterms:created xsi:type="dcterms:W3CDTF">2014-03-24T16:31:00Z</dcterms:created>
  <dcterms:modified xsi:type="dcterms:W3CDTF">2015-03-30T18:46:00Z</dcterms:modified>
</cp:coreProperties>
</file>