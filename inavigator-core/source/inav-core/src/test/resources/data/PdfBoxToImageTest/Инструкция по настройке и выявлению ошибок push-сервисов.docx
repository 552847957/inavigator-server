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EE" w:rsidRPr="00C221EE" w:rsidRDefault="00A875C6" w:rsidP="00A875C6">
      <w:pPr>
        <w:pStyle w:val="a3"/>
      </w:pPr>
      <w:r>
        <w:t>Инструкция по настройке и выявлению ошибок</w:t>
      </w:r>
      <w:r w:rsidR="00C221EE">
        <w:t xml:space="preserve"> </w:t>
      </w:r>
      <w:r w:rsidR="00C221EE">
        <w:rPr>
          <w:lang w:val="en-US"/>
        </w:rPr>
        <w:t>push</w:t>
      </w:r>
      <w:r w:rsidR="00C221EE" w:rsidRPr="00A875C6">
        <w:t>-</w:t>
      </w:r>
      <w:r w:rsidR="00C221EE">
        <w:t>сервисов</w:t>
      </w:r>
    </w:p>
    <w:p w:rsidR="007F2A55" w:rsidRPr="007F2A55" w:rsidRDefault="007F2A55" w:rsidP="007F2A55">
      <w:pPr>
        <w:pStyle w:val="1"/>
      </w:pPr>
      <w:r>
        <w:t>Настройка</w:t>
      </w:r>
    </w:p>
    <w:p w:rsidR="00AF7178" w:rsidRDefault="00AF7178" w:rsidP="00AF7178">
      <w:pPr>
        <w:pStyle w:val="3"/>
        <w:numPr>
          <w:ilvl w:val="0"/>
          <w:numId w:val="1"/>
        </w:numPr>
      </w:pPr>
      <w:r>
        <w:t>Добавление доменного имени</w:t>
      </w:r>
    </w:p>
    <w:p w:rsidR="00AF7178" w:rsidRDefault="00AF7178" w:rsidP="00AF7178">
      <w:r>
        <w:t>Для того</w:t>
      </w:r>
      <w:proofErr w:type="gramStart"/>
      <w:r>
        <w:t>,</w:t>
      </w:r>
      <w:proofErr w:type="gramEnd"/>
      <w:r>
        <w:t xml:space="preserve"> чтобы сервисы могли обращаться к </w:t>
      </w:r>
      <w:r>
        <w:rPr>
          <w:lang w:val="en-US"/>
        </w:rPr>
        <w:t>gateway</w:t>
      </w:r>
      <w:r w:rsidRPr="00AF7178">
        <w:t>.</w:t>
      </w:r>
      <w:r>
        <w:rPr>
          <w:lang w:val="en-US"/>
        </w:rPr>
        <w:t>push</w:t>
      </w:r>
      <w:r w:rsidRPr="00AF7178">
        <w:t>.</w:t>
      </w:r>
      <w:r>
        <w:rPr>
          <w:lang w:val="en-US"/>
        </w:rPr>
        <w:t>apple</w:t>
      </w:r>
      <w:r w:rsidRPr="00AF7178">
        <w:t>.</w:t>
      </w:r>
      <w:r>
        <w:rPr>
          <w:lang w:val="en-US"/>
        </w:rPr>
        <w:t>com</w:t>
      </w:r>
      <w:r>
        <w:t xml:space="preserve">, необходимо </w:t>
      </w:r>
      <w:r w:rsidR="00FB3E8A">
        <w:t xml:space="preserve">обеспечить сетевую видимость </w:t>
      </w:r>
      <w:r w:rsidR="00FB3E8A">
        <w:rPr>
          <w:lang w:val="en-US"/>
        </w:rPr>
        <w:t>gateway</w:t>
      </w:r>
      <w:r w:rsidR="00FB3E8A" w:rsidRPr="00AF7178">
        <w:t>.</w:t>
      </w:r>
      <w:r w:rsidR="00FB3E8A">
        <w:rPr>
          <w:lang w:val="en-US"/>
        </w:rPr>
        <w:t>push</w:t>
      </w:r>
      <w:r w:rsidR="00FB3E8A" w:rsidRPr="00AF7178">
        <w:t>.</w:t>
      </w:r>
      <w:r w:rsidR="00FB3E8A">
        <w:rPr>
          <w:lang w:val="en-US"/>
        </w:rPr>
        <w:t>apple</w:t>
      </w:r>
      <w:r w:rsidR="00FB3E8A" w:rsidRPr="00AF7178">
        <w:t>.</w:t>
      </w:r>
      <w:r w:rsidR="00FB3E8A">
        <w:rPr>
          <w:lang w:val="en-US"/>
        </w:rPr>
        <w:t>com</w:t>
      </w:r>
      <w:r w:rsidR="00FB3E8A">
        <w:t xml:space="preserve"> с серверов в Сигма. В связи с тем, что за именем </w:t>
      </w:r>
      <w:r w:rsidR="00FB3E8A">
        <w:rPr>
          <w:lang w:val="en-US"/>
        </w:rPr>
        <w:t>gateway</w:t>
      </w:r>
      <w:r w:rsidR="00FB3E8A" w:rsidRPr="00AF7178">
        <w:t>.</w:t>
      </w:r>
      <w:r w:rsidR="00FB3E8A">
        <w:rPr>
          <w:lang w:val="en-US"/>
        </w:rPr>
        <w:t>push</w:t>
      </w:r>
      <w:r w:rsidR="00FB3E8A" w:rsidRPr="00AF7178">
        <w:t>.</w:t>
      </w:r>
      <w:r w:rsidR="00FB3E8A">
        <w:rPr>
          <w:lang w:val="en-US"/>
        </w:rPr>
        <w:t>apple</w:t>
      </w:r>
      <w:r w:rsidR="00FB3E8A" w:rsidRPr="00AF7178">
        <w:t>.</w:t>
      </w:r>
      <w:r w:rsidR="00FB3E8A">
        <w:rPr>
          <w:lang w:val="en-US"/>
        </w:rPr>
        <w:t>com</w:t>
      </w:r>
      <w:r w:rsidR="00FB3E8A">
        <w:t xml:space="preserve"> скрывается большое количество серверов </w:t>
      </w:r>
      <w:proofErr w:type="gramStart"/>
      <w:r w:rsidR="00FB3E8A">
        <w:t>с</w:t>
      </w:r>
      <w:proofErr w:type="gramEnd"/>
      <w:r w:rsidR="00FB3E8A">
        <w:t xml:space="preserve"> </w:t>
      </w:r>
      <w:proofErr w:type="gramStart"/>
      <w:r w:rsidR="00FB3E8A">
        <w:t>разными</w:t>
      </w:r>
      <w:proofErr w:type="gramEnd"/>
      <w:r w:rsidR="00FB3E8A">
        <w:t xml:space="preserve"> </w:t>
      </w:r>
      <w:r w:rsidR="00FB3E8A">
        <w:rPr>
          <w:lang w:val="en-US"/>
        </w:rPr>
        <w:t>IP</w:t>
      </w:r>
      <w:r w:rsidR="00FB3E8A">
        <w:t xml:space="preserve"> и сделать </w:t>
      </w:r>
      <w:proofErr w:type="spellStart"/>
      <w:r w:rsidR="00FB3E8A">
        <w:t>проброски</w:t>
      </w:r>
      <w:proofErr w:type="spellEnd"/>
      <w:r w:rsidR="00FB3E8A">
        <w:t xml:space="preserve"> до всех из них не представляется возможным, было выбрано несколько фиксированных адресов, до которых будет происходить подключение. Для того</w:t>
      </w:r>
      <w:proofErr w:type="gramStart"/>
      <w:r w:rsidR="00FB3E8A">
        <w:t>,</w:t>
      </w:r>
      <w:proofErr w:type="gramEnd"/>
      <w:r w:rsidR="00FB3E8A">
        <w:t xml:space="preserve"> чтобы сервисы выбирали только те </w:t>
      </w:r>
      <w:r w:rsidR="00FB3E8A">
        <w:rPr>
          <w:lang w:val="en-US"/>
        </w:rPr>
        <w:t>IP</w:t>
      </w:r>
      <w:r w:rsidR="00FB3E8A">
        <w:t xml:space="preserve">, что были проброшены, необходимо </w:t>
      </w:r>
      <w:r>
        <w:t xml:space="preserve">добавить </w:t>
      </w:r>
      <w:r w:rsidR="008D4481">
        <w:t xml:space="preserve">эти адреса </w:t>
      </w:r>
      <w:r>
        <w:t>в список хостов.</w:t>
      </w:r>
    </w:p>
    <w:p w:rsidR="00AF7178" w:rsidRPr="00E746C1" w:rsidRDefault="00AF7178" w:rsidP="00AF7178">
      <w:pPr>
        <w:pStyle w:val="a5"/>
        <w:numPr>
          <w:ilvl w:val="1"/>
          <w:numId w:val="1"/>
        </w:numPr>
      </w:pPr>
      <w:r>
        <w:t xml:space="preserve">Зайти на сервер по </w:t>
      </w:r>
      <w:r>
        <w:rPr>
          <w:lang w:val="en-US"/>
        </w:rPr>
        <w:t>RDP</w:t>
      </w:r>
      <w:r>
        <w:t xml:space="preserve"> и отредактировать файл </w:t>
      </w:r>
      <w:r w:rsidRPr="00AF7178">
        <w:t>C:\Windows\System32\drivers\etc</w:t>
      </w:r>
      <w:r>
        <w:t>\</w:t>
      </w:r>
      <w:r>
        <w:rPr>
          <w:lang w:val="en-US"/>
        </w:rPr>
        <w:t>hosts</w:t>
      </w:r>
    </w:p>
    <w:p w:rsidR="008D4481" w:rsidRDefault="00E746C1" w:rsidP="008D4481">
      <w:pPr>
        <w:pStyle w:val="a5"/>
        <w:numPr>
          <w:ilvl w:val="1"/>
          <w:numId w:val="1"/>
        </w:numPr>
      </w:pPr>
      <w:r>
        <w:t xml:space="preserve">В конец файла дописать </w:t>
      </w:r>
      <w:r>
        <w:rPr>
          <w:lang w:val="en-US"/>
        </w:rPr>
        <w:t>IP</w:t>
      </w:r>
      <w:r w:rsidRPr="00E746C1">
        <w:t>-</w:t>
      </w:r>
      <w:r>
        <w:t xml:space="preserve">адрес </w:t>
      </w:r>
      <w:r>
        <w:rPr>
          <w:lang w:val="en-US"/>
        </w:rPr>
        <w:t>Apple</w:t>
      </w:r>
      <w:r w:rsidRPr="00E746C1">
        <w:t xml:space="preserve"> </w:t>
      </w:r>
      <w:r>
        <w:t>сервера и доменное имя (</w:t>
      </w:r>
      <w:r>
        <w:rPr>
          <w:lang w:val="en-US"/>
        </w:rPr>
        <w:t>gateway</w:t>
      </w:r>
      <w:r w:rsidRPr="00AF7178">
        <w:t>.</w:t>
      </w:r>
      <w:r>
        <w:rPr>
          <w:lang w:val="en-US"/>
        </w:rPr>
        <w:t>push</w:t>
      </w:r>
      <w:r w:rsidRPr="00AF7178">
        <w:t>.</w:t>
      </w:r>
      <w:r>
        <w:rPr>
          <w:lang w:val="en-US"/>
        </w:rPr>
        <w:t>apple</w:t>
      </w:r>
      <w:r w:rsidRPr="00AF7178">
        <w:t>.</w:t>
      </w:r>
      <w:r>
        <w:rPr>
          <w:lang w:val="en-US"/>
        </w:rPr>
        <w:t>com</w:t>
      </w:r>
      <w:r>
        <w:t>) через пробел</w:t>
      </w:r>
    </w:p>
    <w:p w:rsidR="008D4481" w:rsidRDefault="008D4481" w:rsidP="00007BD0">
      <w:r>
        <w:t>Пример: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17.110.224.218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17.110.224.163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17.110.227.91 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17.110.227.33 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17.172.232.35 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17.172.232.30    gateway.push.apple.com</w:t>
      </w:r>
    </w:p>
    <w:p w:rsidR="008D4481" w:rsidRPr="00AF7178" w:rsidRDefault="008D4481" w:rsidP="00007BD0"/>
    <w:p w:rsidR="00422045" w:rsidRDefault="00E746C1" w:rsidP="00E746C1">
      <w:pPr>
        <w:pStyle w:val="3"/>
        <w:numPr>
          <w:ilvl w:val="0"/>
          <w:numId w:val="1"/>
        </w:numPr>
      </w:pPr>
      <w:r>
        <w:t>Настройка</w:t>
      </w:r>
      <w:r w:rsidR="000D77E5">
        <w:t xml:space="preserve"> </w:t>
      </w:r>
      <w:r w:rsidR="000D77E5">
        <w:rPr>
          <w:lang w:val="en-US"/>
        </w:rPr>
        <w:t>push</w:t>
      </w:r>
      <w:r w:rsidR="000D77E5" w:rsidRPr="000D77E5">
        <w:t xml:space="preserve"> </w:t>
      </w:r>
      <w:r w:rsidR="000D77E5">
        <w:t>сервиса</w:t>
      </w:r>
    </w:p>
    <w:p w:rsidR="00056D7A" w:rsidRDefault="000D77E5" w:rsidP="00A875C6">
      <w:pPr>
        <w:ind w:firstLine="708"/>
        <w:rPr>
          <w:ins w:id="0" w:author="Шахов Илья Николаевич" w:date="2016-07-22T13:13:00Z"/>
        </w:rPr>
      </w:pPr>
      <w:r>
        <w:t xml:space="preserve">Сервис </w:t>
      </w:r>
      <w:r w:rsidR="00A875C6">
        <w:t xml:space="preserve">для отправки </w:t>
      </w:r>
      <w:del w:id="1" w:author="Шахов Илья Николаевич" w:date="2016-07-22T13:22:00Z">
        <w:r w:rsidR="00A875C6" w:rsidDel="00EF223D">
          <w:delText xml:space="preserve">пуш </w:delText>
        </w:r>
      </w:del>
      <w:ins w:id="2" w:author="Шахов Илья Николаевич" w:date="2016-07-22T13:22:00Z">
        <w:r w:rsidR="00EF223D">
          <w:rPr>
            <w:lang w:val="en-US"/>
          </w:rPr>
          <w:t>push</w:t>
        </w:r>
        <w:r w:rsidR="00EF223D">
          <w:t xml:space="preserve"> </w:t>
        </w:r>
      </w:ins>
      <w:r w:rsidR="00A875C6">
        <w:t xml:space="preserve">уведомлений </w:t>
      </w:r>
      <w:r>
        <w:t xml:space="preserve">называется </w:t>
      </w:r>
      <w:proofErr w:type="spellStart"/>
      <w:r w:rsidR="00B30ECC" w:rsidRPr="000E5CA4">
        <w:rPr>
          <w:b/>
          <w:i/>
          <w:lang w:val="en-US"/>
          <w:rPrChange w:id="3" w:author="Шахов Илья Николаевич" w:date="2016-07-22T12:46:00Z">
            <w:rPr>
              <w:rFonts w:ascii="Arial" w:hAnsi="Arial" w:cs="Arial"/>
              <w:b/>
              <w:bCs/>
              <w:i/>
              <w:color w:val="000000"/>
              <w:sz w:val="18"/>
              <w:szCs w:val="18"/>
              <w:shd w:val="clear" w:color="auto" w:fill="FFFFFF"/>
            </w:rPr>
          </w:rPrChange>
        </w:rPr>
        <w:t>pushNotificationService</w:t>
      </w:r>
      <w:proofErr w:type="spellEnd"/>
      <w:r w:rsidR="00B30ECC">
        <w:t xml:space="preserve"> </w:t>
      </w:r>
      <w:r w:rsidR="00A875C6">
        <w:t xml:space="preserve">и </w:t>
      </w:r>
      <w:r>
        <w:t xml:space="preserve">находится в папке </w:t>
      </w:r>
      <w:ins w:id="4" w:author="Шахов Илья Николаевич" w:date="2016-07-22T12:45:00Z">
        <w:r w:rsidR="000E5CA4">
          <w:t>«</w:t>
        </w:r>
      </w:ins>
      <w:r>
        <w:rPr>
          <w:lang w:val="en-US"/>
        </w:rPr>
        <w:t>common</w:t>
      </w:r>
      <w:ins w:id="5" w:author="Шахов Илья Николаевич" w:date="2016-07-22T12:45:00Z">
        <w:r w:rsidR="000E5CA4">
          <w:t>»</w:t>
        </w:r>
      </w:ins>
      <w:r w:rsidR="008D4481" w:rsidRPr="00007BD0">
        <w:t xml:space="preserve"> </w:t>
      </w:r>
      <w:del w:id="6" w:author="Шахов Илья Николаевич" w:date="2016-07-22T12:45:00Z">
        <w:r w:rsidR="008D4481" w:rsidDel="000E5CA4">
          <w:delText>в</w:delText>
        </w:r>
      </w:del>
      <w:ins w:id="7" w:author="Шахов Илья Николаевич" w:date="2016-07-22T12:45:00Z">
        <w:r w:rsidR="000E5CA4">
          <w:t>на</w:t>
        </w:r>
      </w:ins>
      <w:r w:rsidR="008D4481">
        <w:t xml:space="preserve"> </w:t>
      </w:r>
      <w:proofErr w:type="spellStart"/>
      <w:r w:rsidR="008D4481">
        <w:rPr>
          <w:lang w:val="en-US"/>
        </w:rPr>
        <w:t>syncserver</w:t>
      </w:r>
      <w:proofErr w:type="spellEnd"/>
      <w:r w:rsidRPr="000D77E5">
        <w:t xml:space="preserve">. </w:t>
      </w:r>
      <w:ins w:id="8" w:author="Шахов Илья Николаевич" w:date="2016-07-22T12:44:00Z">
        <w:r w:rsidR="000E5CA4">
          <w:t xml:space="preserve">Однако для непосредственной передачи уведомлений на сервера </w:t>
        </w:r>
        <w:r w:rsidR="000E5CA4">
          <w:rPr>
            <w:lang w:val="en-US"/>
          </w:rPr>
          <w:t>Apple</w:t>
        </w:r>
        <w:r w:rsidR="000E5CA4" w:rsidRPr="000E5CA4">
          <w:t xml:space="preserve"> </w:t>
        </w:r>
        <w:r w:rsidR="000E5CA4">
          <w:t xml:space="preserve">он использует сервис </w:t>
        </w:r>
        <w:proofErr w:type="spellStart"/>
        <w:r w:rsidR="000E5CA4" w:rsidRPr="000E5CA4">
          <w:rPr>
            <w:b/>
            <w:i/>
            <w:lang w:val="en-US"/>
            <w:rPrChange w:id="9" w:author="Шахов Илья Николаевич" w:date="2016-07-22T12:46:00Z">
              <w:rPr>
                <w:lang w:val="en-US"/>
              </w:rPr>
            </w:rPrChange>
          </w:rPr>
          <w:t>AppleSender</w:t>
        </w:r>
        <w:proofErr w:type="spellEnd"/>
        <w:r w:rsidR="000E5CA4">
          <w:t xml:space="preserve">, находящийся в той же папке. </w:t>
        </w:r>
      </w:ins>
      <w:ins w:id="10" w:author="Шахов Илья Николаевич" w:date="2016-07-22T12:45:00Z">
        <w:r w:rsidR="000E5CA4">
          <w:t xml:space="preserve">Для соединения с </w:t>
        </w:r>
      </w:ins>
      <w:ins w:id="11" w:author="Шахов Илья Николаевич" w:date="2016-07-22T12:46:00Z">
        <w:r w:rsidR="000E5CA4">
          <w:rPr>
            <w:lang w:val="en-US"/>
          </w:rPr>
          <w:t>Apple</w:t>
        </w:r>
        <w:r w:rsidR="000E5CA4" w:rsidRPr="000E5CA4">
          <w:rPr>
            <w:rPrChange w:id="12" w:author="Шахов Илья Николаевич" w:date="2016-07-22T12:46:00Z">
              <w:rPr>
                <w:lang w:val="en-US"/>
              </w:rPr>
            </w:rPrChange>
          </w:rPr>
          <w:t xml:space="preserve"> </w:t>
        </w:r>
        <w:r w:rsidR="000E5CA4">
          <w:t xml:space="preserve">сервером сервис </w:t>
        </w:r>
        <w:proofErr w:type="spellStart"/>
        <w:r w:rsidR="000E5CA4" w:rsidRPr="002114AD">
          <w:rPr>
            <w:b/>
            <w:i/>
            <w:lang w:val="en-US"/>
          </w:rPr>
          <w:t>AppleSender</w:t>
        </w:r>
        <w:proofErr w:type="spellEnd"/>
        <w:r w:rsidR="000E5CA4">
          <w:t xml:space="preserve"> использует сертификаты</w:t>
        </w:r>
      </w:ins>
      <w:ins w:id="13" w:author="Шахов Илья Николаевич" w:date="2016-07-22T12:49:00Z">
        <w:r w:rsidR="007B3EDB">
          <w:t>,</w:t>
        </w:r>
      </w:ins>
      <w:ins w:id="14" w:author="Шахов Илья Николаевич" w:date="2016-07-22T12:46:00Z">
        <w:r w:rsidR="000E5CA4">
          <w:t xml:space="preserve"> расположенные </w:t>
        </w:r>
      </w:ins>
      <w:ins w:id="15" w:author="Шахов Илья Николаевич" w:date="2016-07-22T12:47:00Z">
        <w:r w:rsidR="000E5CA4">
          <w:t xml:space="preserve">в папке, указанной в </w:t>
        </w:r>
      </w:ins>
      <w:del w:id="16" w:author="Шахов Илья Николаевич" w:date="2016-07-22T12:47:00Z">
        <w:r w:rsidDel="000E5CA4">
          <w:delText xml:space="preserve">Имеет единственный </w:delText>
        </w:r>
      </w:del>
      <w:r>
        <w:t>параметр</w:t>
      </w:r>
      <w:ins w:id="17" w:author="Шахов Илья Николаевич" w:date="2016-07-22T12:47:00Z">
        <w:r w:rsidR="000E5CA4">
          <w:t>е</w:t>
        </w:r>
      </w:ins>
      <w:r>
        <w:t xml:space="preserve"> </w:t>
      </w:r>
      <w:del w:id="18" w:author="Шахов Илья Николаевич" w:date="2016-07-22T12:47:00Z">
        <w:r w:rsidRPr="00904811" w:rsidDel="000E5CA4">
          <w:rPr>
            <w:i/>
            <w:lang w:val="en-US"/>
          </w:rPr>
          <w:delText>configFolder</w:delText>
        </w:r>
        <w:r w:rsidDel="000E5CA4">
          <w:delText xml:space="preserve"> </w:delText>
        </w:r>
      </w:del>
      <w:proofErr w:type="spellStart"/>
      <w:ins w:id="19" w:author="Шахов Илья Николаевич" w:date="2016-07-22T12:47:00Z">
        <w:r w:rsidR="000E5CA4">
          <w:rPr>
            <w:i/>
            <w:lang w:val="en-US"/>
          </w:rPr>
          <w:t>certificates</w:t>
        </w:r>
        <w:r w:rsidR="000E5CA4" w:rsidRPr="00904811">
          <w:rPr>
            <w:i/>
            <w:lang w:val="en-US"/>
          </w:rPr>
          <w:t>Folder</w:t>
        </w:r>
        <w:proofErr w:type="spellEnd"/>
        <w:r w:rsidR="000E5CA4">
          <w:t xml:space="preserve"> </w:t>
        </w:r>
      </w:ins>
      <w:r>
        <w:t xml:space="preserve">(см. четвертую колонку в сервисах), который при запуске заполняется значением из настройки </w:t>
      </w:r>
      <w:r>
        <w:rPr>
          <w:lang w:val="en-US"/>
        </w:rPr>
        <w:t>PUSH</w:t>
      </w:r>
      <w:r w:rsidRPr="000D77E5">
        <w:t>_</w:t>
      </w:r>
      <w:r>
        <w:rPr>
          <w:lang w:val="en-US"/>
        </w:rPr>
        <w:t>CERTIFICATE</w:t>
      </w:r>
      <w:r w:rsidRPr="000D77E5">
        <w:t>_</w:t>
      </w:r>
      <w:r>
        <w:rPr>
          <w:lang w:val="en-US"/>
        </w:rPr>
        <w:t>CONFIG</w:t>
      </w:r>
      <w:r w:rsidRPr="000D77E5">
        <w:t>_</w:t>
      </w:r>
      <w:r>
        <w:rPr>
          <w:lang w:val="en-US"/>
        </w:rPr>
        <w:t>FOLDER</w:t>
      </w:r>
      <w:ins w:id="20" w:author="Шахов Илья Николаевич" w:date="2016-07-22T12:48:00Z">
        <w:r w:rsidR="000E5CA4">
          <w:t xml:space="preserve"> с добавлением </w:t>
        </w:r>
      </w:ins>
      <w:ins w:id="21" w:author="Шахов Илья Николаевич" w:date="2016-07-22T12:49:00Z">
        <w:r w:rsidR="007B3EDB">
          <w:t xml:space="preserve">в конец </w:t>
        </w:r>
      </w:ins>
      <w:ins w:id="22" w:author="Шахов Илья Николаевич" w:date="2016-07-22T12:48:00Z">
        <w:r w:rsidR="007B3EDB">
          <w:t>папки «</w:t>
        </w:r>
        <w:r w:rsidR="007B3EDB" w:rsidRPr="007B3EDB">
          <w:rPr>
            <w:rPrChange w:id="23" w:author="Шахов Илья Николаевич" w:date="2016-07-22T12:48:00Z">
              <w:rPr>
                <w:lang w:val="en-US"/>
              </w:rPr>
            </w:rPrChange>
          </w:rPr>
          <w:t>/</w:t>
        </w:r>
        <w:r w:rsidR="007B3EDB">
          <w:rPr>
            <w:lang w:val="en-US"/>
          </w:rPr>
          <w:t>IOS</w:t>
        </w:r>
        <w:r w:rsidR="007B3EDB">
          <w:t>»</w:t>
        </w:r>
      </w:ins>
      <w:r>
        <w:t xml:space="preserve">. В этой </w:t>
      </w:r>
      <w:r w:rsidR="004E424D">
        <w:t>папке</w:t>
      </w:r>
      <w:r>
        <w:t xml:space="preserve"> должн</w:t>
      </w:r>
      <w:r w:rsidR="004E424D">
        <w:t xml:space="preserve">ы находиться сертификаты для отправки </w:t>
      </w:r>
      <w:r w:rsidR="004E424D">
        <w:rPr>
          <w:lang w:val="en-US"/>
        </w:rPr>
        <w:t>push</w:t>
      </w:r>
      <w:r w:rsidR="004E424D" w:rsidRPr="00965120">
        <w:t xml:space="preserve"> </w:t>
      </w:r>
      <w:r w:rsidR="004E424D">
        <w:t xml:space="preserve">уведомлений. </w:t>
      </w:r>
    </w:p>
    <w:p w:rsidR="00056D7A" w:rsidRDefault="00056D7A" w:rsidP="00332A46">
      <w:pPr>
        <w:rPr>
          <w:ins w:id="24" w:author="Шахов Илья Николаевич" w:date="2016-07-22T13:13:00Z"/>
        </w:rPr>
      </w:pPr>
      <w:ins w:id="25" w:author="Шахов Илья Николаевич" w:date="2016-07-22T13:13:00Z">
        <w:r>
          <w:br w:type="page"/>
        </w:r>
      </w:ins>
    </w:p>
    <w:p w:rsidR="00E746C1" w:rsidRDefault="004E424D" w:rsidP="00A875C6">
      <w:pPr>
        <w:ind w:firstLine="708"/>
      </w:pPr>
      <w:r>
        <w:lastRenderedPageBreak/>
        <w:t xml:space="preserve">Содержимое папки должно иметь </w:t>
      </w:r>
      <w:r w:rsidRPr="00965120">
        <w:t>следующую</w:t>
      </w:r>
      <w:r w:rsidR="000D77E5">
        <w:t xml:space="preserve"> структур</w:t>
      </w:r>
      <w:r>
        <w:t>у</w:t>
      </w:r>
      <w:r w:rsidR="000D77E5">
        <w:t xml:space="preserve"> папок и файлов: </w:t>
      </w:r>
    </w:p>
    <w:p w:rsidR="00E746C1" w:rsidRPr="007B3EDB" w:rsidRDefault="000D77E5" w:rsidP="00E746C1">
      <w:pPr>
        <w:pStyle w:val="a5"/>
        <w:numPr>
          <w:ilvl w:val="1"/>
          <w:numId w:val="1"/>
        </w:numPr>
        <w:rPr>
          <w:lang w:val="en-US"/>
          <w:rPrChange w:id="26" w:author="Шахов Илья Николаевич" w:date="2016-07-22T12:50:00Z">
            <w:rPr/>
          </w:rPrChange>
        </w:rPr>
      </w:pPr>
      <w:del w:id="27" w:author="Шахов Илья Николаевич" w:date="2016-07-22T12:49:00Z">
        <w:r w:rsidDel="007B3EDB">
          <w:delText>в</w:delText>
        </w:r>
        <w:r w:rsidRPr="007B3EDB" w:rsidDel="007B3EDB">
          <w:rPr>
            <w:lang w:val="en-US"/>
            <w:rPrChange w:id="28" w:author="Шахов Илья Николаевич" w:date="2016-07-22T12:50:00Z">
              <w:rPr/>
            </w:rPrChange>
          </w:rPr>
          <w:delText xml:space="preserve"> </w:delText>
        </w:r>
      </w:del>
      <w:proofErr w:type="spellStart"/>
      <w:ins w:id="29" w:author="Шахов Илья Николаевич" w:date="2016-07-22T12:49:00Z">
        <w:r w:rsidR="007B3EDB">
          <w:rPr>
            <w:i/>
            <w:lang w:val="en-US"/>
          </w:rPr>
          <w:t>certificates</w:t>
        </w:r>
        <w:r w:rsidR="007B3EDB" w:rsidRPr="00904811">
          <w:rPr>
            <w:i/>
            <w:lang w:val="en-US"/>
          </w:rPr>
          <w:t>Folder</w:t>
        </w:r>
        <w:proofErr w:type="spellEnd"/>
        <w:r w:rsidR="007B3EDB" w:rsidRPr="007B3EDB">
          <w:rPr>
            <w:lang w:val="en-US"/>
            <w:rPrChange w:id="30" w:author="Шахов Илья Николаевич" w:date="2016-07-22T12:50:00Z">
              <w:rPr/>
            </w:rPrChange>
          </w:rPr>
          <w:t xml:space="preserve"> </w:t>
        </w:r>
      </w:ins>
      <w:del w:id="31" w:author="Шахов Илья Николаевич" w:date="2016-07-22T12:49:00Z">
        <w:r w:rsidRPr="00E746C1" w:rsidDel="007B3EDB">
          <w:rPr>
            <w:lang w:val="en-US"/>
          </w:rPr>
          <w:delText>configFolder</w:delText>
        </w:r>
        <w:r w:rsidRPr="007B3EDB" w:rsidDel="007B3EDB">
          <w:rPr>
            <w:lang w:val="en-US"/>
            <w:rPrChange w:id="32" w:author="Шахов Илья Николаевич" w:date="2016-07-22T12:50:00Z">
              <w:rPr/>
            </w:rPrChange>
          </w:rPr>
          <w:delText xml:space="preserve"> </w:delText>
        </w:r>
        <w:r w:rsidDel="007B3EDB">
          <w:delText>должена</w:delText>
        </w:r>
        <w:r w:rsidRPr="007B3EDB" w:rsidDel="007B3EDB">
          <w:rPr>
            <w:lang w:val="en-US"/>
            <w:rPrChange w:id="33" w:author="Шахов Илья Николаевич" w:date="2016-07-22T12:50:00Z">
              <w:rPr/>
            </w:rPrChange>
          </w:rPr>
          <w:delText xml:space="preserve"> </w:delText>
        </w:r>
        <w:r w:rsidDel="007B3EDB">
          <w:delText>находиться</w:delText>
        </w:r>
        <w:r w:rsidRPr="007B3EDB" w:rsidDel="007B3EDB">
          <w:rPr>
            <w:lang w:val="en-US"/>
            <w:rPrChange w:id="34" w:author="Шахов Илья Николаевич" w:date="2016-07-22T12:50:00Z">
              <w:rPr/>
            </w:rPrChange>
          </w:rPr>
          <w:delText xml:space="preserve"> </w:delText>
        </w:r>
        <w:r w:rsidDel="007B3EDB">
          <w:delText>папка</w:delText>
        </w:r>
        <w:r w:rsidRPr="007B3EDB" w:rsidDel="007B3EDB">
          <w:rPr>
            <w:lang w:val="en-US"/>
            <w:rPrChange w:id="35" w:author="Шахов Илья Николаевич" w:date="2016-07-22T12:50:00Z">
              <w:rPr/>
            </w:rPrChange>
          </w:rPr>
          <w:delText xml:space="preserve"> </w:delText>
        </w:r>
      </w:del>
      <w:ins w:id="36" w:author="Шахов Илья Николаевич" w:date="2016-07-22T12:49:00Z">
        <w:r w:rsidR="007B3EDB">
          <w:t>по</w:t>
        </w:r>
        <w:r w:rsidR="007B3EDB" w:rsidRPr="007B3EDB">
          <w:rPr>
            <w:lang w:val="en-US"/>
            <w:rPrChange w:id="37" w:author="Шахов Илья Николаевич" w:date="2016-07-22T12:50:00Z">
              <w:rPr/>
            </w:rPrChange>
          </w:rPr>
          <w:t xml:space="preserve"> </w:t>
        </w:r>
        <w:r w:rsidR="007B3EDB">
          <w:t>умолчанию</w:t>
        </w:r>
        <w:r w:rsidR="007B3EDB" w:rsidRPr="007B3EDB">
          <w:rPr>
            <w:lang w:val="en-US"/>
            <w:rPrChange w:id="38" w:author="Шахов Илья Николаевич" w:date="2016-07-22T12:50:00Z">
              <w:rPr/>
            </w:rPrChange>
          </w:rPr>
          <w:t xml:space="preserve"> </w:t>
        </w:r>
        <w:r w:rsidR="007B3EDB">
          <w:t>заканчивается</w:t>
        </w:r>
        <w:r w:rsidR="007B3EDB" w:rsidRPr="007B3EDB">
          <w:rPr>
            <w:lang w:val="en-US"/>
            <w:rPrChange w:id="39" w:author="Шахов Илья Николаевич" w:date="2016-07-22T12:50:00Z">
              <w:rPr/>
            </w:rPrChange>
          </w:rPr>
          <w:t xml:space="preserve"> </w:t>
        </w:r>
        <w:r w:rsidR="007B3EDB">
          <w:t>на</w:t>
        </w:r>
        <w:r w:rsidR="007B3EDB" w:rsidRPr="007B3EDB">
          <w:rPr>
            <w:lang w:val="en-US"/>
            <w:rPrChange w:id="40" w:author="Шахов Илья Николаевич" w:date="2016-07-22T12:50:00Z">
              <w:rPr/>
            </w:rPrChange>
          </w:rPr>
          <w:t xml:space="preserve"> </w:t>
        </w:r>
      </w:ins>
      <w:r w:rsidRPr="00E746C1">
        <w:rPr>
          <w:lang w:val="en-US"/>
        </w:rPr>
        <w:t>IOS</w:t>
      </w:r>
      <w:ins w:id="41" w:author="Шахов Илья Николаевич" w:date="2016-07-22T12:50:00Z">
        <w:r w:rsidR="007B3EDB" w:rsidRPr="007B3EDB">
          <w:rPr>
            <w:lang w:val="en-US"/>
            <w:rPrChange w:id="42" w:author="Шахов Илья Николаевич" w:date="2016-07-22T12:50:00Z">
              <w:rPr/>
            </w:rPrChange>
          </w:rPr>
          <w:t xml:space="preserve"> (</w:t>
        </w:r>
        <w:r w:rsidR="007B3EDB">
          <w:t>т</w:t>
        </w:r>
        <w:r w:rsidR="007B3EDB" w:rsidRPr="007B3EDB">
          <w:rPr>
            <w:lang w:val="en-US"/>
            <w:rPrChange w:id="43" w:author="Шахов Илья Николаевич" w:date="2016-07-22T12:50:00Z">
              <w:rPr/>
            </w:rPrChange>
          </w:rPr>
          <w:t>.</w:t>
        </w:r>
        <w:r w:rsidR="007B3EDB">
          <w:t>е</w:t>
        </w:r>
        <w:r w:rsidR="007B3EDB" w:rsidRPr="007B3EDB">
          <w:rPr>
            <w:lang w:val="en-US"/>
            <w:rPrChange w:id="44" w:author="Шахов Илья Николаевич" w:date="2016-07-22T12:50:00Z">
              <w:rPr/>
            </w:rPrChange>
          </w:rPr>
          <w:t xml:space="preserve">. </w:t>
        </w:r>
        <w:r w:rsidR="007B3EDB">
          <w:rPr>
            <w:lang w:val="en-US"/>
          </w:rPr>
          <w:t>PUSH</w:t>
        </w:r>
        <w:r w:rsidR="007B3EDB" w:rsidRPr="007B3EDB">
          <w:rPr>
            <w:lang w:val="en-US"/>
            <w:rPrChange w:id="45" w:author="Шахов Илья Николаевич" w:date="2016-07-22T12:50:00Z">
              <w:rPr/>
            </w:rPrChange>
          </w:rPr>
          <w:t>_</w:t>
        </w:r>
        <w:r w:rsidR="007B3EDB">
          <w:rPr>
            <w:lang w:val="en-US"/>
          </w:rPr>
          <w:t>CERTIFICATE</w:t>
        </w:r>
        <w:r w:rsidR="007B3EDB" w:rsidRPr="007B3EDB">
          <w:rPr>
            <w:lang w:val="en-US"/>
            <w:rPrChange w:id="46" w:author="Шахов Илья Николаевич" w:date="2016-07-22T12:50:00Z">
              <w:rPr/>
            </w:rPrChange>
          </w:rPr>
          <w:t>_</w:t>
        </w:r>
        <w:r w:rsidR="007B3EDB">
          <w:rPr>
            <w:lang w:val="en-US"/>
          </w:rPr>
          <w:t>CONFIG</w:t>
        </w:r>
        <w:r w:rsidR="007B3EDB" w:rsidRPr="007B3EDB">
          <w:rPr>
            <w:lang w:val="en-US"/>
            <w:rPrChange w:id="47" w:author="Шахов Илья Николаевич" w:date="2016-07-22T12:50:00Z">
              <w:rPr/>
            </w:rPrChange>
          </w:rPr>
          <w:t>_</w:t>
        </w:r>
        <w:r w:rsidR="007B3EDB">
          <w:rPr>
            <w:lang w:val="en-US"/>
          </w:rPr>
          <w:t>FOLDER/IOS)</w:t>
        </w:r>
      </w:ins>
    </w:p>
    <w:p w:rsidR="00E746C1" w:rsidRDefault="000D77E5" w:rsidP="00E746C1">
      <w:pPr>
        <w:pStyle w:val="a5"/>
        <w:numPr>
          <w:ilvl w:val="1"/>
          <w:numId w:val="1"/>
        </w:numPr>
      </w:pPr>
      <w:r>
        <w:t xml:space="preserve">в </w:t>
      </w:r>
      <w:r w:rsidR="003E168B">
        <w:t>папк</w:t>
      </w:r>
      <w:r w:rsidR="00E746C1">
        <w:t>е</w:t>
      </w:r>
      <w:r w:rsidR="003E168B">
        <w:t xml:space="preserve"> </w:t>
      </w:r>
      <w:r w:rsidR="00E746C1" w:rsidRPr="00E746C1">
        <w:rPr>
          <w:lang w:val="en-US"/>
        </w:rPr>
        <w:t>IOS</w:t>
      </w:r>
      <w:r w:rsidR="00E746C1">
        <w:t xml:space="preserve">  должны находиться папки </w:t>
      </w:r>
      <w:r w:rsidR="003E168B">
        <w:t>с названиями приложений</w:t>
      </w:r>
      <w:r w:rsidR="00102D8A" w:rsidRPr="00102D8A">
        <w:t xml:space="preserve"> (</w:t>
      </w:r>
      <w:r w:rsidR="00102D8A">
        <w:t>идентификаторы приложений)</w:t>
      </w:r>
      <w:r w:rsidR="003E168B">
        <w:t xml:space="preserve">. </w:t>
      </w:r>
      <w:ins w:id="48" w:author="Шахов Илья Николаевич" w:date="2016-07-22T12:51:00Z">
        <w:r w:rsidR="007B3EDB">
          <w:t>Например,</w:t>
        </w:r>
        <w:r w:rsidR="007B3EDB">
          <w:rPr>
            <w:lang w:val="en-US"/>
          </w:rPr>
          <w:t xml:space="preserve"> iNavigator2 </w:t>
        </w:r>
        <w:r w:rsidR="007B3EDB">
          <w:t xml:space="preserve">и </w:t>
        </w:r>
        <w:r w:rsidR="007B3EDB">
          <w:rPr>
            <w:lang w:val="en-US"/>
          </w:rPr>
          <w:t>iNavigator2Phone</w:t>
        </w:r>
        <w:r w:rsidR="007B3EDB">
          <w:t xml:space="preserve"> </w:t>
        </w:r>
      </w:ins>
    </w:p>
    <w:p w:rsidR="00A875C6" w:rsidRPr="00A875C6" w:rsidRDefault="003E168B" w:rsidP="00E746C1">
      <w:pPr>
        <w:pStyle w:val="a5"/>
        <w:numPr>
          <w:ilvl w:val="1"/>
          <w:numId w:val="1"/>
        </w:numPr>
      </w:pPr>
      <w:r>
        <w:t xml:space="preserve">В каждой такой папке должен находиться сертификат с любым названием, но имеющим расширение </w:t>
      </w:r>
      <w:r w:rsidRPr="003E168B">
        <w:t>*.</w:t>
      </w:r>
      <w:r w:rsidRPr="00E746C1">
        <w:rPr>
          <w:lang w:val="en-US"/>
        </w:rPr>
        <w:t>p</w:t>
      </w:r>
      <w:r w:rsidRPr="003E168B">
        <w:t>12</w:t>
      </w:r>
      <w:r>
        <w:t xml:space="preserve">, и файл </w:t>
      </w:r>
      <w:r w:rsidRPr="00E746C1">
        <w:rPr>
          <w:lang w:val="en-US"/>
        </w:rPr>
        <w:t>settings</w:t>
      </w:r>
      <w:r w:rsidRPr="003E168B">
        <w:t>.</w:t>
      </w:r>
      <w:r w:rsidRPr="00E746C1">
        <w:rPr>
          <w:lang w:val="en-US"/>
        </w:rPr>
        <w:t>properties</w:t>
      </w:r>
      <w:r>
        <w:t>, содержащий 2 строчки:</w:t>
      </w:r>
      <w:r>
        <w:br/>
      </w:r>
      <w:r w:rsidRPr="00E746C1">
        <w:rPr>
          <w:i/>
          <w:highlight w:val="lightGray"/>
          <w:lang w:val="en-US"/>
        </w:rPr>
        <w:t>password</w:t>
      </w:r>
      <w:r w:rsidRPr="00E746C1">
        <w:rPr>
          <w:i/>
          <w:highlight w:val="lightGray"/>
        </w:rPr>
        <w:t>=123456</w:t>
      </w:r>
      <w:r w:rsidRPr="00E746C1">
        <w:rPr>
          <w:i/>
          <w:highlight w:val="lightGray"/>
        </w:rPr>
        <w:br/>
      </w:r>
      <w:proofErr w:type="spellStart"/>
      <w:r w:rsidRPr="00E746C1">
        <w:rPr>
          <w:i/>
          <w:highlight w:val="lightGray"/>
          <w:lang w:val="en-US"/>
        </w:rPr>
        <w:t>productionMode</w:t>
      </w:r>
      <w:proofErr w:type="spellEnd"/>
      <w:r w:rsidRPr="00E746C1">
        <w:rPr>
          <w:i/>
          <w:highlight w:val="lightGray"/>
        </w:rPr>
        <w:t>=</w:t>
      </w:r>
      <w:r w:rsidRPr="00E746C1">
        <w:rPr>
          <w:i/>
          <w:highlight w:val="lightGray"/>
          <w:lang w:val="en-US"/>
        </w:rPr>
        <w:t>true</w:t>
      </w:r>
      <w:r w:rsidR="00A875C6">
        <w:br/>
      </w:r>
      <w:r w:rsidR="00E746C1">
        <w:t>Д</w:t>
      </w:r>
      <w:r w:rsidR="00A875C6">
        <w:t>ругие файлы в папке игнорируются.</w:t>
      </w:r>
    </w:p>
    <w:p w:rsidR="003E168B" w:rsidRPr="00B30ECC" w:rsidRDefault="003E168B" w:rsidP="00C221EE">
      <w:pPr>
        <w:ind w:firstLine="708"/>
        <w:rPr>
          <w:i/>
          <w:sz w:val="17"/>
          <w:szCs w:val="17"/>
        </w:rPr>
      </w:pPr>
      <w:r w:rsidRPr="00B30ECC">
        <w:rPr>
          <w:i/>
          <w:sz w:val="17"/>
          <w:szCs w:val="17"/>
        </w:rPr>
        <w:t xml:space="preserve">При необходимости файл </w:t>
      </w:r>
      <w:r w:rsidR="00E746C1" w:rsidRPr="00B30ECC">
        <w:rPr>
          <w:b/>
          <w:i/>
          <w:sz w:val="17"/>
          <w:szCs w:val="17"/>
        </w:rPr>
        <w:t>settings.properties</w:t>
      </w:r>
      <w:r w:rsidR="00E746C1" w:rsidRPr="00B30ECC">
        <w:rPr>
          <w:i/>
          <w:sz w:val="17"/>
          <w:szCs w:val="17"/>
        </w:rPr>
        <w:t xml:space="preserve"> </w:t>
      </w:r>
      <w:r w:rsidRPr="00B30ECC">
        <w:rPr>
          <w:i/>
          <w:sz w:val="17"/>
          <w:szCs w:val="17"/>
        </w:rPr>
        <w:t xml:space="preserve">можно создать вручную или скопировать из другого приложения, заменив пароль </w:t>
      </w:r>
      <w:r w:rsidR="00572356" w:rsidRPr="00B30ECC">
        <w:rPr>
          <w:i/>
          <w:sz w:val="17"/>
          <w:szCs w:val="17"/>
        </w:rPr>
        <w:t>(</w:t>
      </w:r>
      <w:r w:rsidRPr="00B30ECC">
        <w:rPr>
          <w:i/>
          <w:sz w:val="17"/>
          <w:szCs w:val="17"/>
        </w:rPr>
        <w:t>123456</w:t>
      </w:r>
      <w:r w:rsidR="00572356" w:rsidRPr="00B30ECC">
        <w:rPr>
          <w:i/>
          <w:sz w:val="17"/>
          <w:szCs w:val="17"/>
        </w:rPr>
        <w:t>)</w:t>
      </w:r>
      <w:r w:rsidRPr="00B30ECC">
        <w:rPr>
          <w:i/>
          <w:sz w:val="17"/>
          <w:szCs w:val="17"/>
        </w:rPr>
        <w:t xml:space="preserve"> на пароль от сертификата</w:t>
      </w:r>
      <w:r w:rsidR="00572356" w:rsidRPr="00B30ECC">
        <w:rPr>
          <w:i/>
          <w:sz w:val="17"/>
          <w:szCs w:val="17"/>
        </w:rPr>
        <w:t xml:space="preserve"> данного приложения</w:t>
      </w:r>
      <w:r w:rsidRPr="00B30ECC">
        <w:rPr>
          <w:i/>
          <w:sz w:val="17"/>
          <w:szCs w:val="17"/>
        </w:rPr>
        <w:t>.</w:t>
      </w:r>
    </w:p>
    <w:p w:rsidR="003E168B" w:rsidRDefault="00572356" w:rsidP="00C221EE">
      <w:pPr>
        <w:ind w:firstLine="708"/>
      </w:pPr>
      <w:r>
        <w:t xml:space="preserve">Перезапуск сервиса </w:t>
      </w:r>
      <w:proofErr w:type="spellStart"/>
      <w:ins w:id="49" w:author="Шахов Илья Николаевич" w:date="2016-07-22T12:52:00Z">
        <w:r w:rsidR="007B3EDB" w:rsidRPr="002114AD">
          <w:rPr>
            <w:b/>
            <w:i/>
            <w:lang w:val="en-US"/>
          </w:rPr>
          <w:t>AppleSender</w:t>
        </w:r>
        <w:proofErr w:type="spellEnd"/>
        <w:r w:rsidR="007B3EDB" w:rsidRPr="00B30ECC" w:rsidDel="007B3EDB">
          <w:rPr>
            <w:rFonts w:ascii="Arial" w:hAnsi="Arial" w:cs="Arial"/>
            <w:b/>
            <w:bCs/>
            <w:i/>
            <w:color w:val="000000"/>
            <w:sz w:val="18"/>
            <w:szCs w:val="18"/>
            <w:shd w:val="clear" w:color="auto" w:fill="FFFFFF"/>
          </w:rPr>
          <w:t xml:space="preserve"> </w:t>
        </w:r>
      </w:ins>
      <w:del w:id="50" w:author="Шахов Илья Николаевич" w:date="2016-07-22T12:52:00Z">
        <w:r w:rsidR="00B30ECC" w:rsidRPr="00B30ECC" w:rsidDel="007B3EDB">
          <w:rPr>
            <w:rFonts w:ascii="Arial" w:hAnsi="Arial" w:cs="Arial"/>
            <w:b/>
            <w:bCs/>
            <w:i/>
            <w:color w:val="000000"/>
            <w:sz w:val="18"/>
            <w:szCs w:val="18"/>
            <w:shd w:val="clear" w:color="auto" w:fill="FFFFFF"/>
          </w:rPr>
          <w:delText>pushNotificationService</w:delText>
        </w:r>
        <w:r w:rsidR="00B30ECC" w:rsidDel="007B3EDB">
          <w:delText xml:space="preserve"> </w:delText>
        </w:r>
      </w:del>
      <w:r>
        <w:t>приводит к перезагрузке сертификатов</w:t>
      </w:r>
      <w:del w:id="51" w:author="Шахов Илья Николаевич" w:date="2016-07-22T12:54:00Z">
        <w:r w:rsidDel="007B3EDB">
          <w:delText>.</w:delText>
        </w:r>
      </w:del>
      <w:ins w:id="52" w:author="Шахов Илья Николаевич" w:date="2016-07-22T12:53:00Z">
        <w:r w:rsidR="007B3EDB" w:rsidRPr="007B3EDB">
          <w:rPr>
            <w:rPrChange w:id="53" w:author="Шахов Илья Николаевич" w:date="2016-07-22T12:53:00Z">
              <w:rPr>
                <w:lang w:val="en-US"/>
              </w:rPr>
            </w:rPrChange>
          </w:rPr>
          <w:t xml:space="preserve"> (</w:t>
        </w:r>
        <w:r w:rsidR="007B3EDB">
          <w:t xml:space="preserve">перезапуск </w:t>
        </w:r>
        <w:proofErr w:type="spellStart"/>
        <w:r w:rsidR="007B3EDB" w:rsidRPr="002114AD">
          <w:rPr>
            <w:b/>
            <w:i/>
            <w:lang w:val="en-US"/>
          </w:rPr>
          <w:t>pushNotificationService</w:t>
        </w:r>
      </w:ins>
      <w:proofErr w:type="spellEnd"/>
      <w:r>
        <w:t xml:space="preserve"> </w:t>
      </w:r>
      <w:ins w:id="54" w:author="Шахов Илья Николаевич" w:date="2016-07-22T12:53:00Z">
        <w:r w:rsidR="007B3EDB">
          <w:t xml:space="preserve">теперь </w:t>
        </w:r>
      </w:ins>
      <w:ins w:id="55" w:author="Шахов Илья Николаевич" w:date="2016-07-22T12:54:00Z">
        <w:r w:rsidR="007B3EDB">
          <w:t xml:space="preserve">делать не желательно). </w:t>
        </w:r>
      </w:ins>
      <w:r>
        <w:t xml:space="preserve">О найденном сертификате будет свидетельствовать запись в логах </w:t>
      </w:r>
      <w:del w:id="56" w:author="Шахов Илья Николаевич" w:date="2016-07-22T12:54:00Z">
        <w:r w:rsidDel="007B3EDB">
          <w:delText xml:space="preserve">этого </w:delText>
        </w:r>
      </w:del>
      <w:r>
        <w:t>сервиса</w:t>
      </w:r>
      <w:ins w:id="57" w:author="Шахов Илья Николаевич" w:date="2016-07-22T12:55:00Z">
        <w:r w:rsidR="007B3EDB">
          <w:t xml:space="preserve"> </w:t>
        </w:r>
        <w:proofErr w:type="spellStart"/>
        <w:r w:rsidR="007B3EDB" w:rsidRPr="002114AD">
          <w:rPr>
            <w:b/>
            <w:i/>
            <w:lang w:val="en-US"/>
          </w:rPr>
          <w:t>AppleSender</w:t>
        </w:r>
      </w:ins>
      <w:proofErr w:type="spellEnd"/>
      <w:r>
        <w:t>. Т.е. после перезапуска сервиса в логах сервиса будет указаны все найденные сертификаты.</w:t>
      </w:r>
    </w:p>
    <w:tbl>
      <w:tblPr>
        <w:tblW w:w="4996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220"/>
        <w:gridCol w:w="6310"/>
      </w:tblGrid>
      <w:tr w:rsidR="000E5CA4" w:rsidRPr="00EF223D" w:rsidTr="000E5CA4">
        <w:trPr>
          <w:trHeight w:val="67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20.07.2016 16:41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proofErr w:type="spellStart"/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ApplePushNotificationSender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Найден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 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сертификат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 D:\usr\cache\push\IOS\iNavigator</w:t>
            </w:r>
          </w:p>
        </w:tc>
      </w:tr>
      <w:tr w:rsidR="000E5CA4" w:rsidRPr="00EF223D" w:rsidTr="000E5CA4">
        <w:trPr>
          <w:trHeight w:val="66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20.07.2016 16:41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proofErr w:type="spellStart"/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ApplePushNotificationSender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Найден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 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сертификат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 D:\usr\cache\push\IOS\Competitors</w:t>
            </w:r>
          </w:p>
        </w:tc>
      </w:tr>
      <w:tr w:rsidR="000E5CA4" w:rsidRPr="00EF223D" w:rsidTr="000E5CA4">
        <w:trPr>
          <w:trHeight w:val="66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20.07.2016 16:40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proofErr w:type="spellStart"/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ServiceContainer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>Skip stopping service ru.sberbank.syncserver2.service.pushnotifications.senders.ApplePushNotificationSender</w:t>
            </w:r>
          </w:p>
        </w:tc>
      </w:tr>
    </w:tbl>
    <w:p w:rsidR="00E746C1" w:rsidRPr="00E746C1" w:rsidRDefault="00E746C1" w:rsidP="00C221EE">
      <w:pPr>
        <w:ind w:firstLine="708"/>
        <w:rPr>
          <w:lang w:val="en-US"/>
        </w:rPr>
      </w:pPr>
    </w:p>
    <w:p w:rsidR="007F2A55" w:rsidRDefault="007F2A55" w:rsidP="00B30ECC">
      <w:pPr>
        <w:pStyle w:val="3"/>
        <w:numPr>
          <w:ilvl w:val="0"/>
          <w:numId w:val="1"/>
        </w:numPr>
      </w:pPr>
      <w:r>
        <w:t>Настройка сервиса для загрузки уведомления из БД источника.</w:t>
      </w:r>
    </w:p>
    <w:p w:rsidR="007F2A55" w:rsidRDefault="007F2A55" w:rsidP="007F2A55">
      <w:pPr>
        <w:ind w:firstLine="360"/>
      </w:pPr>
      <w:r>
        <w:t xml:space="preserve">Для загрузки уведомлений из БД источника в очередь отправки уведомлений используется сервис </w:t>
      </w:r>
      <w:proofErr w:type="spellStart"/>
      <w:r w:rsidRPr="006134CD">
        <w:rPr>
          <w:b/>
          <w:i/>
          <w:lang w:val="en-US"/>
          <w:rPrChange w:id="58" w:author="Шахов Илья Николаевич" w:date="2016-07-22T13:00:00Z">
            <w:rPr>
              <w:i/>
              <w:lang w:val="en-US"/>
            </w:rPr>
          </w:rPrChange>
        </w:rPr>
        <w:t>pushNotificationUploader</w:t>
      </w:r>
      <w:proofErr w:type="spellEnd"/>
      <w:r w:rsidR="008D4481">
        <w:t xml:space="preserve">, в </w:t>
      </w:r>
      <w:proofErr w:type="spellStart"/>
      <w:r w:rsidR="008D4481">
        <w:rPr>
          <w:lang w:val="en-US"/>
        </w:rPr>
        <w:t>syncserver</w:t>
      </w:r>
      <w:proofErr w:type="spellEnd"/>
      <w:r w:rsidR="008D4481" w:rsidRPr="00007BD0">
        <w:t xml:space="preserve">, </w:t>
      </w:r>
      <w:r>
        <w:t xml:space="preserve">имеющий 2 параметра: </w:t>
      </w:r>
      <w:proofErr w:type="spellStart"/>
      <w:r w:rsidRPr="007F2A55">
        <w:rPr>
          <w:i/>
          <w:lang w:val="en-US"/>
        </w:rPr>
        <w:t>connectionService</w:t>
      </w:r>
      <w:proofErr w:type="spellEnd"/>
      <w:r w:rsidRPr="00663582">
        <w:t xml:space="preserve"> </w:t>
      </w:r>
      <w:r>
        <w:t xml:space="preserve">и </w:t>
      </w:r>
      <w:proofErr w:type="spellStart"/>
      <w:r w:rsidRPr="007F2A55">
        <w:rPr>
          <w:i/>
          <w:lang w:val="en-US"/>
        </w:rPr>
        <w:t>appName</w:t>
      </w:r>
      <w:proofErr w:type="spellEnd"/>
      <w:r w:rsidRPr="007C4704"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3235"/>
        <w:gridCol w:w="2213"/>
        <w:gridCol w:w="2421"/>
      </w:tblGrid>
      <w:tr w:rsidR="007F2A55" w:rsidTr="007F2A55">
        <w:tc>
          <w:tcPr>
            <w:tcW w:w="1668" w:type="dxa"/>
            <w:shd w:val="clear" w:color="auto" w:fill="D9D9D9" w:themeFill="background1" w:themeFillShade="D9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>Параметр сервиса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>Соответствующая настройка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>Описание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>Пример</w:t>
            </w:r>
          </w:p>
        </w:tc>
      </w:tr>
      <w:tr w:rsidR="007F2A55" w:rsidTr="005078F3">
        <w:tc>
          <w:tcPr>
            <w:tcW w:w="1668" w:type="dxa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proofErr w:type="spellStart"/>
            <w:r w:rsidRPr="002A76FE">
              <w:rPr>
                <w:i/>
                <w:sz w:val="18"/>
                <w:szCs w:val="18"/>
                <w:lang w:val="en-US"/>
              </w:rPr>
              <w:t>connectionService</w:t>
            </w:r>
            <w:proofErr w:type="spellEnd"/>
          </w:p>
        </w:tc>
        <w:tc>
          <w:tcPr>
            <w:tcW w:w="3235" w:type="dxa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 xml:space="preserve">при старте сервиса заполняется значением из настройки </w:t>
            </w:r>
            <w:r w:rsidRPr="002A76FE">
              <w:rPr>
                <w:sz w:val="18"/>
                <w:szCs w:val="18"/>
                <w:lang w:val="en-US"/>
              </w:rPr>
              <w:t>PUSH</w:t>
            </w:r>
            <w:r w:rsidRPr="002A76FE">
              <w:rPr>
                <w:sz w:val="18"/>
                <w:szCs w:val="18"/>
              </w:rPr>
              <w:t>_</w:t>
            </w:r>
            <w:r w:rsidRPr="002A76FE">
              <w:rPr>
                <w:sz w:val="18"/>
                <w:szCs w:val="18"/>
                <w:lang w:val="en-US"/>
              </w:rPr>
              <w:t>NOTIFICATIONS</w:t>
            </w:r>
            <w:r w:rsidRPr="002A76FE">
              <w:rPr>
                <w:sz w:val="18"/>
                <w:szCs w:val="18"/>
              </w:rPr>
              <w:t>_</w:t>
            </w:r>
            <w:r w:rsidRPr="002A76FE">
              <w:rPr>
                <w:sz w:val="18"/>
                <w:szCs w:val="18"/>
                <w:lang w:val="en-US"/>
              </w:rPr>
              <w:t>SOURCE</w:t>
            </w:r>
            <w:r w:rsidRPr="002A76FE">
              <w:rPr>
                <w:sz w:val="18"/>
                <w:szCs w:val="18"/>
              </w:rPr>
              <w:t>_</w:t>
            </w:r>
            <w:r w:rsidRPr="002A76FE">
              <w:rPr>
                <w:sz w:val="18"/>
                <w:szCs w:val="18"/>
                <w:lang w:val="en-US"/>
              </w:rPr>
              <w:t>SERVICE</w:t>
            </w:r>
          </w:p>
        </w:tc>
        <w:tc>
          <w:tcPr>
            <w:tcW w:w="2213" w:type="dxa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</w:t>
            </w:r>
            <w:r w:rsidRPr="002A76FE">
              <w:rPr>
                <w:sz w:val="18"/>
                <w:szCs w:val="18"/>
              </w:rPr>
              <w:t xml:space="preserve">начение DATAPOWER_TARGET из </w:t>
            </w:r>
            <w:proofErr w:type="spellStart"/>
            <w:r w:rsidRPr="002A76FE">
              <w:rPr>
                <w:sz w:val="18"/>
                <w:szCs w:val="18"/>
              </w:rPr>
              <w:t>проксисервера</w:t>
            </w:r>
            <w:proofErr w:type="spellEnd"/>
            <w:r w:rsidRPr="002A76FE">
              <w:rPr>
                <w:sz w:val="18"/>
                <w:szCs w:val="18"/>
              </w:rPr>
              <w:t xml:space="preserve">, который будет использоваться для загрузки уведомлений (каждый TARGET выполняет запросы в определенной БД) </w:t>
            </w:r>
          </w:p>
        </w:tc>
        <w:tc>
          <w:tcPr>
            <w:tcW w:w="2018" w:type="dxa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>finik2-new</w:t>
            </w:r>
            <w:r>
              <w:rPr>
                <w:sz w:val="18"/>
                <w:szCs w:val="18"/>
              </w:rPr>
              <w:t xml:space="preserve"> (</w:t>
            </w:r>
            <w:r w:rsidRPr="002A76FE">
              <w:rPr>
                <w:sz w:val="18"/>
                <w:szCs w:val="18"/>
              </w:rPr>
              <w:t>запрос для загрузки уведомлений направится в finik2</w:t>
            </w:r>
            <w:r>
              <w:rPr>
                <w:sz w:val="18"/>
                <w:szCs w:val="18"/>
              </w:rPr>
              <w:t>)</w:t>
            </w:r>
          </w:p>
        </w:tc>
      </w:tr>
      <w:tr w:rsidR="007F2A55" w:rsidTr="005078F3">
        <w:tc>
          <w:tcPr>
            <w:tcW w:w="1668" w:type="dxa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proofErr w:type="spellStart"/>
            <w:r w:rsidRPr="002A76FE">
              <w:rPr>
                <w:i/>
                <w:sz w:val="18"/>
                <w:szCs w:val="18"/>
                <w:lang w:val="en-US"/>
              </w:rPr>
              <w:t>appName</w:t>
            </w:r>
            <w:proofErr w:type="spellEnd"/>
          </w:p>
        </w:tc>
        <w:tc>
          <w:tcPr>
            <w:tcW w:w="3235" w:type="dxa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 xml:space="preserve">при страте сервиса заполняется значением из настройки </w:t>
            </w:r>
            <w:r w:rsidRPr="002A76FE">
              <w:rPr>
                <w:sz w:val="18"/>
                <w:szCs w:val="18"/>
                <w:lang w:val="en-US"/>
              </w:rPr>
              <w:t>PUSH</w:t>
            </w:r>
            <w:r w:rsidRPr="002A76FE">
              <w:rPr>
                <w:sz w:val="18"/>
                <w:szCs w:val="18"/>
              </w:rPr>
              <w:t>_</w:t>
            </w:r>
            <w:r w:rsidRPr="002A76FE">
              <w:rPr>
                <w:sz w:val="18"/>
                <w:szCs w:val="18"/>
                <w:lang w:val="en-US"/>
              </w:rPr>
              <w:t>NOTIFICATIONS</w:t>
            </w:r>
            <w:r w:rsidRPr="002A76FE">
              <w:rPr>
                <w:sz w:val="18"/>
                <w:szCs w:val="18"/>
              </w:rPr>
              <w:t>_</w:t>
            </w:r>
            <w:r w:rsidRPr="002A76FE">
              <w:rPr>
                <w:sz w:val="18"/>
                <w:szCs w:val="18"/>
                <w:lang w:val="en-US"/>
              </w:rPr>
              <w:t>APP</w:t>
            </w:r>
            <w:r w:rsidRPr="002A76FE">
              <w:rPr>
                <w:sz w:val="18"/>
                <w:szCs w:val="18"/>
              </w:rPr>
              <w:t>_</w:t>
            </w:r>
            <w:r w:rsidRPr="002A76FE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2213" w:type="dxa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>Здесь должны быть перечислены через «</w:t>
            </w:r>
            <w:proofErr w:type="gramStart"/>
            <w:r w:rsidRPr="002A76FE">
              <w:rPr>
                <w:sz w:val="18"/>
                <w:szCs w:val="18"/>
              </w:rPr>
              <w:t>,»</w:t>
            </w:r>
            <w:proofErr w:type="gramEnd"/>
            <w:r w:rsidRPr="002A76FE">
              <w:rPr>
                <w:sz w:val="18"/>
                <w:szCs w:val="18"/>
              </w:rPr>
              <w:t xml:space="preserve"> (запятую) без пробелов названия приложений, для которых предназначены эти загруженные уведомления</w:t>
            </w:r>
          </w:p>
        </w:tc>
        <w:tc>
          <w:tcPr>
            <w:tcW w:w="2018" w:type="dxa"/>
          </w:tcPr>
          <w:p w:rsidR="007F2A55" w:rsidRPr="002A76FE" w:rsidRDefault="007F2A55" w:rsidP="005078F3">
            <w:pPr>
              <w:rPr>
                <w:sz w:val="18"/>
                <w:szCs w:val="18"/>
              </w:rPr>
            </w:pPr>
            <w:r w:rsidRPr="002A76FE">
              <w:rPr>
                <w:sz w:val="18"/>
                <w:szCs w:val="18"/>
              </w:rPr>
              <w:t>iNavigator2,iNavigator2Phone</w:t>
            </w:r>
          </w:p>
        </w:tc>
      </w:tr>
    </w:tbl>
    <w:p w:rsidR="007F2A55" w:rsidRPr="007F2A55" w:rsidRDefault="007F2A55" w:rsidP="007F2A55"/>
    <w:p w:rsidR="00572356" w:rsidRDefault="007F2A55" w:rsidP="00B30ECC">
      <w:pPr>
        <w:pStyle w:val="3"/>
        <w:numPr>
          <w:ilvl w:val="0"/>
          <w:numId w:val="1"/>
        </w:numPr>
      </w:pPr>
      <w:r>
        <w:lastRenderedPageBreak/>
        <w:t>Н</w:t>
      </w:r>
      <w:r w:rsidR="00B30ECC">
        <w:t>астро</w:t>
      </w:r>
      <w:r>
        <w:t>йка конфигурации</w:t>
      </w:r>
      <w:r w:rsidR="00B30ECC">
        <w:t xml:space="preserve"> мобильного приложения</w:t>
      </w:r>
      <w:r w:rsidR="00572356">
        <w:t>.</w:t>
      </w:r>
    </w:p>
    <w:p w:rsidR="00572356" w:rsidRDefault="00102D8A" w:rsidP="00C221EE">
      <w:pPr>
        <w:ind w:firstLine="708"/>
      </w:pPr>
      <w:r>
        <w:t xml:space="preserve">Мобильное приложение, которое должно получать </w:t>
      </w:r>
      <w:del w:id="59" w:author="Шахов Илья Николаевич" w:date="2016-07-22T13:22:00Z">
        <w:r w:rsidDel="00EF223D">
          <w:delText xml:space="preserve">пуш </w:delText>
        </w:r>
      </w:del>
      <w:ins w:id="60" w:author="Шахов Илья Николаевич" w:date="2016-07-22T13:22:00Z">
        <w:r w:rsidR="00EF223D">
          <w:rPr>
            <w:lang w:val="en-US"/>
          </w:rPr>
          <w:t>push</w:t>
        </w:r>
        <w:r w:rsidR="00EF223D">
          <w:t xml:space="preserve"> </w:t>
        </w:r>
      </w:ins>
      <w:r>
        <w:t>уведомления, должно иметь параметр</w:t>
      </w:r>
      <w:r w:rsidR="00B30ECC">
        <w:t>ы</w:t>
      </w:r>
      <w:r>
        <w:t xml:space="preserve"> </w:t>
      </w:r>
      <w:proofErr w:type="spellStart"/>
      <w:r w:rsidRPr="00904811">
        <w:rPr>
          <w:i/>
          <w:lang w:val="en-US"/>
        </w:rPr>
        <w:t>PushServer</w:t>
      </w:r>
      <w:proofErr w:type="spellEnd"/>
      <w:r w:rsidRPr="00904811">
        <w:rPr>
          <w:i/>
        </w:rPr>
        <w:t>1</w:t>
      </w:r>
      <w:r>
        <w:t xml:space="preserve"> и </w:t>
      </w:r>
      <w:proofErr w:type="spellStart"/>
      <w:r w:rsidRPr="00904811">
        <w:rPr>
          <w:i/>
          <w:lang w:val="en-US"/>
        </w:rPr>
        <w:t>PushServer</w:t>
      </w:r>
      <w:proofErr w:type="spellEnd"/>
      <w:r w:rsidRPr="00904811">
        <w:rPr>
          <w:i/>
        </w:rPr>
        <w:t>2</w:t>
      </w:r>
      <w:r>
        <w:t xml:space="preserve"> в настройках, получаемых приложением с </w:t>
      </w:r>
      <w:del w:id="61" w:author="Шахов Илья Николаевич" w:date="2016-07-22T13:23:00Z">
        <w:r w:rsidDel="00EF223D">
          <w:delText>конфсервера</w:delText>
        </w:r>
      </w:del>
      <w:proofErr w:type="spellStart"/>
      <w:ins w:id="62" w:author="Шахов Илья Николаевич" w:date="2016-07-22T13:23:00Z">
        <w:r w:rsidR="00EF223D">
          <w:rPr>
            <w:lang w:val="en-US"/>
          </w:rPr>
          <w:t>confserver</w:t>
        </w:r>
        <w:proofErr w:type="spellEnd"/>
        <w:r w:rsidR="00EF223D" w:rsidRPr="00EF223D">
          <w:rPr>
            <w:rPrChange w:id="63" w:author="Шахов Илья Николаевич" w:date="2016-07-22T13:23:00Z">
              <w:rPr>
                <w:lang w:val="en-US"/>
              </w:rPr>
            </w:rPrChange>
          </w:rPr>
          <w:t>-</w:t>
        </w:r>
        <w:r w:rsidR="00EF223D">
          <w:t>а</w:t>
        </w:r>
      </w:ins>
      <w:r>
        <w:t xml:space="preserve">. Они должны указывать на разные </w:t>
      </w:r>
      <w:proofErr w:type="spellStart"/>
      <w:r>
        <w:t>ноды</w:t>
      </w:r>
      <w:proofErr w:type="spellEnd"/>
      <w:r>
        <w:t xml:space="preserve"> </w:t>
      </w:r>
      <w:del w:id="64" w:author="Шахов Илья Николаевич" w:date="2016-07-22T13:23:00Z">
        <w:r w:rsidRPr="00102D8A" w:rsidDel="00EF223D">
          <w:rPr>
            <w:b/>
          </w:rPr>
          <w:delText>синксервера</w:delText>
        </w:r>
      </w:del>
      <w:proofErr w:type="spellStart"/>
      <w:ins w:id="65" w:author="Шахов Илья Николаевич" w:date="2016-07-22T13:23:00Z">
        <w:r w:rsidR="00EF223D">
          <w:rPr>
            <w:b/>
            <w:lang w:val="en-US"/>
          </w:rPr>
          <w:t>syncserver</w:t>
        </w:r>
        <w:proofErr w:type="spellEnd"/>
        <w:r w:rsidR="00EF223D" w:rsidRPr="00EF223D">
          <w:rPr>
            <w:b/>
            <w:rPrChange w:id="66" w:author="Шахов Илья Николаевич" w:date="2016-07-22T13:23:00Z">
              <w:rPr>
                <w:b/>
                <w:lang w:val="en-US"/>
              </w:rPr>
            </w:rPrChange>
          </w:rPr>
          <w:t>-</w:t>
        </w:r>
        <w:r w:rsidR="00EF223D">
          <w:rPr>
            <w:b/>
          </w:rPr>
          <w:t>а</w:t>
        </w:r>
      </w:ins>
      <w:r w:rsidRPr="00332A46">
        <w:t>,</w:t>
      </w:r>
      <w:r>
        <w:t xml:space="preserve"> который будет использоваться для регистрации </w:t>
      </w:r>
      <w:ins w:id="67" w:author="Шахов Илья Николаевич" w:date="2016-07-22T12:57:00Z">
        <w:r w:rsidR="007B3EDB">
          <w:t xml:space="preserve">получателей </w:t>
        </w:r>
      </w:ins>
      <w:r>
        <w:t>и отправки</w:t>
      </w:r>
      <w:ins w:id="68" w:author="Шахов Илья Николаевич" w:date="2016-07-22T12:57:00Z">
        <w:r w:rsidR="007B3EDB">
          <w:t xml:space="preserve"> им</w:t>
        </w:r>
      </w:ins>
      <w:r>
        <w:t xml:space="preserve"> </w:t>
      </w:r>
      <w:del w:id="69" w:author="Шахов Илья Николаевич" w:date="2016-07-22T13:23:00Z">
        <w:r w:rsidDel="00EF223D">
          <w:delText>пушей</w:delText>
        </w:r>
      </w:del>
      <w:ins w:id="70" w:author="Шахов Илья Николаевич" w:date="2016-07-22T13:23:00Z">
        <w:r w:rsidR="00EF223D">
          <w:rPr>
            <w:lang w:val="en-US"/>
          </w:rPr>
          <w:t>push</w:t>
        </w:r>
        <w:r w:rsidR="00EF223D" w:rsidRPr="00EF223D">
          <w:rPr>
            <w:rPrChange w:id="71" w:author="Шахов Илья Николаевич" w:date="2016-07-22T13:23:00Z">
              <w:rPr>
                <w:lang w:val="en-US"/>
              </w:rPr>
            </w:rPrChange>
          </w:rPr>
          <w:t xml:space="preserve"> </w:t>
        </w:r>
        <w:r w:rsidR="00EF223D">
          <w:t>уведомлений</w:t>
        </w:r>
      </w:ins>
      <w:r>
        <w:t>. Адреса должны</w:t>
      </w:r>
      <w:r w:rsidR="00B30ECC">
        <w:t xml:space="preserve"> быть доступны из внешней сети</w:t>
      </w:r>
      <w:r w:rsidR="00B30ECC" w:rsidRPr="00B30ECC">
        <w:t xml:space="preserve"> </w:t>
      </w:r>
      <w:r w:rsidR="00B30ECC">
        <w:t xml:space="preserve">и </w:t>
      </w:r>
      <w:r w:rsidR="00866097">
        <w:t xml:space="preserve">оканчиваться на </w:t>
      </w:r>
      <w:r w:rsidR="00866097" w:rsidRPr="00866097">
        <w:t>…/</w:t>
      </w:r>
      <w:r w:rsidR="00866097">
        <w:rPr>
          <w:lang w:val="en-US"/>
        </w:rPr>
        <w:t>common</w:t>
      </w:r>
      <w:r w:rsidR="00866097" w:rsidRPr="00866097">
        <w:t>/</w:t>
      </w:r>
      <w:r w:rsidR="00866097">
        <w:rPr>
          <w:lang w:val="en-US"/>
        </w:rPr>
        <w:t>request</w:t>
      </w:r>
      <w:r w:rsidR="00866097" w:rsidRPr="00866097">
        <w:t>.</w:t>
      </w:r>
      <w:r w:rsidR="00866097">
        <w:rPr>
          <w:lang w:val="en-US"/>
        </w:rPr>
        <w:t>do</w:t>
      </w:r>
      <w:r w:rsidR="00866097">
        <w:t>. Для проверки ссылки можно вставить ее в адресную строку браузера</w:t>
      </w:r>
      <w:r w:rsidR="00866097" w:rsidRPr="00866097">
        <w:t xml:space="preserve">; </w:t>
      </w:r>
      <w:r w:rsidR="00866097">
        <w:t xml:space="preserve">должна появиться надпись </w:t>
      </w:r>
      <w:r w:rsidR="00866097" w:rsidRPr="00866097">
        <w:t>“</w:t>
      </w:r>
      <w:r w:rsidR="00866097">
        <w:rPr>
          <w:lang w:val="en-US"/>
        </w:rPr>
        <w:t>Error</w:t>
      </w:r>
      <w:r w:rsidR="00866097" w:rsidRPr="00866097">
        <w:t xml:space="preserve"> </w:t>
      </w:r>
      <w:r w:rsidR="00866097">
        <w:rPr>
          <w:lang w:val="en-US"/>
        </w:rPr>
        <w:t>was</w:t>
      </w:r>
      <w:r w:rsidR="00866097" w:rsidRPr="00866097">
        <w:t xml:space="preserve"> </w:t>
      </w:r>
      <w:proofErr w:type="spellStart"/>
      <w:r w:rsidR="00866097">
        <w:rPr>
          <w:lang w:val="en-US"/>
        </w:rPr>
        <w:t>ocuried</w:t>
      </w:r>
      <w:proofErr w:type="spellEnd"/>
      <w:r w:rsidR="00866097" w:rsidRPr="00866097">
        <w:t xml:space="preserve"> </w:t>
      </w:r>
      <w:r w:rsidR="00866097">
        <w:rPr>
          <w:lang w:val="en-US"/>
        </w:rPr>
        <w:t>while</w:t>
      </w:r>
      <w:r w:rsidR="00866097" w:rsidRPr="00866097">
        <w:t xml:space="preserve"> </w:t>
      </w:r>
      <w:r w:rsidR="00866097">
        <w:rPr>
          <w:lang w:val="en-US"/>
        </w:rPr>
        <w:t>executing</w:t>
      </w:r>
      <w:r w:rsidR="00866097" w:rsidRPr="00866097">
        <w:t xml:space="preserve"> </w:t>
      </w:r>
      <w:r w:rsidR="00866097">
        <w:rPr>
          <w:lang w:val="en-US"/>
        </w:rPr>
        <w:t>method</w:t>
      </w:r>
      <w:r w:rsidR="00866097" w:rsidRPr="00866097">
        <w:t>. (</w:t>
      </w:r>
      <w:r w:rsidR="00866097">
        <w:rPr>
          <w:lang w:val="en-US"/>
        </w:rPr>
        <w:t>null</w:t>
      </w:r>
      <w:r w:rsidR="00866097" w:rsidRPr="00866097">
        <w:t>)”</w:t>
      </w:r>
      <w:r w:rsidR="00866097">
        <w:t>.</w:t>
      </w:r>
    </w:p>
    <w:p w:rsidR="00B30ECC" w:rsidRDefault="00B30ECC" w:rsidP="007F2A55">
      <w:pPr>
        <w:pStyle w:val="1"/>
      </w:pPr>
      <w:r>
        <w:t xml:space="preserve">Проверка регистрации устройства </w:t>
      </w:r>
    </w:p>
    <w:p w:rsidR="007F2A55" w:rsidRDefault="00866097" w:rsidP="007F2A55">
      <w:pPr>
        <w:ind w:firstLine="708"/>
      </w:pPr>
      <w:r>
        <w:t>При запуске мобильного приложения, оно должно</w:t>
      </w:r>
      <w:ins w:id="72" w:author="Шахов Илья Николаевич" w:date="2016-07-22T13:17:00Z">
        <w:r w:rsidR="00EF223D">
          <w:t xml:space="preserve"> автоматически</w:t>
        </w:r>
      </w:ins>
      <w:r>
        <w:t xml:space="preserve"> пройти регистрацию на </w:t>
      </w:r>
      <w:del w:id="73" w:author="Шахов Илья Николаевич" w:date="2016-07-22T13:23:00Z">
        <w:r w:rsidDel="00EF223D">
          <w:delText xml:space="preserve">пуш </w:delText>
        </w:r>
      </w:del>
      <w:ins w:id="74" w:author="Шахов Илья Николаевич" w:date="2016-07-22T13:23:00Z">
        <w:r w:rsidR="00EF223D">
          <w:rPr>
            <w:lang w:val="en-US"/>
          </w:rPr>
          <w:t>push</w:t>
        </w:r>
        <w:r w:rsidR="00EF223D">
          <w:t xml:space="preserve"> </w:t>
        </w:r>
      </w:ins>
      <w:r>
        <w:t>уведомления по ссылкам, указанным в пришедших настройках (</w:t>
      </w:r>
      <w:proofErr w:type="spellStart"/>
      <w:r w:rsidRPr="00904811">
        <w:rPr>
          <w:i/>
          <w:lang w:val="en-US"/>
        </w:rPr>
        <w:t>PushServer</w:t>
      </w:r>
      <w:proofErr w:type="spellEnd"/>
      <w:r w:rsidRPr="00904811">
        <w:rPr>
          <w:i/>
        </w:rPr>
        <w:t>1</w:t>
      </w:r>
      <w:r>
        <w:t xml:space="preserve"> и </w:t>
      </w:r>
      <w:proofErr w:type="spellStart"/>
      <w:r w:rsidRPr="00904811">
        <w:rPr>
          <w:i/>
          <w:lang w:val="en-US"/>
        </w:rPr>
        <w:t>PushServer</w:t>
      </w:r>
      <w:proofErr w:type="spellEnd"/>
      <w:r w:rsidRPr="00904811">
        <w:rPr>
          <w:i/>
        </w:rPr>
        <w:t>2</w:t>
      </w:r>
      <w:r>
        <w:t xml:space="preserve">). </w:t>
      </w:r>
    </w:p>
    <w:p w:rsidR="007F2A55" w:rsidRDefault="000112D2" w:rsidP="007F2A55">
      <w:pPr>
        <w:pStyle w:val="a5"/>
        <w:numPr>
          <w:ilvl w:val="0"/>
          <w:numId w:val="4"/>
        </w:numPr>
      </w:pPr>
      <w:r>
        <w:t>Запустить мобильное приложение.</w:t>
      </w:r>
    </w:p>
    <w:p w:rsidR="000112D2" w:rsidRDefault="000112D2" w:rsidP="007F2A55">
      <w:pPr>
        <w:pStyle w:val="a5"/>
        <w:numPr>
          <w:ilvl w:val="0"/>
          <w:numId w:val="4"/>
        </w:numPr>
      </w:pPr>
      <w:r>
        <w:t xml:space="preserve">Зайти на форму отправки </w:t>
      </w:r>
      <w:del w:id="75" w:author="Шахов Илья Николаевич" w:date="2016-07-22T13:24:00Z">
        <w:r w:rsidDel="00EF223D">
          <w:delText xml:space="preserve">пуш </w:delText>
        </w:r>
      </w:del>
      <w:ins w:id="76" w:author="Шахов Илья Николаевич" w:date="2016-07-22T13:24:00Z">
        <w:r w:rsidR="00EF223D">
          <w:rPr>
            <w:lang w:val="en-US"/>
          </w:rPr>
          <w:t>push</w:t>
        </w:r>
        <w:r w:rsidR="00EF223D">
          <w:t xml:space="preserve"> </w:t>
        </w:r>
      </w:ins>
      <w:r>
        <w:t>уведомлений (или обновить страницу)</w:t>
      </w:r>
    </w:p>
    <w:p w:rsidR="0084581B" w:rsidRPr="0084581B" w:rsidRDefault="000112D2" w:rsidP="000112D2">
      <w:pPr>
        <w:pStyle w:val="a5"/>
        <w:numPr>
          <w:ilvl w:val="0"/>
          <w:numId w:val="4"/>
        </w:numPr>
      </w:pPr>
      <w:r>
        <w:t>Убедиться, что данное устройство доступно для выбора в форме.</w:t>
      </w:r>
      <w:r w:rsidRPr="0084581B">
        <w:t xml:space="preserve"> </w:t>
      </w:r>
    </w:p>
    <w:p w:rsidR="0084581B" w:rsidRPr="0084581B" w:rsidRDefault="0084581B" w:rsidP="0084581B">
      <w:pPr>
        <w:ind w:firstLine="708"/>
      </w:pPr>
      <w:r>
        <w:t>Последний пункт</w:t>
      </w:r>
      <w:r w:rsidRPr="0084581B">
        <w:t xml:space="preserve"> </w:t>
      </w:r>
      <w:r>
        <w:t xml:space="preserve">также </w:t>
      </w:r>
      <w:r w:rsidR="00C93C03">
        <w:t>означает, что клиент появился</w:t>
      </w:r>
      <w:ins w:id="77" w:author="Шахов Илья Николаевич" w:date="2016-07-22T13:18:00Z">
        <w:r w:rsidR="00EF223D">
          <w:t xml:space="preserve"> (добавился или обновился)</w:t>
        </w:r>
      </w:ins>
      <w:r w:rsidR="00C93C03">
        <w:t xml:space="preserve"> в БД</w:t>
      </w:r>
      <w:r w:rsidR="00F8419A" w:rsidRPr="00965120">
        <w:t xml:space="preserve"> </w:t>
      </w:r>
      <w:del w:id="78" w:author="Шахов Илья Николаевич" w:date="2016-07-22T13:17:00Z">
        <w:r w:rsidR="00F8419A" w:rsidDel="00EF223D">
          <w:delText>синксервера</w:delText>
        </w:r>
        <w:r w:rsidR="00C93C03" w:rsidDel="00EF223D">
          <w:delText xml:space="preserve"> </w:delText>
        </w:r>
      </w:del>
      <w:proofErr w:type="spellStart"/>
      <w:ins w:id="79" w:author="Шахов Илья Николаевич" w:date="2016-07-22T13:17:00Z">
        <w:r w:rsidR="00EF223D">
          <w:rPr>
            <w:lang w:val="en-US"/>
          </w:rPr>
          <w:t>syncserver</w:t>
        </w:r>
        <w:proofErr w:type="spellEnd"/>
        <w:r w:rsidR="00EF223D">
          <w:t>-а</w:t>
        </w:r>
        <w:r w:rsidR="00EF223D">
          <w:t xml:space="preserve"> </w:t>
        </w:r>
      </w:ins>
      <w:r>
        <w:t xml:space="preserve">в таблице </w:t>
      </w:r>
      <w:r>
        <w:rPr>
          <w:lang w:val="en-US"/>
        </w:rPr>
        <w:t>SYNC</w:t>
      </w:r>
      <w:r w:rsidRPr="0084581B">
        <w:t>_</w:t>
      </w:r>
      <w:r>
        <w:rPr>
          <w:lang w:val="en-US"/>
        </w:rPr>
        <w:t>PUSH</w:t>
      </w:r>
      <w:r w:rsidRPr="0084581B">
        <w:t>_</w:t>
      </w:r>
      <w:r>
        <w:rPr>
          <w:lang w:val="en-US"/>
        </w:rPr>
        <w:t>NOTIFICATIONS</w:t>
      </w:r>
      <w:r w:rsidRPr="0084581B">
        <w:t>_</w:t>
      </w:r>
      <w:r>
        <w:rPr>
          <w:lang w:val="en-US"/>
        </w:rPr>
        <w:t>CLIENTS</w:t>
      </w:r>
      <w:r w:rsidRPr="0084581B">
        <w:t xml:space="preserve"> </w:t>
      </w:r>
      <w:r w:rsidR="00C93C03">
        <w:t xml:space="preserve">(доступные устройства в форме берутся именно из </w:t>
      </w:r>
      <w:r>
        <w:t>этой таблицы</w:t>
      </w:r>
      <w:r w:rsidR="00C93C03">
        <w:t>).</w:t>
      </w:r>
      <w:r>
        <w:t xml:space="preserve"> Основные колонки в таблице:</w:t>
      </w:r>
      <w:r>
        <w:br/>
      </w:r>
      <w:r>
        <w:tab/>
      </w:r>
      <w:r>
        <w:rPr>
          <w:lang w:val="en-US"/>
        </w:rPr>
        <w:t>SYNC</w:t>
      </w:r>
      <w:r w:rsidRPr="0084581B">
        <w:t>_</w:t>
      </w:r>
      <w:r>
        <w:rPr>
          <w:lang w:val="en-US"/>
        </w:rPr>
        <w:t>PNC</w:t>
      </w:r>
      <w:r w:rsidRPr="0084581B">
        <w:t>_</w:t>
      </w:r>
      <w:r>
        <w:rPr>
          <w:lang w:val="en-US"/>
        </w:rPr>
        <w:t>APPLICATION</w:t>
      </w:r>
      <w:r w:rsidRPr="0084581B">
        <w:t>_</w:t>
      </w:r>
      <w:r>
        <w:rPr>
          <w:lang w:val="en-US"/>
        </w:rPr>
        <w:t>CODE</w:t>
      </w:r>
      <w:r w:rsidRPr="0084581B">
        <w:t xml:space="preserve"> – </w:t>
      </w:r>
      <w:r>
        <w:t>название (идентификатор) мобильного приложения</w:t>
      </w:r>
      <w:r>
        <w:br/>
      </w:r>
      <w:r>
        <w:tab/>
      </w:r>
      <w:r>
        <w:rPr>
          <w:lang w:val="en-US"/>
        </w:rPr>
        <w:t>SYNC</w:t>
      </w:r>
      <w:r w:rsidRPr="0084581B">
        <w:t>_</w:t>
      </w:r>
      <w:r>
        <w:rPr>
          <w:lang w:val="en-US"/>
        </w:rPr>
        <w:t>PNC</w:t>
      </w:r>
      <w:r w:rsidRPr="0084581B">
        <w:t>_</w:t>
      </w:r>
      <w:r>
        <w:rPr>
          <w:lang w:val="en-US"/>
        </w:rPr>
        <w:t>EMAIL</w:t>
      </w:r>
      <w:r w:rsidRPr="0084581B">
        <w:t xml:space="preserve"> </w:t>
      </w:r>
      <w:r>
        <w:t xml:space="preserve">– </w:t>
      </w:r>
      <w:r>
        <w:rPr>
          <w:lang w:val="en-US"/>
        </w:rPr>
        <w:t>email</w:t>
      </w:r>
      <w:r w:rsidRPr="0084581B">
        <w:t xml:space="preserve"> </w:t>
      </w:r>
      <w:r>
        <w:t>пользователя</w:t>
      </w:r>
      <w:r>
        <w:br/>
      </w:r>
      <w:r>
        <w:tab/>
      </w:r>
      <w:r>
        <w:rPr>
          <w:lang w:val="en-US"/>
        </w:rPr>
        <w:t>SYNC</w:t>
      </w:r>
      <w:r w:rsidRPr="0084581B">
        <w:t>_</w:t>
      </w:r>
      <w:r>
        <w:rPr>
          <w:lang w:val="en-US"/>
        </w:rPr>
        <w:t>PNC</w:t>
      </w:r>
      <w:r w:rsidRPr="0084581B">
        <w:t>_</w:t>
      </w:r>
      <w:r>
        <w:rPr>
          <w:lang w:val="en-US"/>
        </w:rPr>
        <w:t>DEVICE</w:t>
      </w:r>
      <w:r w:rsidRPr="0084581B">
        <w:t>_</w:t>
      </w:r>
      <w:r>
        <w:rPr>
          <w:lang w:val="en-US"/>
        </w:rPr>
        <w:t>NAME</w:t>
      </w:r>
      <w:r w:rsidRPr="0084581B">
        <w:t xml:space="preserve"> </w:t>
      </w:r>
      <w:r>
        <w:t>–</w:t>
      </w:r>
      <w:r w:rsidRPr="0084581B">
        <w:t xml:space="preserve"> </w:t>
      </w:r>
      <w:r>
        <w:t>имя устройства, соответствует полю «</w:t>
      </w:r>
      <w:r w:rsidRPr="0084581B">
        <w:t>Выберите Устройство</w:t>
      </w:r>
      <w:proofErr w:type="gramStart"/>
      <w:r w:rsidRPr="0084581B">
        <w:t>:»</w:t>
      </w:r>
      <w:proofErr w:type="gramEnd"/>
      <w:r w:rsidRPr="0084581B">
        <w:t xml:space="preserve"> на странице формы отправки уведомлений</w:t>
      </w:r>
      <w:r>
        <w:t>.</w:t>
      </w:r>
    </w:p>
    <w:p w:rsidR="00CE40B0" w:rsidRPr="00CE40B0" w:rsidRDefault="00CE40B0" w:rsidP="000112D2">
      <w:pPr>
        <w:pStyle w:val="a5"/>
        <w:numPr>
          <w:ilvl w:val="0"/>
          <w:numId w:val="4"/>
        </w:numPr>
      </w:pPr>
      <w:r>
        <w:t>Выбрать данное устройство и отправить тестовое уведомление.</w:t>
      </w:r>
    </w:p>
    <w:p w:rsidR="000112D2" w:rsidRDefault="00C93C03" w:rsidP="00C221EE">
      <w:pPr>
        <w:ind w:firstLine="708"/>
        <w:sectPr w:rsidR="000112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Если при отправке уведомления через форму появилось сообщение «0 пользователей системы получат сообщение в ближайшее время», то выбранные устройства</w:t>
      </w:r>
      <w:r w:rsidR="00E40371">
        <w:t xml:space="preserve"> имеют неверный </w:t>
      </w:r>
      <w:proofErr w:type="spellStart"/>
      <w:r w:rsidR="00E40371">
        <w:t>токен</w:t>
      </w:r>
      <w:proofErr w:type="spellEnd"/>
      <w:r w:rsidR="00E40371">
        <w:t xml:space="preserve"> (за время </w:t>
      </w:r>
      <w:r w:rsidR="00CE40B0">
        <w:t>заполнения формы</w:t>
      </w:r>
      <w:r w:rsidR="00E40371">
        <w:t xml:space="preserve"> </w:t>
      </w:r>
      <w:r w:rsidR="00CE40B0">
        <w:t xml:space="preserve">произошла </w:t>
      </w:r>
      <w:proofErr w:type="spellStart"/>
      <w:r w:rsidR="00CE40B0">
        <w:t>инвалидация</w:t>
      </w:r>
      <w:proofErr w:type="spellEnd"/>
      <w:r w:rsidR="00CE40B0">
        <w:t xml:space="preserve"> </w:t>
      </w:r>
      <w:proofErr w:type="spellStart"/>
      <w:r w:rsidR="00CE40B0">
        <w:t>токена</w:t>
      </w:r>
      <w:proofErr w:type="spellEnd"/>
      <w:r w:rsidR="00CE40B0">
        <w:t xml:space="preserve"> – он стал недействительным;</w:t>
      </w:r>
      <w:r w:rsidR="00E40371">
        <w:t xml:space="preserve"> этому устройству отправка уведомления пропущена). </w:t>
      </w:r>
      <w:proofErr w:type="spellStart"/>
      <w:r w:rsidR="00E40371">
        <w:t>Токен</w:t>
      </w:r>
      <w:proofErr w:type="spellEnd"/>
      <w:r w:rsidR="00E40371">
        <w:t xml:space="preserve"> должен обновиться при следующей регистрации устройства (запуск/разворачивание мобильного приложения)</w:t>
      </w:r>
      <w:r w:rsidR="00895334">
        <w:t>.</w:t>
      </w:r>
      <w:r w:rsidR="00E40371">
        <w:t xml:space="preserve"> </w:t>
      </w:r>
    </w:p>
    <w:p w:rsidR="00904811" w:rsidRDefault="00904811"/>
    <w:p w:rsidR="000112D2" w:rsidRDefault="000112D2" w:rsidP="000112D2">
      <w:pPr>
        <w:pStyle w:val="1"/>
      </w:pPr>
      <w:bookmarkStart w:id="80" w:name="_Ошибки_отправки_уведомления"/>
      <w:bookmarkEnd w:id="80"/>
      <w:r>
        <w:t>Возможные ошибки</w:t>
      </w:r>
    </w:p>
    <w:p w:rsidR="00904811" w:rsidRDefault="00904811" w:rsidP="000112D2">
      <w:pPr>
        <w:pStyle w:val="3"/>
        <w:numPr>
          <w:ilvl w:val="0"/>
          <w:numId w:val="5"/>
        </w:numPr>
      </w:pPr>
      <w:bookmarkStart w:id="81" w:name="_Ошибки_отправки_уведомления_1"/>
      <w:bookmarkEnd w:id="81"/>
      <w:r>
        <w:t>Ошибки отправк</w:t>
      </w:r>
      <w:r w:rsidR="00663582">
        <w:t>и</w:t>
      </w:r>
      <w:r>
        <w:t xml:space="preserve"> уведомления</w:t>
      </w:r>
    </w:p>
    <w:p w:rsidR="00CE40B0" w:rsidRDefault="00C221EE" w:rsidP="00C221EE">
      <w:pPr>
        <w:ind w:firstLine="708"/>
      </w:pPr>
      <w:r>
        <w:t>У</w:t>
      </w:r>
      <w:r w:rsidR="00904811">
        <w:t>ведомление</w:t>
      </w:r>
      <w:r>
        <w:t xml:space="preserve">, </w:t>
      </w:r>
      <w:r w:rsidR="00904811">
        <w:t>добавлен</w:t>
      </w:r>
      <w:r>
        <w:t>н</w:t>
      </w:r>
      <w:r w:rsidR="00904811">
        <w:t>о</w:t>
      </w:r>
      <w:r>
        <w:t>е</w:t>
      </w:r>
      <w:r w:rsidR="00904811">
        <w:t xml:space="preserve"> в очередь</w:t>
      </w:r>
      <w:r w:rsidR="00125CA0">
        <w:t xml:space="preserve">, через несколько минут </w:t>
      </w:r>
      <w:r>
        <w:t>должно</w:t>
      </w:r>
      <w:r w:rsidR="00125CA0">
        <w:t xml:space="preserve"> попа</w:t>
      </w:r>
      <w:r>
        <w:t>сть</w:t>
      </w:r>
      <w:r w:rsidR="00125CA0">
        <w:t xml:space="preserve"> в архив (в историю). С точки зрения БД, уведомление перейдет из таблицы </w:t>
      </w:r>
      <w:r w:rsidR="00125CA0">
        <w:rPr>
          <w:lang w:val="en-US"/>
        </w:rPr>
        <w:t>SYNC</w:t>
      </w:r>
      <w:r w:rsidR="00125CA0" w:rsidRPr="00125CA0">
        <w:t>_</w:t>
      </w:r>
      <w:r w:rsidR="00125CA0">
        <w:rPr>
          <w:lang w:val="en-US"/>
        </w:rPr>
        <w:t>PUSH</w:t>
      </w:r>
      <w:r w:rsidR="00125CA0" w:rsidRPr="00125CA0">
        <w:t>_</w:t>
      </w:r>
      <w:r w:rsidR="00125CA0">
        <w:rPr>
          <w:lang w:val="en-US"/>
        </w:rPr>
        <w:t>NOTIFICATIONS</w:t>
      </w:r>
      <w:r w:rsidR="00125CA0" w:rsidRPr="00125CA0">
        <w:t xml:space="preserve"> </w:t>
      </w:r>
      <w:r w:rsidR="00125CA0">
        <w:t xml:space="preserve">в таблицу </w:t>
      </w:r>
      <w:r w:rsidR="00125CA0">
        <w:rPr>
          <w:lang w:val="en-US"/>
        </w:rPr>
        <w:t>SYNC</w:t>
      </w:r>
      <w:r w:rsidR="00125CA0" w:rsidRPr="00125CA0">
        <w:t>_</w:t>
      </w:r>
      <w:r w:rsidR="00125CA0">
        <w:rPr>
          <w:lang w:val="en-US"/>
        </w:rPr>
        <w:t>PUSH</w:t>
      </w:r>
      <w:r w:rsidR="00125CA0" w:rsidRPr="00125CA0">
        <w:t>_</w:t>
      </w:r>
      <w:r w:rsidR="00125CA0">
        <w:rPr>
          <w:lang w:val="en-US"/>
        </w:rPr>
        <w:t>NOTIFICATIONS</w:t>
      </w:r>
      <w:r w:rsidR="00125CA0" w:rsidRPr="00125CA0">
        <w:t>_</w:t>
      </w:r>
      <w:r w:rsidR="00125CA0">
        <w:rPr>
          <w:lang w:val="en-US"/>
        </w:rPr>
        <w:t>ARCHIVE</w:t>
      </w:r>
      <w:r w:rsidR="00125CA0">
        <w:t xml:space="preserve">. </w:t>
      </w:r>
    </w:p>
    <w:p w:rsidR="00CE40B0" w:rsidRDefault="00CE40B0" w:rsidP="000112D2">
      <w:pPr>
        <w:pStyle w:val="a5"/>
        <w:numPr>
          <w:ilvl w:val="1"/>
          <w:numId w:val="1"/>
        </w:numPr>
      </w:pPr>
      <w:r>
        <w:t>Через 2-3 минуты перейти к истории уведомлений и убедиться, что оно там появилось.</w:t>
      </w:r>
    </w:p>
    <w:p w:rsidR="00CE40B0" w:rsidRPr="00CE40B0" w:rsidRDefault="00CE40B0" w:rsidP="00CE40B0">
      <w:pPr>
        <w:pStyle w:val="a5"/>
        <w:numPr>
          <w:ilvl w:val="1"/>
          <w:numId w:val="1"/>
        </w:numPr>
      </w:pPr>
      <w:r>
        <w:t xml:space="preserve">Двойным нажатием по уведомлению перейти к списку получателей. </w:t>
      </w:r>
      <w:proofErr w:type="gramStart"/>
      <w:r>
        <w:t>Здесь</w:t>
      </w:r>
      <w:proofErr w:type="gramEnd"/>
      <w:r>
        <w:t xml:space="preserve"> напротив каждого клиента указан </w:t>
      </w:r>
      <w:r w:rsidR="002A76FE">
        <w:t xml:space="preserve">ответ, пришедший от сервера </w:t>
      </w:r>
      <w:r w:rsidR="002A76FE">
        <w:rPr>
          <w:lang w:val="en-US"/>
        </w:rPr>
        <w:t>Apple</w:t>
      </w:r>
      <w:ins w:id="82" w:author="Шахов Илья Николаевич" w:date="2016-07-22T12:58:00Z">
        <w:r w:rsidR="006134CD">
          <w:t>, либо описание ошибки сервиса</w:t>
        </w:r>
      </w:ins>
      <w:ins w:id="83" w:author="Шахов Илья Николаевич" w:date="2016-07-22T13:03:00Z">
        <w:r w:rsidR="006134CD">
          <w:t xml:space="preserve">, </w:t>
        </w:r>
      </w:ins>
      <w:ins w:id="84" w:author="Шахов Илья Николаевич" w:date="2016-07-22T13:04:00Z">
        <w:r w:rsidR="006134CD">
          <w:t>из-за которой сервис не смог отправить данное уведомление.</w:t>
        </w:r>
      </w:ins>
      <w:del w:id="85" w:author="Шахов Илья Николаевич" w:date="2016-07-22T12:58:00Z">
        <w:r w:rsidR="002A76FE" w:rsidDel="006134CD">
          <w:delText xml:space="preserve">. </w:delText>
        </w:r>
      </w:del>
    </w:p>
    <w:p w:rsidR="00904811" w:rsidRDefault="006134CD" w:rsidP="00C221EE">
      <w:pPr>
        <w:ind w:firstLine="708"/>
      </w:pPr>
      <w:ins w:id="86" w:author="Шахов Илья Николаевич" w:date="2016-07-22T13:03:00Z">
        <w:r>
          <w:lastRenderedPageBreak/>
          <w:t xml:space="preserve">Любой статус, отличный от </w:t>
        </w:r>
        <w:r w:rsidRPr="00125CA0">
          <w:rPr>
            <w:b/>
            <w:lang w:val="en-US"/>
          </w:rPr>
          <w:t>OK</w:t>
        </w:r>
        <w:r>
          <w:t xml:space="preserve">, является ошибкой. Статус </w:t>
        </w:r>
        <w:r w:rsidRPr="00125CA0">
          <w:rPr>
            <w:b/>
            <w:lang w:val="en-US"/>
          </w:rPr>
          <w:t>undefined</w:t>
        </w:r>
        <w:r w:rsidRPr="00125CA0">
          <w:t xml:space="preserve"> </w:t>
        </w:r>
        <w:r>
          <w:t xml:space="preserve">указывает на то, что </w:t>
        </w:r>
      </w:ins>
      <w:ins w:id="87" w:author="Шахов Илья Николаевич" w:date="2016-07-22T13:05:00Z">
        <w:r>
          <w:t xml:space="preserve">либо </w:t>
        </w:r>
      </w:ins>
      <w:ins w:id="88" w:author="Шахов Илья Николаевич" w:date="2016-07-22T13:03:00Z">
        <w:r>
          <w:t>произошла ошибка в сервисе</w:t>
        </w:r>
      </w:ins>
      <w:ins w:id="89" w:author="Шахов Илья Николаевич" w:date="2016-07-22T13:06:00Z">
        <w:r>
          <w:t xml:space="preserve"> (в</w:t>
        </w:r>
      </w:ins>
      <w:ins w:id="90" w:author="Шахов Илья Николаевич" w:date="2016-07-22T13:03:00Z">
        <w:r>
          <w:t xml:space="preserve"> этом случае следует выгрузить </w:t>
        </w:r>
        <w:proofErr w:type="spellStart"/>
        <w:r>
          <w:t>логи</w:t>
        </w:r>
        <w:proofErr w:type="spellEnd"/>
        <w:r>
          <w:t xml:space="preserve"> сервисов </w:t>
        </w:r>
        <w:proofErr w:type="spellStart"/>
        <w:r w:rsidRPr="002114AD">
          <w:rPr>
            <w:b/>
            <w:i/>
            <w:lang w:val="en-US"/>
          </w:rPr>
          <w:t>AppleSender</w:t>
        </w:r>
        <w:proofErr w:type="spellEnd"/>
        <w:r>
          <w:rPr>
            <w:b/>
            <w:i/>
          </w:rPr>
          <w:t xml:space="preserve"> </w:t>
        </w:r>
        <w:r w:rsidRPr="002114AD">
          <w:t>и</w:t>
        </w:r>
        <w:r>
          <w:rPr>
            <w:b/>
            <w:i/>
          </w:rPr>
          <w:t xml:space="preserve"> </w:t>
        </w:r>
        <w:proofErr w:type="spellStart"/>
        <w:r w:rsidRPr="002114AD">
          <w:rPr>
            <w:b/>
            <w:i/>
            <w:lang w:val="en-US"/>
          </w:rPr>
          <w:t>pushNotificationService</w:t>
        </w:r>
        <w:proofErr w:type="spellEnd"/>
        <w:r>
          <w:t xml:space="preserve"> в </w:t>
        </w:r>
        <w:r>
          <w:rPr>
            <w:lang w:val="en-US"/>
          </w:rPr>
          <w:t>Excel</w:t>
        </w:r>
        <w:r w:rsidRPr="002114AD">
          <w:t xml:space="preserve"> </w:t>
        </w:r>
        <w:r>
          <w:t>и отправить разработчикам</w:t>
        </w:r>
      </w:ins>
      <w:del w:id="91" w:author="Шахов Илья Николаевич" w:date="2016-07-22T13:03:00Z">
        <w:r w:rsidR="00125CA0" w:rsidDel="006134CD">
          <w:delText xml:space="preserve">Любой статус, отличный от </w:delText>
        </w:r>
        <w:r w:rsidR="00125CA0" w:rsidRPr="00125CA0" w:rsidDel="006134CD">
          <w:rPr>
            <w:b/>
            <w:lang w:val="en-US"/>
          </w:rPr>
          <w:delText>OK</w:delText>
        </w:r>
        <w:r w:rsidR="00125CA0" w:rsidDel="006134CD">
          <w:delText xml:space="preserve">, является ошибкой. Статус </w:delText>
        </w:r>
        <w:bookmarkStart w:id="92" w:name="undefined"/>
        <w:r w:rsidR="00125CA0" w:rsidRPr="00125CA0" w:rsidDel="006134CD">
          <w:rPr>
            <w:b/>
            <w:lang w:val="en-US"/>
          </w:rPr>
          <w:delText>undefined</w:delText>
        </w:r>
        <w:r w:rsidR="00125CA0" w:rsidRPr="00125CA0" w:rsidDel="006134CD">
          <w:delText xml:space="preserve"> </w:delText>
        </w:r>
        <w:bookmarkEnd w:id="92"/>
        <w:r w:rsidR="00125CA0" w:rsidDel="006134CD">
          <w:delText xml:space="preserve">указывает на то, что </w:delText>
        </w:r>
      </w:del>
      <w:del w:id="93" w:author="Шахов Илья Николаевич" w:date="2016-07-22T12:59:00Z">
        <w:r w:rsidR="00125CA0" w:rsidDel="006134CD">
          <w:delText xml:space="preserve">сообщение </w:delText>
        </w:r>
        <w:r w:rsidR="00125CA0" w:rsidRPr="00773C40" w:rsidDel="006134CD">
          <w:rPr>
            <w:b/>
          </w:rPr>
          <w:delText xml:space="preserve">не было отправлено на сервер </w:delText>
        </w:r>
        <w:r w:rsidR="00125CA0" w:rsidRPr="00773C40" w:rsidDel="006134CD">
          <w:rPr>
            <w:b/>
            <w:lang w:val="en-US"/>
          </w:rPr>
          <w:delText>Apple</w:delText>
        </w:r>
      </w:del>
      <w:del w:id="94" w:author="Шахов Илья Николаевич" w:date="2016-07-22T13:03:00Z">
        <w:r w:rsidR="00125CA0" w:rsidDel="006134CD">
          <w:delText xml:space="preserve">. При этом описание ошибки можно найти в логах сервиса </w:delText>
        </w:r>
        <w:r w:rsidR="002A76FE" w:rsidRPr="00B30ECC" w:rsidDel="006134CD">
          <w:rPr>
            <w:rFonts w:ascii="Arial" w:hAnsi="Arial" w:cs="Arial"/>
            <w:b/>
            <w:bCs/>
            <w:i/>
            <w:color w:val="000000"/>
            <w:sz w:val="18"/>
            <w:szCs w:val="18"/>
            <w:shd w:val="clear" w:color="auto" w:fill="FFFFFF"/>
          </w:rPr>
          <w:delText>pushNotificationService</w:delText>
        </w:r>
      </w:del>
      <w:ins w:id="95" w:author="Шахов Илья Николаевич" w:date="2016-07-22T13:06:00Z">
        <w:r>
          <w:t xml:space="preserve">), либо </w:t>
        </w:r>
      </w:ins>
      <w:proofErr w:type="spellStart"/>
      <w:ins w:id="96" w:author="Шахов Илья Николаевич" w:date="2016-07-22T13:08:00Z">
        <w:r w:rsidR="00C55B3E">
          <w:t>токен</w:t>
        </w:r>
        <w:proofErr w:type="spellEnd"/>
        <w:r w:rsidR="00C55B3E">
          <w:t xml:space="preserve"> получателя стал недействительным за промежуток времени с </w:t>
        </w:r>
      </w:ins>
      <w:ins w:id="97" w:author="Шахов Илья Николаевич" w:date="2016-07-22T13:09:00Z">
        <w:r w:rsidR="00C55B3E">
          <w:t xml:space="preserve">момента </w:t>
        </w:r>
      </w:ins>
      <w:ins w:id="98" w:author="Шахов Илья Николаевич" w:date="2016-07-22T13:08:00Z">
        <w:r w:rsidR="00C55B3E">
          <w:t xml:space="preserve">загрузки уведомления </w:t>
        </w:r>
      </w:ins>
      <w:ins w:id="99" w:author="Шахов Илья Николаевич" w:date="2016-07-22T13:09:00Z">
        <w:r w:rsidR="00C55B3E">
          <w:t xml:space="preserve">из БД навигатора </w:t>
        </w:r>
      </w:ins>
      <w:ins w:id="100" w:author="Шахов Илья Николаевич" w:date="2016-07-22T13:10:00Z">
        <w:r w:rsidR="00C55B3E">
          <w:t>(из</w:t>
        </w:r>
      </w:ins>
      <w:ins w:id="101" w:author="Шахов Илья Николаевич" w:date="2016-07-22T13:09:00Z">
        <w:r w:rsidR="00C55B3E">
          <w:t xml:space="preserve"> альф</w:t>
        </w:r>
      </w:ins>
      <w:ins w:id="102" w:author="Шахов Илья Николаевич" w:date="2016-07-22T13:10:00Z">
        <w:r w:rsidR="00C55B3E">
          <w:t>ы)</w:t>
        </w:r>
      </w:ins>
      <w:ins w:id="103" w:author="Шахов Илья Николаевич" w:date="2016-07-22T13:09:00Z">
        <w:r w:rsidR="00C55B3E">
          <w:t xml:space="preserve"> </w:t>
        </w:r>
      </w:ins>
      <w:ins w:id="104" w:author="Шахов Илья Николаевич" w:date="2016-07-22T13:08:00Z">
        <w:r w:rsidR="00C55B3E">
          <w:t xml:space="preserve">до </w:t>
        </w:r>
      </w:ins>
      <w:ins w:id="105" w:author="Шахов Илья Николаевич" w:date="2016-07-22T13:10:00Z">
        <w:r w:rsidR="00C55B3E">
          <w:t xml:space="preserve">попытки отправить </w:t>
        </w:r>
      </w:ins>
      <w:ins w:id="106" w:author="Шахов Илья Николаевич" w:date="2016-07-22T13:12:00Z">
        <w:r w:rsidR="001218D7">
          <w:t xml:space="preserve">уведомление </w:t>
        </w:r>
      </w:ins>
      <w:ins w:id="107" w:author="Шахов Илья Николаевич" w:date="2016-07-22T13:10:00Z">
        <w:r w:rsidR="00C55B3E">
          <w:t>сервисом.</w:t>
        </w:r>
      </w:ins>
      <w:del w:id="108" w:author="Шахов Илья Николаевич" w:date="2016-07-22T13:06:00Z">
        <w:r w:rsidR="00663582" w:rsidDel="006134CD">
          <w:rPr>
            <w:i/>
          </w:rPr>
          <w:delText>.</w:delText>
        </w:r>
      </w:del>
    </w:p>
    <w:p w:rsidR="00663582" w:rsidRDefault="00663582" w:rsidP="000112D2">
      <w:pPr>
        <w:pStyle w:val="3"/>
        <w:numPr>
          <w:ilvl w:val="0"/>
          <w:numId w:val="5"/>
        </w:numPr>
      </w:pPr>
      <w:r>
        <w:t>Ошибки загрузки уведомлений из альфы</w:t>
      </w:r>
    </w:p>
    <w:p w:rsidR="00773C40" w:rsidRPr="00773C40" w:rsidRDefault="00773C40" w:rsidP="00C221EE">
      <w:pPr>
        <w:ind w:firstLine="708"/>
      </w:pPr>
      <w:r>
        <w:t xml:space="preserve">В </w:t>
      </w:r>
      <w:proofErr w:type="spellStart"/>
      <w:r>
        <w:t>логи</w:t>
      </w:r>
      <w:proofErr w:type="spellEnd"/>
      <w:r>
        <w:t xml:space="preserve"> сервиса </w:t>
      </w:r>
      <w:proofErr w:type="spellStart"/>
      <w:r w:rsidRPr="006134CD">
        <w:rPr>
          <w:b/>
          <w:i/>
          <w:lang w:val="en-US"/>
          <w:rPrChange w:id="109" w:author="Шахов Илья Николаевич" w:date="2016-07-22T13:04:00Z">
            <w:rPr>
              <w:i/>
              <w:lang w:val="en-US"/>
            </w:rPr>
          </w:rPrChange>
        </w:rPr>
        <w:t>pushNotificationUploader</w:t>
      </w:r>
      <w:proofErr w:type="spellEnd"/>
      <w:r>
        <w:t xml:space="preserve"> попадают записи о любых ошибках, возникших при загрузке или обновления статуса уведомления (обновление статуса при этом повторится либо при следующем автоматическом запуске, либо при обновлении результата отправки). Также туда попадает информация о количестве созданных уведомлений в очереди</w:t>
      </w:r>
      <w:r w:rsidR="00F02E25">
        <w:t xml:space="preserve"> и </w:t>
      </w:r>
      <w:r>
        <w:t>об общем количестве получателей.</w:t>
      </w:r>
    </w:p>
    <w:p w:rsidR="00895334" w:rsidRDefault="00773C40" w:rsidP="00773C40">
      <w:pPr>
        <w:pStyle w:val="4"/>
      </w:pPr>
      <w:r>
        <w:t>Замечание.</w:t>
      </w:r>
    </w:p>
    <w:p w:rsidR="00EF223D" w:rsidRDefault="00773C40" w:rsidP="00A875C6">
      <w:pPr>
        <w:ind w:firstLine="708"/>
        <w:rPr>
          <w:ins w:id="110" w:author="Шахов Илья Николаевич" w:date="2016-07-22T13:20:00Z"/>
        </w:rPr>
      </w:pPr>
      <w:r>
        <w:t xml:space="preserve">В истории уведомлений, если уведомление было загружено из альфы, некоторые получатели могут иметь статус </w:t>
      </w:r>
      <w:r w:rsidRPr="00C221EE">
        <w:rPr>
          <w:b/>
          <w:lang w:val="en-US"/>
        </w:rPr>
        <w:t>undefined</w:t>
      </w:r>
      <w:r>
        <w:t xml:space="preserve">. Связано это с тем, что на момент добавления уведомления в очередь, данный клиент имел </w:t>
      </w:r>
      <w:r w:rsidR="00F02E25">
        <w:t>действительный</w:t>
      </w:r>
      <w:r>
        <w:t xml:space="preserve"> </w:t>
      </w:r>
      <w:proofErr w:type="spellStart"/>
      <w:r>
        <w:t>токен</w:t>
      </w:r>
      <w:proofErr w:type="spellEnd"/>
      <w:r>
        <w:t xml:space="preserve">, но в ходе отправки предыдущих уведомлений выяснилось, что этот </w:t>
      </w:r>
      <w:proofErr w:type="spellStart"/>
      <w:r>
        <w:t>токен</w:t>
      </w:r>
      <w:proofErr w:type="spellEnd"/>
      <w:r>
        <w:t xml:space="preserve"> больше не является </w:t>
      </w:r>
      <w:r w:rsidR="00F02E25">
        <w:t>действительным</w:t>
      </w:r>
      <w:r>
        <w:t xml:space="preserve"> </w:t>
      </w:r>
      <w:r w:rsidRPr="00773C40">
        <w:t>(</w:t>
      </w:r>
      <w:r>
        <w:rPr>
          <w:lang w:val="en-US"/>
        </w:rPr>
        <w:t>invalid</w:t>
      </w:r>
      <w:r w:rsidRPr="00773C40">
        <w:t xml:space="preserve"> </w:t>
      </w:r>
      <w:r>
        <w:rPr>
          <w:lang w:val="en-US"/>
        </w:rPr>
        <w:t>token</w:t>
      </w:r>
      <w:r>
        <w:t>), поэтому отправка уведомления этому клиенту</w:t>
      </w:r>
      <w:r w:rsidR="00A875C6">
        <w:t xml:space="preserve"> в </w:t>
      </w:r>
      <w:r w:rsidR="00A875C6">
        <w:rPr>
          <w:lang w:val="en-US"/>
        </w:rPr>
        <w:t>Apple</w:t>
      </w:r>
      <w:r w:rsidR="00A875C6" w:rsidRPr="00A875C6">
        <w:t xml:space="preserve"> </w:t>
      </w:r>
      <w:r w:rsidR="00A875C6">
        <w:t>сервер</w:t>
      </w:r>
      <w:r>
        <w:t xml:space="preserve"> не произошла.</w:t>
      </w:r>
    </w:p>
    <w:p w:rsidR="00EF223D" w:rsidRDefault="00EF223D" w:rsidP="00A875C6">
      <w:pPr>
        <w:ind w:firstLine="708"/>
        <w:rPr>
          <w:ins w:id="111" w:author="Шахов Илья Николаевич" w:date="2016-07-22T13:20:00Z"/>
        </w:rPr>
      </w:pPr>
    </w:p>
    <w:p w:rsidR="00895334" w:rsidRDefault="00EF223D" w:rsidP="008634AE">
      <w:pPr>
        <w:pStyle w:val="1"/>
        <w:rPr>
          <w:ins w:id="112" w:author="Шахов Илья Николаевич" w:date="2016-07-22T13:24:00Z"/>
          <w:lang w:val="en-US"/>
        </w:rPr>
        <w:pPrChange w:id="113" w:author="Шахов Илья Николаевич" w:date="2016-07-22T13:46:00Z">
          <w:pPr>
            <w:ind w:firstLine="708"/>
          </w:pPr>
        </w:pPrChange>
      </w:pPr>
      <w:ins w:id="114" w:author="Шахов Илья Николаевич" w:date="2016-07-22T13:21:00Z">
        <w:r>
          <w:t xml:space="preserve">Описание основных объектов в БД, используемых </w:t>
        </w:r>
      </w:ins>
      <w:ins w:id="115" w:author="Шахов Илья Николаевич" w:date="2016-07-22T13:22:00Z">
        <w:r>
          <w:rPr>
            <w:lang w:val="en-US"/>
          </w:rPr>
          <w:t>push</w:t>
        </w:r>
      </w:ins>
      <w:ins w:id="116" w:author="Шахов Илья Николаевич" w:date="2016-07-22T13:24:00Z">
        <w:r w:rsidRPr="00EF223D">
          <w:rPr>
            <w:rPrChange w:id="117" w:author="Шахов Илья Николаевич" w:date="2016-07-22T13:24:00Z">
              <w:rPr>
                <w:lang w:val="en-US"/>
              </w:rPr>
            </w:rPrChange>
          </w:rPr>
          <w:t>-</w:t>
        </w:r>
      </w:ins>
      <w:ins w:id="118" w:author="Шахов Илья Николаевич" w:date="2016-07-22T13:22:00Z">
        <w:r>
          <w:t>сервисами</w:t>
        </w:r>
      </w:ins>
      <w:del w:id="119" w:author="Шахов Илья Николаевич" w:date="2016-07-22T13:11:00Z">
        <w:r w:rsidR="00773C40" w:rsidDel="00C55B3E">
          <w:delText xml:space="preserve"> </w:delText>
        </w:r>
        <w:r w:rsidR="00C221EE" w:rsidDel="00C55B3E">
          <w:delText>Это соответствует описанию статуса</w:delText>
        </w:r>
        <w:r w:rsidR="00C221EE" w:rsidRPr="00C221EE" w:rsidDel="00C55B3E">
          <w:delText xml:space="preserve"> </w:delText>
        </w:r>
        <w:r w:rsidR="00332A46" w:rsidDel="00C55B3E">
          <w:rPr>
            <w:color w:val="auto"/>
          </w:rPr>
          <w:fldChar w:fldCharType="begin"/>
        </w:r>
        <w:r w:rsidR="00332A46" w:rsidDel="00C55B3E">
          <w:delInstrText xml:space="preserve"> HYPERLINK \l "undefined" </w:delInstrText>
        </w:r>
        <w:r w:rsidR="00332A46" w:rsidDel="00C55B3E">
          <w:rPr>
            <w:color w:val="auto"/>
          </w:rPr>
          <w:fldChar w:fldCharType="separate"/>
        </w:r>
        <w:r w:rsidR="00C221EE" w:rsidRPr="00237494" w:rsidDel="00C55B3E">
          <w:rPr>
            <w:rStyle w:val="a6"/>
            <w:lang w:val="en-US"/>
          </w:rPr>
          <w:delText>undefined</w:delText>
        </w:r>
        <w:r w:rsidR="00332A46" w:rsidDel="00C55B3E">
          <w:rPr>
            <w:rStyle w:val="a6"/>
            <w:b w:val="0"/>
            <w:lang w:val="en-US"/>
          </w:rPr>
          <w:fldChar w:fldCharType="end"/>
        </w:r>
        <w:r w:rsidR="00C221EE" w:rsidDel="00C55B3E">
          <w:delText>.</w:delText>
        </w:r>
      </w:del>
    </w:p>
    <w:p w:rsidR="00EF223D" w:rsidRDefault="008634AE" w:rsidP="008634AE">
      <w:pPr>
        <w:pStyle w:val="3"/>
        <w:rPr>
          <w:ins w:id="120" w:author="Шахов Илья Николаевич" w:date="2016-07-22T13:46:00Z"/>
        </w:rPr>
        <w:pPrChange w:id="121" w:author="Шахов Илья Николаевич" w:date="2016-07-22T13:46:00Z">
          <w:pPr>
            <w:ind w:firstLine="708"/>
          </w:pPr>
        </w:pPrChange>
      </w:pPr>
      <w:ins w:id="122" w:author="Шахов Илья Николаевич" w:date="2016-07-22T13:38:00Z">
        <w:r>
          <w:t>В</w:t>
        </w:r>
        <w:r w:rsidRPr="008634AE">
          <w:rPr>
            <w:lang w:val="en-US"/>
            <w:rPrChange w:id="123" w:author="Шахов Илья Николаевич" w:date="2016-07-22T13:38:00Z">
              <w:rPr/>
            </w:rPrChange>
          </w:rPr>
          <w:t xml:space="preserve"> </w:t>
        </w:r>
        <w:r>
          <w:t>БД</w:t>
        </w:r>
        <w:r w:rsidRPr="008634AE">
          <w:rPr>
            <w:lang w:val="en-US"/>
            <w:rPrChange w:id="124" w:author="Шахов Илья Николаевич" w:date="2016-07-22T13:38:00Z">
              <w:rPr/>
            </w:rPrChange>
          </w:rPr>
          <w:t xml:space="preserve"> </w:t>
        </w:r>
        <w:proofErr w:type="spellStart"/>
        <w:r>
          <w:rPr>
            <w:lang w:val="en-US"/>
          </w:rPr>
          <w:t>syncserver</w:t>
        </w:r>
      </w:ins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  <w:tblPrChange w:id="125" w:author="Шахов Илья Николаевич" w:date="2016-07-22T14:07:00Z">
          <w:tblPr>
            <w:tblStyle w:val="a7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077"/>
        <w:gridCol w:w="5494"/>
        <w:tblGridChange w:id="126">
          <w:tblGrid>
            <w:gridCol w:w="4785"/>
            <w:gridCol w:w="4786"/>
          </w:tblGrid>
        </w:tblGridChange>
      </w:tblGrid>
      <w:tr w:rsidR="00B67986" w:rsidTr="00714871">
        <w:trPr>
          <w:ins w:id="127" w:author="Шахов Илья Николаевич" w:date="2016-07-22T13:56:00Z"/>
        </w:trPr>
        <w:tc>
          <w:tcPr>
            <w:tcW w:w="4077" w:type="dxa"/>
            <w:tcPrChange w:id="128" w:author="Шахов Илья Николаевич" w:date="2016-07-22T14:07:00Z">
              <w:tcPr>
                <w:tcW w:w="4785" w:type="dxa"/>
              </w:tcPr>
            </w:tcPrChange>
          </w:tcPr>
          <w:p w:rsidR="00B67986" w:rsidRDefault="00B67986" w:rsidP="008634AE">
            <w:pPr>
              <w:rPr>
                <w:ins w:id="129" w:author="Шахов Илья Николаевич" w:date="2016-07-22T13:56:00Z"/>
              </w:rPr>
            </w:pPr>
            <w:ins w:id="130" w:author="Шахов Илья Николаевич" w:date="2016-07-22T13:56:00Z">
              <w:r w:rsidRPr="002114AD">
                <w:rPr>
                  <w:lang w:val="en-US"/>
                </w:rPr>
                <w:t>SYNC</w:t>
              </w:r>
              <w:r w:rsidRPr="002114AD">
                <w:t>_</w:t>
              </w:r>
              <w:r w:rsidRPr="002114AD">
                <w:rPr>
                  <w:lang w:val="en-US"/>
                </w:rPr>
                <w:t>PUSH</w:t>
              </w:r>
              <w:r w:rsidRPr="002114AD">
                <w:t>_</w:t>
              </w:r>
              <w:r w:rsidRPr="002114AD">
                <w:rPr>
                  <w:lang w:val="en-US"/>
                </w:rPr>
                <w:t>NOTIFICATIONS</w:t>
              </w:r>
            </w:ins>
          </w:p>
        </w:tc>
        <w:tc>
          <w:tcPr>
            <w:tcW w:w="5494" w:type="dxa"/>
            <w:tcPrChange w:id="131" w:author="Шахов Илья Николаевич" w:date="2016-07-22T14:07:00Z">
              <w:tcPr>
                <w:tcW w:w="4786" w:type="dxa"/>
              </w:tcPr>
            </w:tcPrChange>
          </w:tcPr>
          <w:p w:rsidR="00B67986" w:rsidRDefault="00B67986" w:rsidP="00714871">
            <w:pPr>
              <w:rPr>
                <w:ins w:id="132" w:author="Шахов Илья Николаевич" w:date="2016-07-22T13:56:00Z"/>
              </w:rPr>
              <w:pPrChange w:id="133" w:author="Шахов Илья Николаевич" w:date="2016-07-22T13:59:00Z">
                <w:pPr/>
              </w:pPrChange>
            </w:pPr>
            <w:ins w:id="134" w:author="Шахов Илья Николаевич" w:date="2016-07-22T13:56:00Z">
              <w:r>
                <w:t>очередь уведомлений на отправку, включая уведомления, находящиеся в обработке</w:t>
              </w:r>
            </w:ins>
          </w:p>
        </w:tc>
      </w:tr>
      <w:tr w:rsidR="00B67986" w:rsidTr="00714871">
        <w:trPr>
          <w:ins w:id="135" w:author="Шахов Илья Николаевич" w:date="2016-07-22T13:56:00Z"/>
        </w:trPr>
        <w:tc>
          <w:tcPr>
            <w:tcW w:w="4077" w:type="dxa"/>
            <w:tcPrChange w:id="136" w:author="Шахов Илья Николаевич" w:date="2016-07-22T14:07:00Z">
              <w:tcPr>
                <w:tcW w:w="4785" w:type="dxa"/>
              </w:tcPr>
            </w:tcPrChange>
          </w:tcPr>
          <w:p w:rsidR="00B67986" w:rsidRDefault="00714871" w:rsidP="008634AE">
            <w:pPr>
              <w:rPr>
                <w:ins w:id="137" w:author="Шахов Илья Николаевич" w:date="2016-07-22T13:56:00Z"/>
              </w:rPr>
            </w:pPr>
            <w:ins w:id="138" w:author="Шахов Илья Николаевич" w:date="2016-07-22T13:59:00Z">
              <w:r w:rsidRPr="002114AD">
                <w:rPr>
                  <w:lang w:val="en-US"/>
                </w:rPr>
                <w:t>SYNC_PUSH_NOTIFICATIONS_ARCHIVE</w:t>
              </w:r>
            </w:ins>
          </w:p>
        </w:tc>
        <w:tc>
          <w:tcPr>
            <w:tcW w:w="5494" w:type="dxa"/>
            <w:tcPrChange w:id="139" w:author="Шахов Илья Николаевич" w:date="2016-07-22T14:07:00Z">
              <w:tcPr>
                <w:tcW w:w="4786" w:type="dxa"/>
              </w:tcPr>
            </w:tcPrChange>
          </w:tcPr>
          <w:p w:rsidR="00B67986" w:rsidRDefault="00714871" w:rsidP="00714871">
            <w:pPr>
              <w:rPr>
                <w:ins w:id="140" w:author="Шахов Илья Николаевич" w:date="2016-07-22T13:56:00Z"/>
              </w:rPr>
              <w:pPrChange w:id="141" w:author="Шахов Илья Николаевич" w:date="2016-07-22T13:59:00Z">
                <w:pPr/>
              </w:pPrChange>
            </w:pPr>
            <w:ins w:id="142" w:author="Шахов Илья Николаевич" w:date="2016-07-22T13:59:00Z">
              <w:r>
                <w:t>архив</w:t>
              </w:r>
              <w:r w:rsidRPr="00714871">
                <w:rPr>
                  <w:rPrChange w:id="143" w:author="Шахов Илья Николаевич" w:date="2016-07-22T13:59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уведомлений</w:t>
              </w:r>
              <w:r>
                <w:t>;</w:t>
              </w:r>
              <w:r w:rsidRPr="00714871">
                <w:rPr>
                  <w:rPrChange w:id="144" w:author="Шахов Илья Николаевич" w:date="2016-07-22T13:59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в</w:t>
              </w:r>
              <w:r>
                <w:t xml:space="preserve"> эту таблицу уведомления попадают после отправки и х</w:t>
              </w:r>
              <w:r>
                <w:t>ранятся для отображения истории</w:t>
              </w:r>
            </w:ins>
          </w:p>
        </w:tc>
      </w:tr>
      <w:tr w:rsidR="00B67986" w:rsidTr="00714871">
        <w:trPr>
          <w:ins w:id="145" w:author="Шахов Илья Николаевич" w:date="2016-07-22T13:56:00Z"/>
        </w:trPr>
        <w:tc>
          <w:tcPr>
            <w:tcW w:w="4077" w:type="dxa"/>
            <w:tcPrChange w:id="146" w:author="Шахов Илья Николаевич" w:date="2016-07-22T14:07:00Z">
              <w:tcPr>
                <w:tcW w:w="4785" w:type="dxa"/>
              </w:tcPr>
            </w:tcPrChange>
          </w:tcPr>
          <w:p w:rsidR="00B67986" w:rsidRDefault="00714871" w:rsidP="008634AE">
            <w:pPr>
              <w:rPr>
                <w:ins w:id="147" w:author="Шахов Илья Николаевич" w:date="2016-07-22T13:56:00Z"/>
              </w:rPr>
            </w:pPr>
            <w:ins w:id="148" w:author="Шахов Илья Николаевич" w:date="2016-07-22T13:59:00Z">
              <w:r w:rsidRPr="002114AD">
                <w:rPr>
                  <w:lang w:val="en-US"/>
                </w:rPr>
                <w:t>SYNC</w:t>
              </w:r>
              <w:r w:rsidRPr="002114AD">
                <w:t>_</w:t>
              </w:r>
              <w:r w:rsidRPr="002114AD">
                <w:rPr>
                  <w:lang w:val="en-US"/>
                </w:rPr>
                <w:t>PUSH</w:t>
              </w:r>
              <w:r w:rsidRPr="002114AD">
                <w:t>_</w:t>
              </w:r>
              <w:r w:rsidRPr="002114AD">
                <w:rPr>
                  <w:lang w:val="en-US"/>
                </w:rPr>
                <w:t>NOTIFICATIONS</w:t>
              </w:r>
              <w:r w:rsidRPr="002114AD">
                <w:t>_</w:t>
              </w:r>
              <w:r w:rsidRPr="002114AD">
                <w:rPr>
                  <w:lang w:val="en-US"/>
                </w:rPr>
                <w:t>CLIENTS</w:t>
              </w:r>
            </w:ins>
          </w:p>
        </w:tc>
        <w:tc>
          <w:tcPr>
            <w:tcW w:w="5494" w:type="dxa"/>
            <w:tcPrChange w:id="149" w:author="Шахов Илья Николаевич" w:date="2016-07-22T14:07:00Z">
              <w:tcPr>
                <w:tcW w:w="4786" w:type="dxa"/>
              </w:tcPr>
            </w:tcPrChange>
          </w:tcPr>
          <w:p w:rsidR="00B67986" w:rsidRDefault="00714871" w:rsidP="00714871">
            <w:pPr>
              <w:rPr>
                <w:ins w:id="150" w:author="Шахов Илья Николаевич" w:date="2016-07-22T13:56:00Z"/>
              </w:rPr>
              <w:pPrChange w:id="151" w:author="Шахов Илья Николаевич" w:date="2016-07-22T13:59:00Z">
                <w:pPr/>
              </w:pPrChange>
            </w:pPr>
            <w:ins w:id="152" w:author="Шахов Илья Николаевич" w:date="2016-07-22T13:59:00Z">
              <w:r>
                <w:t xml:space="preserve">таблица </w:t>
              </w:r>
              <w:r>
                <w:t xml:space="preserve">зарегистрированных получателей; </w:t>
              </w:r>
              <w:r>
                <w:t>здесь хранится информация о пользователях</w:t>
              </w:r>
              <w:r>
                <w:t xml:space="preserve"> и </w:t>
              </w:r>
              <w:proofErr w:type="spellStart"/>
              <w:r>
                <w:t>токены</w:t>
              </w:r>
              <w:proofErr w:type="spellEnd"/>
              <w:r>
                <w:t xml:space="preserve"> устройств</w:t>
              </w:r>
            </w:ins>
          </w:p>
        </w:tc>
      </w:tr>
      <w:tr w:rsidR="00B67986" w:rsidTr="00714871">
        <w:trPr>
          <w:ins w:id="153" w:author="Шахов Илья Николаевич" w:date="2016-07-22T13:56:00Z"/>
        </w:trPr>
        <w:tc>
          <w:tcPr>
            <w:tcW w:w="4077" w:type="dxa"/>
            <w:tcPrChange w:id="154" w:author="Шахов Илья Николаевич" w:date="2016-07-22T14:07:00Z">
              <w:tcPr>
                <w:tcW w:w="4785" w:type="dxa"/>
              </w:tcPr>
            </w:tcPrChange>
          </w:tcPr>
          <w:p w:rsidR="00B67986" w:rsidRDefault="00714871" w:rsidP="008634AE">
            <w:pPr>
              <w:rPr>
                <w:ins w:id="155" w:author="Шахов Илья Николаевич" w:date="2016-07-22T13:56:00Z"/>
              </w:rPr>
            </w:pPr>
            <w:ins w:id="156" w:author="Шахов Илья Николаевич" w:date="2016-07-22T13:59:00Z">
              <w:r w:rsidRPr="002114AD">
                <w:rPr>
                  <w:lang w:val="en-US"/>
                </w:rPr>
                <w:t>SYNC</w:t>
              </w:r>
              <w:r w:rsidRPr="002114AD">
                <w:t>_</w:t>
              </w:r>
              <w:r w:rsidRPr="002114AD">
                <w:rPr>
                  <w:lang w:val="en-US"/>
                </w:rPr>
                <w:t>PUSH</w:t>
              </w:r>
              <w:r w:rsidRPr="002114AD">
                <w:t>_</w:t>
              </w:r>
              <w:r w:rsidRPr="002114AD">
                <w:rPr>
                  <w:lang w:val="en-US"/>
                </w:rPr>
                <w:t>NOTIFICATIONS</w:t>
              </w:r>
              <w:r w:rsidRPr="002114AD">
                <w:t>2</w:t>
              </w:r>
              <w:r w:rsidRPr="002114AD">
                <w:rPr>
                  <w:lang w:val="en-US"/>
                </w:rPr>
                <w:t>CLIENT</w:t>
              </w:r>
            </w:ins>
          </w:p>
        </w:tc>
        <w:tc>
          <w:tcPr>
            <w:tcW w:w="5494" w:type="dxa"/>
            <w:tcPrChange w:id="157" w:author="Шахов Илья Николаевич" w:date="2016-07-22T14:07:00Z">
              <w:tcPr>
                <w:tcW w:w="4786" w:type="dxa"/>
              </w:tcPr>
            </w:tcPrChange>
          </w:tcPr>
          <w:p w:rsidR="00B67986" w:rsidRDefault="00714871" w:rsidP="00714871">
            <w:pPr>
              <w:rPr>
                <w:ins w:id="158" w:author="Шахов Илья Николаевич" w:date="2016-07-22T13:56:00Z"/>
              </w:rPr>
              <w:pPrChange w:id="159" w:author="Шахов Илья Николаевич" w:date="2016-07-22T14:00:00Z">
                <w:pPr/>
              </w:pPrChange>
            </w:pPr>
            <w:ins w:id="160" w:author="Шахов Илья Николаевич" w:date="2016-07-22T13:59:00Z">
              <w:r>
                <w:t>таблица св</w:t>
              </w:r>
              <w:r>
                <w:t>язей уведомлений с получателями</w:t>
              </w:r>
            </w:ins>
            <w:ins w:id="161" w:author="Шахов Илья Николаевич" w:date="2016-07-22T14:00:00Z">
              <w:r>
                <w:t>; т</w:t>
              </w:r>
            </w:ins>
            <w:ins w:id="162" w:author="Шахов Илья Николаевич" w:date="2016-07-22T13:59:00Z">
              <w:r>
                <w:t>акже в этой таблице хранится статус по каждой паре (уведомление + клиент)</w:t>
              </w:r>
            </w:ins>
          </w:p>
        </w:tc>
      </w:tr>
    </w:tbl>
    <w:p w:rsidR="008634AE" w:rsidRDefault="00714871" w:rsidP="00714871">
      <w:pPr>
        <w:pStyle w:val="3"/>
        <w:rPr>
          <w:ins w:id="163" w:author="Шахов Илья Николаевич" w:date="2016-07-22T14:00:00Z"/>
        </w:rPr>
        <w:pPrChange w:id="164" w:author="Шахов Илья Николаевич" w:date="2016-07-22T14:00:00Z">
          <w:pPr>
            <w:ind w:firstLine="708"/>
          </w:pPr>
        </w:pPrChange>
      </w:pPr>
      <w:ins w:id="165" w:author="Шахов Илья Николаевич" w:date="2016-07-22T14:00:00Z">
        <w:r>
          <w:t>В БД Навигатора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  <w:tblGridChange w:id="166">
          <w:tblGrid>
            <w:gridCol w:w="4785"/>
            <w:gridCol w:w="4786"/>
          </w:tblGrid>
        </w:tblGridChange>
      </w:tblGrid>
      <w:tr w:rsidR="00303CFD" w:rsidRPr="00714871" w:rsidTr="0083018B">
        <w:trPr>
          <w:ins w:id="167" w:author="Шахов Илья Николаевич" w:date="2016-07-22T15:06:00Z"/>
        </w:trPr>
        <w:tc>
          <w:tcPr>
            <w:tcW w:w="9571" w:type="dxa"/>
            <w:gridSpan w:val="2"/>
          </w:tcPr>
          <w:p w:rsidR="00303CFD" w:rsidRPr="00303CFD" w:rsidRDefault="00303CFD" w:rsidP="00714871">
            <w:pPr>
              <w:rPr>
                <w:ins w:id="168" w:author="Шахов Илья Николаевич" w:date="2016-07-22T15:06:00Z"/>
                <w:rPrChange w:id="169" w:author="Шахов Илья Николаевич" w:date="2016-07-22T15:08:00Z">
                  <w:rPr>
                    <w:ins w:id="170" w:author="Шахов Илья Николаевич" w:date="2016-07-22T15:06:00Z"/>
                  </w:rPr>
                </w:rPrChange>
              </w:rPr>
            </w:pPr>
            <w:ins w:id="171" w:author="Шахов Илья Николаевич" w:date="2016-07-22T15:07:00Z">
              <w:r>
                <w:t xml:space="preserve">Вызовы процедур к БД Навигатора проходят с использованием шаблонов и проходят через прокси процедуры в </w:t>
              </w:r>
            </w:ins>
            <w:ins w:id="172" w:author="Шахов Илья Николаевич" w:date="2016-07-22T15:08:00Z">
              <w:r>
                <w:rPr>
                  <w:lang w:val="en-US"/>
                </w:rPr>
                <w:t>MIS</w:t>
              </w:r>
              <w:r w:rsidRPr="00303CFD">
                <w:rPr>
                  <w:rPrChange w:id="173" w:author="Шахов Илья Николаевич" w:date="2016-07-22T15:08:00Z">
                    <w:rPr>
                      <w:lang w:val="en-US"/>
                    </w:rPr>
                  </w:rPrChange>
                </w:rPr>
                <w:t>_</w:t>
              </w:r>
              <w:r>
                <w:rPr>
                  <w:lang w:val="en-US"/>
                </w:rPr>
                <w:t>IPADX</w:t>
              </w:r>
              <w:r>
                <w:t>, где добавляется еще 1 аргумент для обозначени</w:t>
              </w:r>
            </w:ins>
            <w:ins w:id="174" w:author="Шахов Илья Николаевич" w:date="2016-07-22T15:09:00Z">
              <w:r>
                <w:t>я</w:t>
              </w:r>
            </w:ins>
            <w:ins w:id="175" w:author="Шахов Илья Николаевич" w:date="2016-07-22T15:08:00Z">
              <w:r>
                <w:t xml:space="preserve"> среды</w:t>
              </w:r>
            </w:ins>
          </w:p>
        </w:tc>
      </w:tr>
      <w:tr w:rsidR="00714871" w:rsidRPr="00714871" w:rsidTr="00714871">
        <w:tblPrEx>
          <w:tblW w:w="0" w:type="auto"/>
          <w:tblPrExChange w:id="176" w:author="Шахов Илья Николаевич" w:date="2016-07-22T14:07:00Z">
            <w:tblPrEx>
              <w:tblW w:w="0" w:type="auto"/>
            </w:tblPrEx>
          </w:tblPrExChange>
        </w:tblPrEx>
        <w:trPr>
          <w:ins w:id="177" w:author="Шахов Илья Николаевич" w:date="2016-07-22T14:00:00Z"/>
        </w:trPr>
        <w:tc>
          <w:tcPr>
            <w:tcW w:w="4077" w:type="dxa"/>
            <w:tcPrChange w:id="178" w:author="Шахов Илья Николаевич" w:date="2016-07-22T14:07:00Z">
              <w:tcPr>
                <w:tcW w:w="4785" w:type="dxa"/>
              </w:tcPr>
            </w:tcPrChange>
          </w:tcPr>
          <w:p w:rsidR="00714871" w:rsidRPr="00303CFD" w:rsidRDefault="00714871" w:rsidP="00714871">
            <w:pPr>
              <w:rPr>
                <w:ins w:id="179" w:author="Шахов Илья Николаевич" w:date="2016-07-22T14:00:00Z"/>
                <w:lang w:val="en-US"/>
                <w:rPrChange w:id="180" w:author="Шахов Илья Николаевич" w:date="2016-07-22T15:06:00Z">
                  <w:rPr>
                    <w:ins w:id="181" w:author="Шахов Илья Николаевич" w:date="2016-07-22T14:00:00Z"/>
                  </w:rPr>
                </w:rPrChange>
              </w:rPr>
            </w:pPr>
            <w:ins w:id="182" w:author="Шахов Илья Николаевич" w:date="2016-07-22T14:00:00Z">
              <w:r>
                <w:rPr>
                  <w:lang w:val="en-US"/>
                </w:rPr>
                <w:t>MIS</w:t>
              </w:r>
              <w:r w:rsidRPr="00303CFD">
                <w:rPr>
                  <w:lang w:val="en-US"/>
                  <w:rPrChange w:id="183" w:author="Шахов Илья Николаевич" w:date="2016-07-22T15:06:00Z">
                    <w:rPr>
                      <w:lang w:val="en-US"/>
                    </w:rPr>
                  </w:rPrChange>
                </w:rPr>
                <w:t>_</w:t>
              </w:r>
              <w:r>
                <w:rPr>
                  <w:lang w:val="en-US"/>
                </w:rPr>
                <w:t>NAVIGATOR</w:t>
              </w:r>
              <w:r w:rsidRPr="00303CFD">
                <w:rPr>
                  <w:lang w:val="en-US"/>
                  <w:rPrChange w:id="184" w:author="Шахов Илья Николаевич" w:date="2016-07-22T15:06:00Z">
                    <w:rPr>
                      <w:lang w:val="en-US"/>
                    </w:rPr>
                  </w:rPrChange>
                </w:rPr>
                <w:t>_</w:t>
              </w:r>
              <w:r>
                <w:rPr>
                  <w:lang w:val="en-US"/>
                </w:rPr>
                <w:t>KPI</w:t>
              </w:r>
              <w:r w:rsidRPr="00303CFD">
                <w:rPr>
                  <w:lang w:val="en-US"/>
                  <w:rPrChange w:id="185" w:author="Шахов Илья Николаевич" w:date="2016-07-22T15:06:00Z">
                    <w:rPr>
                      <w:lang w:val="en-US"/>
                    </w:rPr>
                  </w:rPrChange>
                </w:rPr>
                <w:t>_20.</w:t>
              </w:r>
            </w:ins>
            <w:ins w:id="186" w:author="Шахов Илья Николаевич" w:date="2016-07-22T14:05:00Z">
              <w:r>
                <w:rPr>
                  <w:lang w:val="en-US"/>
                </w:rPr>
                <w:t>dbo</w:t>
              </w:r>
              <w:r w:rsidRPr="00303CFD">
                <w:rPr>
                  <w:lang w:val="en-US"/>
                  <w:rPrChange w:id="187" w:author="Шахов Илья Николаевич" w:date="2016-07-22T15:06:00Z">
                    <w:rPr>
                      <w:lang w:val="en-US"/>
                    </w:rPr>
                  </w:rPrChange>
                </w:rPr>
                <w:t>.</w:t>
              </w:r>
            </w:ins>
            <w:ins w:id="188" w:author="Шахов Илья Николаевич" w:date="2016-07-22T14:06:00Z">
              <w:r w:rsidRPr="00303CFD">
                <w:rPr>
                  <w:lang w:val="en-US"/>
                  <w:rPrChange w:id="189" w:author="Шахов Илья Николаевич" w:date="2016-07-22T15:06:00Z">
                    <w:rPr/>
                  </w:rPrChange>
                </w:rPr>
                <w:br/>
              </w:r>
            </w:ins>
            <w:ins w:id="190" w:author="Шахов Илья Николаевич" w:date="2016-07-22T14:05:00Z">
              <w:r>
                <w:rPr>
                  <w:lang w:val="en-US"/>
                </w:rPr>
                <w:t>SELECT</w:t>
              </w:r>
              <w:r w:rsidRPr="00303CFD">
                <w:rPr>
                  <w:lang w:val="en-US"/>
                  <w:rPrChange w:id="191" w:author="Шахов Илья Николаевич" w:date="2016-07-22T15:06:00Z">
                    <w:rPr>
                      <w:lang w:val="en-US"/>
                    </w:rPr>
                  </w:rPrChange>
                </w:rPr>
                <w:t>_</w:t>
              </w:r>
              <w:r>
                <w:rPr>
                  <w:lang w:val="en-US"/>
                </w:rPr>
                <w:t>NOTIFICATIONS</w:t>
              </w:r>
              <w:r w:rsidRPr="00303CFD">
                <w:rPr>
                  <w:lang w:val="en-US"/>
                  <w:rPrChange w:id="192" w:author="Шахов Илья Николаевич" w:date="2016-07-22T15:06:00Z">
                    <w:rPr>
                      <w:lang w:val="en-US"/>
                    </w:rPr>
                  </w:rPrChange>
                </w:rPr>
                <w:t>_</w:t>
              </w:r>
              <w:r>
                <w:rPr>
                  <w:lang w:val="en-US"/>
                </w:rPr>
                <w:t>FOR</w:t>
              </w:r>
              <w:r w:rsidRPr="00303CFD">
                <w:rPr>
                  <w:lang w:val="en-US"/>
                  <w:rPrChange w:id="193" w:author="Шахов Илья Николаевич" w:date="2016-07-22T15:06:00Z">
                    <w:rPr>
                      <w:lang w:val="en-US"/>
                    </w:rPr>
                  </w:rPrChange>
                </w:rPr>
                <w:t>_</w:t>
              </w:r>
              <w:r>
                <w:rPr>
                  <w:lang w:val="en-US"/>
                </w:rPr>
                <w:t>SEND</w:t>
              </w:r>
            </w:ins>
          </w:p>
        </w:tc>
        <w:tc>
          <w:tcPr>
            <w:tcW w:w="5494" w:type="dxa"/>
            <w:tcPrChange w:id="194" w:author="Шахов Илья Николаевич" w:date="2016-07-22T14:07:00Z">
              <w:tcPr>
                <w:tcW w:w="4786" w:type="dxa"/>
              </w:tcPr>
            </w:tcPrChange>
          </w:tcPr>
          <w:p w:rsidR="00714871" w:rsidRPr="00303CFD" w:rsidRDefault="00714871" w:rsidP="00714871">
            <w:pPr>
              <w:rPr>
                <w:ins w:id="195" w:author="Шахов Илья Николаевич" w:date="2016-07-22T14:00:00Z"/>
                <w:rPrChange w:id="196" w:author="Шахов Илья Николаевич" w:date="2016-07-22T15:02:00Z">
                  <w:rPr>
                    <w:ins w:id="197" w:author="Шахов Илья Николаевич" w:date="2016-07-22T14:00:00Z"/>
                  </w:rPr>
                </w:rPrChange>
              </w:rPr>
            </w:pPr>
            <w:ins w:id="198" w:author="Шахов Илья Николаевич" w:date="2016-07-22T14:05:00Z">
              <w:r>
                <w:t xml:space="preserve">Конечная процедура, используемая </w:t>
              </w:r>
            </w:ins>
            <w:ins w:id="199" w:author="Шахов Илья Николаевич" w:date="2016-07-22T14:50:00Z">
              <w:r w:rsidR="00495E4C">
                <w:t xml:space="preserve">сервисом </w:t>
              </w:r>
            </w:ins>
            <w:ins w:id="200" w:author="Шахов Илья Николаевич" w:date="2016-07-22T14:05:00Z">
              <w:r>
                <w:t xml:space="preserve">для получения </w:t>
              </w:r>
            </w:ins>
            <w:ins w:id="201" w:author="Шахов Илья Николаевич" w:date="2016-07-22T14:06:00Z">
              <w:r>
                <w:t xml:space="preserve">списка </w:t>
              </w:r>
            </w:ins>
            <w:ins w:id="202" w:author="Шахов Илья Николаевич" w:date="2016-07-22T14:05:00Z">
              <w:r>
                <w:t>уведомлений</w:t>
              </w:r>
            </w:ins>
            <w:ins w:id="203" w:author="Шахов Илья Николаевич" w:date="2016-07-22T14:50:00Z">
              <w:r w:rsidR="00495E4C">
                <w:t xml:space="preserve"> из </w:t>
              </w:r>
              <w:r w:rsidR="00495E4C">
                <w:rPr>
                  <w:lang w:val="en-US"/>
                </w:rPr>
                <w:t>alpha</w:t>
              </w:r>
            </w:ins>
            <w:ins w:id="204" w:author="Шахов Илья Николаевич" w:date="2016-07-22T14:07:00Z">
              <w:r w:rsidR="00B02CE0">
                <w:t xml:space="preserve">. </w:t>
              </w:r>
            </w:ins>
            <w:ins w:id="205" w:author="Шахов Илья Николаевич" w:date="2016-07-22T14:57:00Z">
              <w:r w:rsidR="00495E4C">
                <w:t>Она в свою очередь влияет на внутреннюю структуру таблиц Навигатора</w:t>
              </w:r>
            </w:ins>
            <w:ins w:id="206" w:author="Шахов Илья Николаевич" w:date="2016-07-22T15:01:00Z">
              <w:r w:rsidR="00303CFD">
                <w:t xml:space="preserve"> (</w:t>
              </w:r>
            </w:ins>
            <w:ins w:id="207" w:author="Шахов Илья Николаевич" w:date="2016-07-22T15:02:00Z">
              <w:r w:rsidR="00303CFD">
                <w:t xml:space="preserve">в первую очередь </w:t>
              </w:r>
            </w:ins>
            <w:ins w:id="208" w:author="Шахов Илья Николаевич" w:date="2016-07-22T15:01:00Z">
              <w:r w:rsidR="00303CFD">
                <w:t xml:space="preserve">на представления </w:t>
              </w:r>
              <w:r w:rsidR="00303CFD">
                <w:rPr>
                  <w:lang w:val="en-US"/>
                </w:rPr>
                <w:t>MIS</w:t>
              </w:r>
              <w:r w:rsidR="00303CFD" w:rsidRPr="002114AD">
                <w:t>_</w:t>
              </w:r>
              <w:r w:rsidR="00303CFD">
                <w:rPr>
                  <w:lang w:val="en-US"/>
                </w:rPr>
                <w:t>NAVIGATOR</w:t>
              </w:r>
              <w:r w:rsidR="00303CFD" w:rsidRPr="002114AD">
                <w:t>_</w:t>
              </w:r>
              <w:r w:rsidR="00303CFD">
                <w:rPr>
                  <w:lang w:val="en-US"/>
                </w:rPr>
                <w:t>KPI</w:t>
              </w:r>
              <w:r w:rsidR="00303CFD" w:rsidRPr="002114AD">
                <w:t>_20</w:t>
              </w:r>
              <w:r w:rsidR="00303CFD">
                <w:t>.</w:t>
              </w:r>
              <w:r w:rsidR="00303CFD">
                <w:rPr>
                  <w:lang w:val="en-US"/>
                </w:rPr>
                <w:t>UI</w:t>
              </w:r>
              <w:r w:rsidR="00303CFD" w:rsidRPr="00303CFD">
                <w:rPr>
                  <w:rPrChange w:id="209" w:author="Шахов Илья Николаевич" w:date="2016-07-22T15:02:00Z">
                    <w:rPr>
                      <w:lang w:val="en-US"/>
                    </w:rPr>
                  </w:rPrChange>
                </w:rPr>
                <w:t>.</w:t>
              </w:r>
              <w:r w:rsidR="00303CFD">
                <w:rPr>
                  <w:lang w:val="en-US"/>
                </w:rPr>
                <w:t>v</w:t>
              </w:r>
              <w:r w:rsidR="00303CFD" w:rsidRPr="00303CFD">
                <w:rPr>
                  <w:rPrChange w:id="210" w:author="Шахов Илья Николаевич" w:date="2016-07-22T15:02:00Z">
                    <w:rPr>
                      <w:lang w:val="en-US"/>
                    </w:rPr>
                  </w:rPrChange>
                </w:rPr>
                <w:t>_</w:t>
              </w:r>
              <w:proofErr w:type="spellStart"/>
              <w:r w:rsidR="00303CFD">
                <w:rPr>
                  <w:lang w:val="en-US"/>
                </w:rPr>
                <w:t>PushNotification</w:t>
              </w:r>
              <w:proofErr w:type="spellEnd"/>
              <w:r w:rsidR="00303CFD" w:rsidRPr="00303CFD">
                <w:rPr>
                  <w:rPrChange w:id="211" w:author="Шахов Илья Николаевич" w:date="2016-07-22T15:02:00Z">
                    <w:rPr>
                      <w:lang w:val="en-US"/>
                    </w:rPr>
                  </w:rPrChange>
                </w:rPr>
                <w:t xml:space="preserve"> </w:t>
              </w:r>
            </w:ins>
            <w:ins w:id="212" w:author="Шахов Илья Николаевич" w:date="2016-07-22T15:02:00Z">
              <w:r w:rsidR="00303CFD">
                <w:t xml:space="preserve">и </w:t>
              </w:r>
              <w:r w:rsidR="00303CFD">
                <w:rPr>
                  <w:lang w:val="en-US"/>
                </w:rPr>
                <w:t>MIS</w:t>
              </w:r>
              <w:r w:rsidR="00303CFD" w:rsidRPr="002114AD">
                <w:t>_</w:t>
              </w:r>
              <w:r w:rsidR="00303CFD">
                <w:rPr>
                  <w:lang w:val="en-US"/>
                </w:rPr>
                <w:t>NAVIGATOR</w:t>
              </w:r>
              <w:r w:rsidR="00303CFD" w:rsidRPr="002114AD">
                <w:t>_</w:t>
              </w:r>
              <w:r w:rsidR="00303CFD">
                <w:rPr>
                  <w:lang w:val="en-US"/>
                </w:rPr>
                <w:t>KPI</w:t>
              </w:r>
              <w:r w:rsidR="00303CFD" w:rsidRPr="002114AD">
                <w:t>_20</w:t>
              </w:r>
              <w:r w:rsidR="00303CFD">
                <w:t>.</w:t>
              </w:r>
              <w:r w:rsidR="00303CFD">
                <w:rPr>
                  <w:lang w:val="en-US"/>
                </w:rPr>
                <w:t>UI</w:t>
              </w:r>
              <w:r w:rsidR="00303CFD" w:rsidRPr="002114AD">
                <w:t>.</w:t>
              </w:r>
              <w:r w:rsidR="00303CFD">
                <w:rPr>
                  <w:lang w:val="en-US"/>
                </w:rPr>
                <w:t>v</w:t>
              </w:r>
              <w:r w:rsidR="00303CFD" w:rsidRPr="002114AD">
                <w:t>_</w:t>
              </w:r>
              <w:proofErr w:type="spellStart"/>
              <w:r w:rsidR="00303CFD">
                <w:rPr>
                  <w:lang w:val="en-US"/>
                </w:rPr>
                <w:t>PushNotification</w:t>
              </w:r>
              <w:r w:rsidR="00303CFD">
                <w:rPr>
                  <w:lang w:val="en-US"/>
                </w:rPr>
                <w:t>StateLog</w:t>
              </w:r>
              <w:proofErr w:type="spellEnd"/>
              <w:r w:rsidR="00303CFD" w:rsidRPr="00303CFD">
                <w:rPr>
                  <w:rPrChange w:id="213" w:author="Шахов Илья Николаевич" w:date="2016-07-22T15:02:00Z">
                    <w:rPr>
                      <w:lang w:val="en-US"/>
                    </w:rPr>
                  </w:rPrChange>
                </w:rPr>
                <w:t>)</w:t>
              </w:r>
            </w:ins>
          </w:p>
        </w:tc>
      </w:tr>
      <w:tr w:rsidR="00714871" w:rsidRPr="00303CFD" w:rsidTr="00714871">
        <w:tblPrEx>
          <w:tblW w:w="0" w:type="auto"/>
          <w:tblPrExChange w:id="214" w:author="Шахов Илья Николаевич" w:date="2016-07-22T14:07:00Z">
            <w:tblPrEx>
              <w:tblW w:w="0" w:type="auto"/>
            </w:tblPrEx>
          </w:tblPrExChange>
        </w:tblPrEx>
        <w:trPr>
          <w:ins w:id="215" w:author="Шахов Илья Николаевич" w:date="2016-07-22T14:00:00Z"/>
        </w:trPr>
        <w:tc>
          <w:tcPr>
            <w:tcW w:w="4077" w:type="dxa"/>
            <w:tcPrChange w:id="216" w:author="Шахов Илья Николаевич" w:date="2016-07-22T14:07:00Z">
              <w:tcPr>
                <w:tcW w:w="4785" w:type="dxa"/>
              </w:tcPr>
            </w:tcPrChange>
          </w:tcPr>
          <w:p w:rsidR="00714871" w:rsidRPr="00303CFD" w:rsidRDefault="00303CFD" w:rsidP="00303CFD">
            <w:pPr>
              <w:rPr>
                <w:ins w:id="217" w:author="Шахов Илья Николаевич" w:date="2016-07-22T14:00:00Z"/>
                <w:lang w:val="en-US"/>
                <w:rPrChange w:id="218" w:author="Шахов Илья Николаевич" w:date="2016-07-22T15:04:00Z">
                  <w:rPr>
                    <w:ins w:id="219" w:author="Шахов Илья Николаевич" w:date="2016-07-22T14:00:00Z"/>
                  </w:rPr>
                </w:rPrChange>
              </w:rPr>
              <w:pPrChange w:id="220" w:author="Шахов Илья Николаевич" w:date="2016-07-22T15:04:00Z">
                <w:pPr/>
              </w:pPrChange>
            </w:pPr>
            <w:ins w:id="221" w:author="Шахов Илья Николаевич" w:date="2016-07-22T15:04:00Z">
              <w:r>
                <w:rPr>
                  <w:lang w:val="en-US"/>
                </w:rPr>
                <w:t>MIS</w:t>
              </w:r>
              <w:r w:rsidRPr="00303CFD">
                <w:rPr>
                  <w:lang w:val="en-US"/>
                  <w:rPrChange w:id="222" w:author="Шахов Илья Николаевич" w:date="2016-07-22T15:04:00Z">
                    <w:rPr/>
                  </w:rPrChange>
                </w:rPr>
                <w:t>_</w:t>
              </w:r>
              <w:r>
                <w:rPr>
                  <w:lang w:val="en-US"/>
                </w:rPr>
                <w:t>NAVIGATOR</w:t>
              </w:r>
              <w:r w:rsidRPr="00303CFD">
                <w:rPr>
                  <w:lang w:val="en-US"/>
                  <w:rPrChange w:id="223" w:author="Шахов Илья Николаевич" w:date="2016-07-22T15:04:00Z">
                    <w:rPr/>
                  </w:rPrChange>
                </w:rPr>
                <w:t>_</w:t>
              </w:r>
              <w:r>
                <w:rPr>
                  <w:lang w:val="en-US"/>
                </w:rPr>
                <w:t>KPI</w:t>
              </w:r>
              <w:r w:rsidRPr="00303CFD">
                <w:rPr>
                  <w:lang w:val="en-US"/>
                  <w:rPrChange w:id="224" w:author="Шахов Илья Николаевич" w:date="2016-07-22T15:04:00Z">
                    <w:rPr/>
                  </w:rPrChange>
                </w:rPr>
                <w:t>_20.</w:t>
              </w:r>
              <w:r>
                <w:rPr>
                  <w:lang w:val="en-US"/>
                </w:rPr>
                <w:t>dbo</w:t>
              </w:r>
              <w:r w:rsidRPr="00303CFD">
                <w:rPr>
                  <w:lang w:val="en-US"/>
                  <w:rPrChange w:id="225" w:author="Шахов Илья Николаевич" w:date="2016-07-22T15:04:00Z">
                    <w:rPr/>
                  </w:rPrChange>
                </w:rPr>
                <w:t>.</w:t>
              </w:r>
              <w:r w:rsidRPr="00303CFD">
                <w:rPr>
                  <w:lang w:val="en-US"/>
                  <w:rPrChange w:id="226" w:author="Шахов Илья Николаевич" w:date="2016-07-22T15:04:00Z">
                    <w:rPr/>
                  </w:rPrChange>
                </w:rPr>
                <w:br/>
              </w:r>
              <w:r>
                <w:rPr>
                  <w:lang w:val="en-US"/>
                </w:rPr>
                <w:t>UPDATE</w:t>
              </w:r>
              <w:r w:rsidRPr="00303CFD">
                <w:rPr>
                  <w:lang w:val="en-US"/>
                  <w:rPrChange w:id="227" w:author="Шахов Илья Николаевич" w:date="2016-07-22T15:04:00Z">
                    <w:rPr/>
                  </w:rPrChange>
                </w:rPr>
                <w:t>_</w:t>
              </w:r>
              <w:r>
                <w:rPr>
                  <w:lang w:val="en-US"/>
                </w:rPr>
                <w:t>NOTIFICATION</w:t>
              </w:r>
              <w:r w:rsidRPr="00303CFD">
                <w:rPr>
                  <w:lang w:val="en-US"/>
                  <w:rPrChange w:id="228" w:author="Шахов Илья Николаевич" w:date="2016-07-22T15:04:00Z">
                    <w:rPr/>
                  </w:rPrChange>
                </w:rPr>
                <w:t>_</w:t>
              </w:r>
              <w:r>
                <w:rPr>
                  <w:lang w:val="en-US"/>
                </w:rPr>
                <w:t>STATE</w:t>
              </w:r>
              <w:r w:rsidRPr="00303CFD">
                <w:rPr>
                  <w:lang w:val="en-US"/>
                  <w:rPrChange w:id="229" w:author="Шахов Илья Николаевич" w:date="2016-07-22T15:04:00Z">
                    <w:rPr/>
                  </w:rPrChange>
                </w:rPr>
                <w:t>_</w:t>
              </w:r>
              <w:r>
                <w:rPr>
                  <w:lang w:val="en-US"/>
                </w:rPr>
                <w:t>STATUS</w:t>
              </w:r>
            </w:ins>
          </w:p>
        </w:tc>
        <w:tc>
          <w:tcPr>
            <w:tcW w:w="5494" w:type="dxa"/>
            <w:tcPrChange w:id="230" w:author="Шахов Илья Николаевич" w:date="2016-07-22T14:07:00Z">
              <w:tcPr>
                <w:tcW w:w="4786" w:type="dxa"/>
              </w:tcPr>
            </w:tcPrChange>
          </w:tcPr>
          <w:p w:rsidR="00714871" w:rsidRPr="00303CFD" w:rsidRDefault="00303CFD" w:rsidP="00714871">
            <w:pPr>
              <w:rPr>
                <w:ins w:id="231" w:author="Шахов Илья Николаевич" w:date="2016-07-22T14:00:00Z"/>
                <w:rPrChange w:id="232" w:author="Шахов Илья Николаевич" w:date="2016-07-22T15:05:00Z">
                  <w:rPr>
                    <w:ins w:id="233" w:author="Шахов Илья Николаевич" w:date="2016-07-22T14:00:00Z"/>
                  </w:rPr>
                </w:rPrChange>
              </w:rPr>
            </w:pPr>
            <w:ins w:id="234" w:author="Шахов Илья Николаевич" w:date="2016-07-22T15:04:00Z">
              <w:r>
                <w:t xml:space="preserve">Конечная процедура, используемая сервисом для обновления статуса уведомления в </w:t>
              </w:r>
            </w:ins>
            <w:ins w:id="235" w:author="Шахов Илья Николаевич" w:date="2016-07-22T15:05:00Z">
              <w:r>
                <w:rPr>
                  <w:lang w:val="en-US"/>
                </w:rPr>
                <w:t>alpha</w:t>
              </w:r>
              <w:r>
                <w:t>. Она влияет на внутреннюю структуру таблиц Навигатора.</w:t>
              </w:r>
            </w:ins>
          </w:p>
        </w:tc>
      </w:tr>
    </w:tbl>
    <w:p w:rsidR="008634AE" w:rsidRPr="00303CFD" w:rsidRDefault="008634AE" w:rsidP="00303CFD">
      <w:pPr>
        <w:rPr>
          <w:rPrChange w:id="236" w:author="Шахов Илья Николаевич" w:date="2016-07-22T15:05:00Z">
            <w:rPr/>
          </w:rPrChange>
        </w:rPr>
        <w:pPrChange w:id="237" w:author="Шахов Илья Николаевич" w:date="2016-07-22T15:09:00Z">
          <w:pPr>
            <w:ind w:firstLine="708"/>
          </w:pPr>
        </w:pPrChange>
      </w:pPr>
      <w:bookmarkStart w:id="238" w:name="_GoBack"/>
      <w:bookmarkEnd w:id="238"/>
    </w:p>
    <w:sectPr w:rsidR="008634AE" w:rsidRPr="00303CFD" w:rsidSect="000112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1A94"/>
    <w:multiLevelType w:val="hybridMultilevel"/>
    <w:tmpl w:val="989ADC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8134EB6"/>
    <w:multiLevelType w:val="hybridMultilevel"/>
    <w:tmpl w:val="21B8F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C63BD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903CF"/>
    <w:multiLevelType w:val="hybridMultilevel"/>
    <w:tmpl w:val="C46289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F8508D"/>
    <w:multiLevelType w:val="hybridMultilevel"/>
    <w:tmpl w:val="BEFA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F5045"/>
    <w:multiLevelType w:val="hybridMultilevel"/>
    <w:tmpl w:val="9CCEF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D1C9C"/>
    <w:multiLevelType w:val="multilevel"/>
    <w:tmpl w:val="E48452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E5"/>
    <w:rsid w:val="00007BD0"/>
    <w:rsid w:val="000112D2"/>
    <w:rsid w:val="00056D7A"/>
    <w:rsid w:val="000D77E5"/>
    <w:rsid w:val="000E5CA4"/>
    <w:rsid w:val="00102D8A"/>
    <w:rsid w:val="001218D7"/>
    <w:rsid w:val="00125CA0"/>
    <w:rsid w:val="00237494"/>
    <w:rsid w:val="002A76FE"/>
    <w:rsid w:val="00303CFD"/>
    <w:rsid w:val="00332A46"/>
    <w:rsid w:val="003E168B"/>
    <w:rsid w:val="00495E4C"/>
    <w:rsid w:val="004E424D"/>
    <w:rsid w:val="00572356"/>
    <w:rsid w:val="00603454"/>
    <w:rsid w:val="006134CD"/>
    <w:rsid w:val="00663582"/>
    <w:rsid w:val="00714871"/>
    <w:rsid w:val="00773C40"/>
    <w:rsid w:val="007B3EDB"/>
    <w:rsid w:val="007C4704"/>
    <w:rsid w:val="007F2A55"/>
    <w:rsid w:val="0084581B"/>
    <w:rsid w:val="008634AE"/>
    <w:rsid w:val="00866097"/>
    <w:rsid w:val="00895334"/>
    <w:rsid w:val="008D4481"/>
    <w:rsid w:val="00904811"/>
    <w:rsid w:val="00965120"/>
    <w:rsid w:val="00A875C6"/>
    <w:rsid w:val="00AB6C57"/>
    <w:rsid w:val="00AF7178"/>
    <w:rsid w:val="00B02CE0"/>
    <w:rsid w:val="00B30ECC"/>
    <w:rsid w:val="00B67986"/>
    <w:rsid w:val="00C221EE"/>
    <w:rsid w:val="00C55B3E"/>
    <w:rsid w:val="00C93C03"/>
    <w:rsid w:val="00CE40B0"/>
    <w:rsid w:val="00DB3AAF"/>
    <w:rsid w:val="00E40371"/>
    <w:rsid w:val="00E746C1"/>
    <w:rsid w:val="00EF223D"/>
    <w:rsid w:val="00F02E25"/>
    <w:rsid w:val="00F8419A"/>
    <w:rsid w:val="00FB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23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73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2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23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73C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2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87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7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F71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E40B0"/>
    <w:rPr>
      <w:color w:val="0000FF"/>
      <w:u w:val="single"/>
    </w:rPr>
  </w:style>
  <w:style w:type="table" w:styleId="a7">
    <w:name w:val="Table Grid"/>
    <w:basedOn w:val="a1"/>
    <w:uiPriority w:val="59"/>
    <w:rsid w:val="002A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F02E25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B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3E8A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8D448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D448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D448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D448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D44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23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73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2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23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73C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2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87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7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F71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E40B0"/>
    <w:rPr>
      <w:color w:val="0000FF"/>
      <w:u w:val="single"/>
    </w:rPr>
  </w:style>
  <w:style w:type="table" w:styleId="a7">
    <w:name w:val="Table Grid"/>
    <w:basedOn w:val="a1"/>
    <w:uiPriority w:val="59"/>
    <w:rsid w:val="002A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F02E25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B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3E8A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8D448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D448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D448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D448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D44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Илья Николаевич</dc:creator>
  <cp:lastModifiedBy>Шахов Илья Николаевич</cp:lastModifiedBy>
  <cp:revision>12</cp:revision>
  <dcterms:created xsi:type="dcterms:W3CDTF">2016-06-02T12:33:00Z</dcterms:created>
  <dcterms:modified xsi:type="dcterms:W3CDTF">2016-07-22T12:09:00Z</dcterms:modified>
</cp:coreProperties>
</file>